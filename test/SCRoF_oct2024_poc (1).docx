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1791B" w14:textId="7F44EC01" w:rsidR="001858B1" w:rsidRPr="00D30D82" w:rsidRDefault="001858B1" w:rsidP="001858B1">
      <w:pPr>
        <w:rPr>
          <w:rFonts w:ascii="Times New Roman" w:hAnsi="Times New Roman" w:cs="Times New Roman"/>
          <w:lang w:val="en-US"/>
        </w:rPr>
      </w:pPr>
      <w:r w:rsidRPr="00D30D82">
        <w:rPr>
          <w:rFonts w:ascii="Times New Roman" w:hAnsi="Times New Roman" w:cs="Times New Roman"/>
          <w:lang w:val="en-US"/>
        </w:rPr>
        <w:t xml:space="preserve">Title: Signal cancellation </w:t>
      </w:r>
      <w:r w:rsidR="00826857" w:rsidRPr="00D30D82">
        <w:rPr>
          <w:rFonts w:ascii="Times New Roman" w:hAnsi="Times New Roman" w:cs="Times New Roman"/>
          <w:lang w:val="en-US"/>
        </w:rPr>
        <w:t>recovery of factors</w:t>
      </w:r>
    </w:p>
    <w:p w14:paraId="075F2C29" w14:textId="6FE19068" w:rsidR="001858B1" w:rsidRPr="00D30D82" w:rsidRDefault="001858B1" w:rsidP="001858B1">
      <w:pPr>
        <w:rPr>
          <w:rFonts w:ascii="Times New Roman" w:hAnsi="Times New Roman" w:cs="Times New Roman"/>
          <w:lang w:val="en-US"/>
        </w:rPr>
      </w:pPr>
      <w:r w:rsidRPr="00D30D82">
        <w:rPr>
          <w:rFonts w:ascii="Times New Roman" w:hAnsi="Times New Roman" w:cs="Times New Roman"/>
          <w:lang w:val="en-US"/>
        </w:rPr>
        <w:t xml:space="preserve">Author: </w:t>
      </w:r>
      <w:r w:rsidR="00B86107" w:rsidRPr="00D30D82">
        <w:rPr>
          <w:rFonts w:ascii="Times New Roman" w:hAnsi="Times New Roman" w:cs="Times New Roman"/>
          <w:lang w:val="en-US"/>
        </w:rPr>
        <w:t>André A</w:t>
      </w:r>
      <w:r w:rsidR="006A73D3" w:rsidRPr="00D30D82">
        <w:rPr>
          <w:rFonts w:ascii="Times New Roman" w:hAnsi="Times New Roman" w:cs="Times New Roman"/>
          <w:lang w:val="en-US"/>
        </w:rPr>
        <w:t>c</w:t>
      </w:r>
      <w:r w:rsidR="00B86107" w:rsidRPr="00D30D82">
        <w:rPr>
          <w:rFonts w:ascii="Times New Roman" w:hAnsi="Times New Roman" w:cs="Times New Roman"/>
          <w:lang w:val="en-US"/>
        </w:rPr>
        <w:t>him</w:t>
      </w:r>
    </w:p>
    <w:p w14:paraId="478E801C" w14:textId="77777777" w:rsidR="00C44974" w:rsidRPr="00D30D82" w:rsidRDefault="00C20D9D" w:rsidP="00C20D9D">
      <w:pPr>
        <w:rPr>
          <w:rFonts w:ascii="Times New Roman" w:hAnsi="Times New Roman" w:cs="Times New Roman"/>
          <w:lang w:val="en-US"/>
        </w:rPr>
      </w:pPr>
      <w:r w:rsidRPr="00D30D82">
        <w:rPr>
          <w:rFonts w:ascii="Times New Roman" w:hAnsi="Times New Roman" w:cs="Times New Roman"/>
          <w:lang w:val="en-US"/>
        </w:rPr>
        <w:t xml:space="preserve">Abstract: </w:t>
      </w:r>
    </w:p>
    <w:p w14:paraId="21C103C1" w14:textId="252267C4" w:rsidR="00C20D9D" w:rsidRPr="00D30D82" w:rsidRDefault="00C20D9D" w:rsidP="00C20D9D">
      <w:pPr>
        <w:rPr>
          <w:rFonts w:ascii="Times New Roman" w:hAnsi="Times New Roman" w:cs="Times New Roman"/>
          <w:color w:val="212121"/>
          <w:shd w:val="clear" w:color="auto" w:fill="FFFFFF"/>
          <w:lang w:val="en-US"/>
        </w:rPr>
      </w:pPr>
      <w:commentRangeStart w:id="0"/>
      <w:r w:rsidRPr="00D30D82">
        <w:rPr>
          <w:rFonts w:ascii="Times New Roman" w:hAnsi="Times New Roman" w:cs="Times New Roman"/>
          <w:color w:val="212121"/>
          <w:shd w:val="clear" w:color="auto" w:fill="FFFFFF"/>
          <w:lang w:val="en-US"/>
        </w:rPr>
        <w:t>Signal</w:t>
      </w:r>
      <w:commentRangeEnd w:id="0"/>
      <w:r w:rsidR="006D61C9">
        <w:rPr>
          <w:rStyle w:val="Marquedecommentaire"/>
        </w:rPr>
        <w:commentReference w:id="0"/>
      </w:r>
      <w:r w:rsidRPr="00D30D82">
        <w:rPr>
          <w:rFonts w:ascii="Times New Roman" w:hAnsi="Times New Roman" w:cs="Times New Roman"/>
          <w:color w:val="212121"/>
          <w:shd w:val="clear" w:color="auto" w:fill="FFFFFF"/>
          <w:lang w:val="en-US"/>
        </w:rPr>
        <w:t xml:space="preserve"> cancellation</w:t>
      </w:r>
      <w:r w:rsidR="00BE1CAC" w:rsidRPr="00D30D82">
        <w:rPr>
          <w:rFonts w:ascii="Times New Roman" w:hAnsi="Times New Roman" w:cs="Times New Roman"/>
          <w:color w:val="212121"/>
          <w:shd w:val="clear" w:color="auto" w:fill="FFFFFF"/>
          <w:lang w:val="en-US"/>
        </w:rPr>
        <w:t xml:space="preserve"> recovery of factors </w:t>
      </w:r>
      <w:r w:rsidR="00ED3EF9" w:rsidRPr="00D30D82">
        <w:rPr>
          <w:rFonts w:ascii="Times New Roman" w:hAnsi="Times New Roman" w:cs="Times New Roman"/>
          <w:color w:val="212121"/>
          <w:shd w:val="clear" w:color="auto" w:fill="FFFFFF"/>
          <w:lang w:val="en-US"/>
        </w:rPr>
        <w:t xml:space="preserve">(SCRoF) </w:t>
      </w:r>
      <w:r w:rsidR="00C84BF6" w:rsidRPr="00D30D82">
        <w:rPr>
          <w:rFonts w:ascii="Times New Roman" w:hAnsi="Times New Roman" w:cs="Times New Roman"/>
          <w:color w:val="212121"/>
          <w:shd w:val="clear" w:color="auto" w:fill="FFFFFF"/>
          <w:lang w:val="en-US"/>
        </w:rPr>
        <w:t>produc</w:t>
      </w:r>
      <w:r w:rsidR="00875C26" w:rsidRPr="00D30D82">
        <w:rPr>
          <w:rFonts w:ascii="Times New Roman" w:hAnsi="Times New Roman" w:cs="Times New Roman"/>
          <w:color w:val="212121"/>
          <w:shd w:val="clear" w:color="auto" w:fill="FFFFFF"/>
          <w:lang w:val="en-US"/>
        </w:rPr>
        <w:t>es</w:t>
      </w:r>
      <w:r w:rsidR="00C84BF6" w:rsidRPr="00D30D82">
        <w:rPr>
          <w:rFonts w:ascii="Times New Roman" w:hAnsi="Times New Roman" w:cs="Times New Roman"/>
          <w:color w:val="212121"/>
          <w:shd w:val="clear" w:color="auto" w:fill="FFFFFF"/>
          <w:lang w:val="en-US"/>
        </w:rPr>
        <w:t xml:space="preserve"> </w:t>
      </w:r>
      <w:r w:rsidR="00875C26" w:rsidRPr="00D30D82">
        <w:rPr>
          <w:rFonts w:ascii="Times New Roman" w:hAnsi="Times New Roman" w:cs="Times New Roman"/>
          <w:color w:val="212121"/>
          <w:shd w:val="clear" w:color="auto" w:fill="FFFFFF"/>
          <w:lang w:val="en-US"/>
        </w:rPr>
        <w:t xml:space="preserve">sparse </w:t>
      </w:r>
      <w:r w:rsidRPr="00D30D82">
        <w:rPr>
          <w:rFonts w:ascii="Times New Roman" w:hAnsi="Times New Roman" w:cs="Times New Roman"/>
          <w:color w:val="212121"/>
          <w:shd w:val="clear" w:color="auto" w:fill="FFFFFF"/>
          <w:lang w:val="en-US"/>
        </w:rPr>
        <w:t>exploratory factor analysis</w:t>
      </w:r>
      <w:r w:rsidR="00A848FF" w:rsidRPr="00D30D82">
        <w:rPr>
          <w:rFonts w:ascii="Times New Roman" w:hAnsi="Times New Roman" w:cs="Times New Roman"/>
          <w:color w:val="212121"/>
          <w:shd w:val="clear" w:color="auto" w:fill="FFFFFF"/>
          <w:lang w:val="en-US"/>
        </w:rPr>
        <w:t xml:space="preserve"> </w:t>
      </w:r>
      <w:r w:rsidR="00875C26" w:rsidRPr="00D30D82">
        <w:rPr>
          <w:rFonts w:ascii="Times New Roman" w:hAnsi="Times New Roman" w:cs="Times New Roman"/>
          <w:color w:val="212121"/>
          <w:shd w:val="clear" w:color="auto" w:fill="FFFFFF"/>
          <w:lang w:val="en-US"/>
        </w:rPr>
        <w:t xml:space="preserve">solutions </w:t>
      </w:r>
      <w:r w:rsidRPr="00D30D82">
        <w:rPr>
          <w:rFonts w:ascii="Times New Roman" w:hAnsi="Times New Roman" w:cs="Times New Roman"/>
          <w:color w:val="212121"/>
          <w:shd w:val="clear" w:color="auto" w:fill="FFFFFF"/>
          <w:lang w:val="en-US"/>
        </w:rPr>
        <w:t xml:space="preserve">without matrix </w:t>
      </w:r>
      <w:proofErr w:type="spellStart"/>
      <w:r w:rsidRPr="00D30D82">
        <w:rPr>
          <w:rFonts w:ascii="Times New Roman" w:hAnsi="Times New Roman" w:cs="Times New Roman"/>
          <w:color w:val="212121"/>
          <w:shd w:val="clear" w:color="auto" w:fill="FFFFFF"/>
          <w:lang w:val="en-US"/>
        </w:rPr>
        <w:t>decomposition</w:t>
      </w:r>
      <w:del w:id="1" w:author="Caron, Pier-Olivier" w:date="2024-10-17T08:11:00Z" w16du:dateUtc="2024-10-17T12:11:00Z">
        <w:r w:rsidR="00712142" w:rsidRPr="00D30D82" w:rsidDel="006D61C9">
          <w:rPr>
            <w:rFonts w:ascii="Times New Roman" w:hAnsi="Times New Roman" w:cs="Times New Roman"/>
            <w:color w:val="212121"/>
            <w:shd w:val="clear" w:color="auto" w:fill="FFFFFF"/>
            <w:lang w:val="en-US"/>
          </w:rPr>
          <w:delText>,</w:delText>
        </w:r>
        <w:r w:rsidRPr="00D30D82" w:rsidDel="006D61C9">
          <w:rPr>
            <w:rFonts w:ascii="Times New Roman" w:hAnsi="Times New Roman" w:cs="Times New Roman"/>
            <w:color w:val="212121"/>
            <w:shd w:val="clear" w:color="auto" w:fill="FFFFFF"/>
            <w:lang w:val="en-US"/>
          </w:rPr>
          <w:delText xml:space="preserve"> </w:delText>
        </w:r>
        <w:r w:rsidR="00CB7040" w:rsidRPr="00D30D82" w:rsidDel="006D61C9">
          <w:rPr>
            <w:rFonts w:ascii="Times New Roman" w:hAnsi="Times New Roman" w:cs="Times New Roman"/>
            <w:color w:val="212121"/>
            <w:shd w:val="clear" w:color="auto" w:fill="FFFFFF"/>
            <w:lang w:val="en-US"/>
          </w:rPr>
          <w:delText>not even</w:delText>
        </w:r>
      </w:del>
      <w:ins w:id="2" w:author="Caron, Pier-Olivier" w:date="2024-10-17T08:11:00Z" w16du:dateUtc="2024-10-17T12:11:00Z">
        <w:r w:rsidR="006D61C9">
          <w:rPr>
            <w:rFonts w:ascii="Times New Roman" w:hAnsi="Times New Roman" w:cs="Times New Roman"/>
            <w:color w:val="212121"/>
            <w:shd w:val="clear" w:color="auto" w:fill="FFFFFF"/>
            <w:lang w:val="en-US"/>
          </w:rPr>
          <w:t>nor</w:t>
        </w:r>
      </w:ins>
      <w:proofErr w:type="spellEnd"/>
      <w:r w:rsidR="00CB7040" w:rsidRPr="00D30D82">
        <w:rPr>
          <w:rFonts w:ascii="Times New Roman" w:hAnsi="Times New Roman" w:cs="Times New Roman"/>
          <w:color w:val="212121"/>
          <w:shd w:val="clear" w:color="auto" w:fill="FFFFFF"/>
          <w:lang w:val="en-US"/>
        </w:rPr>
        <w:t xml:space="preserve"> requiring </w:t>
      </w:r>
      <w:del w:id="3" w:author="Caron, Pier-Olivier" w:date="2024-10-17T08:11:00Z" w16du:dateUtc="2024-10-17T12:11:00Z">
        <w:r w:rsidR="004661B6" w:rsidRPr="00D30D82" w:rsidDel="006D61C9">
          <w:rPr>
            <w:rFonts w:ascii="Times New Roman" w:hAnsi="Times New Roman" w:cs="Times New Roman"/>
            <w:color w:val="212121"/>
            <w:shd w:val="clear" w:color="auto" w:fill="FFFFFF"/>
            <w:lang w:val="en-US"/>
          </w:rPr>
          <w:delText xml:space="preserve">estimating </w:delText>
        </w:r>
      </w:del>
      <w:r w:rsidR="004661B6" w:rsidRPr="00D30D82">
        <w:rPr>
          <w:rFonts w:ascii="Times New Roman" w:hAnsi="Times New Roman" w:cs="Times New Roman"/>
          <w:color w:val="212121"/>
          <w:shd w:val="clear" w:color="auto" w:fill="FFFFFF"/>
          <w:lang w:val="en-US"/>
        </w:rPr>
        <w:t>the</w:t>
      </w:r>
      <w:r w:rsidRPr="00D30D82">
        <w:rPr>
          <w:rFonts w:ascii="Times New Roman" w:hAnsi="Times New Roman" w:cs="Times New Roman"/>
          <w:color w:val="212121"/>
          <w:shd w:val="clear" w:color="auto" w:fill="FFFFFF"/>
          <w:lang w:val="en-US"/>
        </w:rPr>
        <w:t xml:space="preserve"> number of factors. </w:t>
      </w:r>
      <w:ins w:id="4" w:author="Caron, Pier-Olivier" w:date="2024-10-17T08:12:00Z" w16du:dateUtc="2024-10-17T12:12:00Z">
        <w:r w:rsidR="006D61C9">
          <w:rPr>
            <w:rFonts w:ascii="Times New Roman" w:hAnsi="Times New Roman" w:cs="Times New Roman"/>
            <w:color w:val="212121"/>
            <w:shd w:val="clear" w:color="auto" w:fill="FFFFFF"/>
            <w:lang w:val="en-US"/>
          </w:rPr>
          <w:t xml:space="preserve">The only assumption of </w:t>
        </w:r>
      </w:ins>
      <w:proofErr w:type="spellStart"/>
      <w:r w:rsidR="00B00A1B" w:rsidRPr="00D30D82">
        <w:rPr>
          <w:rFonts w:ascii="Times New Roman" w:hAnsi="Times New Roman" w:cs="Times New Roman"/>
          <w:color w:val="212121"/>
          <w:shd w:val="clear" w:color="auto" w:fill="FFFFFF"/>
          <w:lang w:val="en-US"/>
        </w:rPr>
        <w:t>SCRoF</w:t>
      </w:r>
      <w:proofErr w:type="spellEnd"/>
      <w:r w:rsidR="006900D3" w:rsidRPr="00D30D82">
        <w:rPr>
          <w:rFonts w:ascii="Times New Roman" w:hAnsi="Times New Roman" w:cs="Times New Roman"/>
          <w:color w:val="212121"/>
          <w:shd w:val="clear" w:color="auto" w:fill="FFFFFF"/>
          <w:lang w:val="en-US"/>
        </w:rPr>
        <w:t xml:space="preserve"> </w:t>
      </w:r>
      <w:del w:id="5" w:author="Caron, Pier-Olivier" w:date="2024-10-17T08:12:00Z" w16du:dateUtc="2024-10-17T12:12:00Z">
        <w:r w:rsidR="006900D3" w:rsidRPr="00D30D82" w:rsidDel="006D61C9">
          <w:rPr>
            <w:rFonts w:ascii="Times New Roman" w:hAnsi="Times New Roman" w:cs="Times New Roman"/>
            <w:color w:val="212121"/>
            <w:shd w:val="clear" w:color="auto" w:fill="FFFFFF"/>
            <w:lang w:val="en-US"/>
          </w:rPr>
          <w:delText xml:space="preserve">only </w:delText>
        </w:r>
        <w:r w:rsidRPr="00D30D82" w:rsidDel="006D61C9">
          <w:rPr>
            <w:rFonts w:ascii="Times New Roman" w:hAnsi="Times New Roman" w:cs="Times New Roman"/>
            <w:color w:val="212121"/>
            <w:shd w:val="clear" w:color="auto" w:fill="FFFFFF"/>
            <w:lang w:val="en-US"/>
          </w:rPr>
          <w:delText>requir</w:delText>
        </w:r>
        <w:r w:rsidR="00AA16A8" w:rsidRPr="00D30D82" w:rsidDel="006D61C9">
          <w:rPr>
            <w:rFonts w:ascii="Times New Roman" w:hAnsi="Times New Roman" w:cs="Times New Roman"/>
            <w:color w:val="212121"/>
            <w:shd w:val="clear" w:color="auto" w:fill="FFFFFF"/>
            <w:lang w:val="en-US"/>
          </w:rPr>
          <w:delText>e</w:delText>
        </w:r>
        <w:r w:rsidR="00DE08A6" w:rsidRPr="00D30D82" w:rsidDel="006D61C9">
          <w:rPr>
            <w:rFonts w:ascii="Times New Roman" w:hAnsi="Times New Roman" w:cs="Times New Roman"/>
            <w:color w:val="212121"/>
            <w:shd w:val="clear" w:color="auto" w:fill="FFFFFF"/>
            <w:lang w:val="en-US"/>
          </w:rPr>
          <w:delText>s</w:delText>
        </w:r>
      </w:del>
      <w:ins w:id="6" w:author="Caron, Pier-Olivier" w:date="2024-10-17T08:12:00Z" w16du:dateUtc="2024-10-17T12:12:00Z">
        <w:r w:rsidR="006D61C9">
          <w:rPr>
            <w:rFonts w:ascii="Times New Roman" w:hAnsi="Times New Roman" w:cs="Times New Roman"/>
            <w:color w:val="212121"/>
            <w:shd w:val="clear" w:color="auto" w:fill="FFFFFF"/>
            <w:lang w:val="en-US"/>
          </w:rPr>
          <w:t>is</w:t>
        </w:r>
      </w:ins>
      <w:r w:rsidR="00AA16A8" w:rsidRPr="00D30D82">
        <w:rPr>
          <w:rFonts w:ascii="Times New Roman" w:hAnsi="Times New Roman" w:cs="Times New Roman"/>
          <w:color w:val="212121"/>
          <w:shd w:val="clear" w:color="auto" w:fill="FFFFFF"/>
          <w:lang w:val="en-US"/>
        </w:rPr>
        <w:t xml:space="preserve"> </w:t>
      </w:r>
      <w:r w:rsidRPr="00D30D82">
        <w:rPr>
          <w:rFonts w:ascii="Times New Roman" w:hAnsi="Times New Roman" w:cs="Times New Roman"/>
          <w:color w:val="212121"/>
          <w:shd w:val="clear" w:color="auto" w:fill="FFFFFF"/>
          <w:lang w:val="en-US"/>
        </w:rPr>
        <w:t>that each factor has at least two unique indicators</w:t>
      </w:r>
      <w:del w:id="7" w:author="Caron, Pier-Olivier" w:date="2024-10-17T08:12:00Z" w16du:dateUtc="2024-10-17T12:12:00Z">
        <w:r w:rsidRPr="00D30D82" w:rsidDel="006D61C9">
          <w:rPr>
            <w:rFonts w:ascii="Times New Roman" w:hAnsi="Times New Roman" w:cs="Times New Roman"/>
            <w:color w:val="212121"/>
            <w:shd w:val="clear" w:color="auto" w:fill="FFFFFF"/>
            <w:lang w:val="en-US"/>
          </w:rPr>
          <w:delText>.</w:delText>
        </w:r>
      </w:del>
      <w:r w:rsidRPr="00D30D82">
        <w:rPr>
          <w:rFonts w:ascii="Times New Roman" w:hAnsi="Times New Roman" w:cs="Times New Roman"/>
          <w:color w:val="212121"/>
          <w:shd w:val="clear" w:color="auto" w:fill="FFFFFF"/>
          <w:lang w:val="en-US"/>
        </w:rPr>
        <w:t xml:space="preserve"> </w:t>
      </w:r>
      <w:ins w:id="8" w:author="Caron, Pier-Olivier" w:date="2024-10-17T08:12:00Z" w16du:dateUtc="2024-10-17T12:12:00Z">
        <w:r w:rsidR="006D61C9">
          <w:rPr>
            <w:rFonts w:ascii="Times New Roman" w:hAnsi="Times New Roman" w:cs="Times New Roman"/>
            <w:color w:val="212121"/>
            <w:shd w:val="clear" w:color="auto" w:fill="FFFFFF"/>
            <w:lang w:val="en-US"/>
          </w:rPr>
          <w:t>s</w:t>
        </w:r>
      </w:ins>
      <w:del w:id="9" w:author="Caron, Pier-Olivier" w:date="2024-10-17T08:12:00Z" w16du:dateUtc="2024-10-17T12:12:00Z">
        <w:r w:rsidR="00E625EA" w:rsidRPr="00D30D82" w:rsidDel="006D61C9">
          <w:rPr>
            <w:rFonts w:ascii="Times New Roman" w:hAnsi="Times New Roman" w:cs="Times New Roman"/>
            <w:color w:val="212121"/>
            <w:shd w:val="clear" w:color="auto" w:fill="FFFFFF"/>
            <w:lang w:val="en-US"/>
          </w:rPr>
          <w:delText>S</w:delText>
        </w:r>
      </w:del>
      <w:r w:rsidR="00E625EA" w:rsidRPr="00D30D82">
        <w:rPr>
          <w:rFonts w:ascii="Times New Roman" w:hAnsi="Times New Roman" w:cs="Times New Roman"/>
          <w:color w:val="212121"/>
          <w:shd w:val="clear" w:color="auto" w:fill="FFFFFF"/>
          <w:lang w:val="en-US"/>
        </w:rPr>
        <w:t>ince t</w:t>
      </w:r>
      <w:r w:rsidR="00E57C92" w:rsidRPr="00D30D82">
        <w:rPr>
          <w:rFonts w:ascii="Times New Roman" w:hAnsi="Times New Roman" w:cs="Times New Roman"/>
          <w:color w:val="212121"/>
          <w:shd w:val="clear" w:color="auto" w:fill="FFFFFF"/>
          <w:lang w:val="en-US"/>
        </w:rPr>
        <w:t xml:space="preserve">he signal vectors </w:t>
      </w:r>
      <w:r w:rsidR="00B6269E" w:rsidRPr="00D30D82">
        <w:rPr>
          <w:rFonts w:ascii="Times New Roman" w:hAnsi="Times New Roman" w:cs="Times New Roman"/>
          <w:color w:val="212121"/>
          <w:shd w:val="clear" w:color="auto" w:fill="FFFFFF"/>
          <w:lang w:val="en-US"/>
        </w:rPr>
        <w:t xml:space="preserve">of unique indicators </w:t>
      </w:r>
      <w:r w:rsidR="00294C0F" w:rsidRPr="00D30D82">
        <w:rPr>
          <w:rFonts w:ascii="Times New Roman" w:hAnsi="Times New Roman" w:cs="Times New Roman"/>
          <w:color w:val="212121"/>
          <w:shd w:val="clear" w:color="auto" w:fill="FFFFFF"/>
          <w:lang w:val="en-US"/>
        </w:rPr>
        <w:t>are</w:t>
      </w:r>
      <w:r w:rsidR="00E57C92" w:rsidRPr="00D30D82">
        <w:rPr>
          <w:rFonts w:ascii="Times New Roman" w:hAnsi="Times New Roman" w:cs="Times New Roman"/>
          <w:color w:val="212121"/>
          <w:shd w:val="clear" w:color="auto" w:fill="FFFFFF"/>
          <w:lang w:val="en-US"/>
        </w:rPr>
        <w:t xml:space="preserve"> colinear with the origin</w:t>
      </w:r>
      <w:r w:rsidR="00E625EA" w:rsidRPr="00D30D82">
        <w:rPr>
          <w:rFonts w:ascii="Times New Roman" w:hAnsi="Times New Roman" w:cs="Times New Roman"/>
          <w:color w:val="212121"/>
          <w:shd w:val="clear" w:color="auto" w:fill="FFFFFF"/>
          <w:lang w:val="en-US"/>
        </w:rPr>
        <w:t>,</w:t>
      </w:r>
      <w:r w:rsidR="00294C0F" w:rsidRPr="00D30D82">
        <w:rPr>
          <w:rFonts w:ascii="Times New Roman" w:hAnsi="Times New Roman" w:cs="Times New Roman"/>
          <w:color w:val="212121"/>
          <w:shd w:val="clear" w:color="auto" w:fill="FFFFFF"/>
          <w:lang w:val="en-US"/>
        </w:rPr>
        <w:t xml:space="preserve"> </w:t>
      </w:r>
      <w:r w:rsidR="00E625EA" w:rsidRPr="00D30D82">
        <w:rPr>
          <w:rFonts w:ascii="Times New Roman" w:hAnsi="Times New Roman" w:cs="Times New Roman"/>
          <w:color w:val="212121"/>
          <w:shd w:val="clear" w:color="auto" w:fill="FFFFFF"/>
          <w:lang w:val="en-US"/>
        </w:rPr>
        <w:t>they</w:t>
      </w:r>
      <w:r w:rsidR="00F307F6" w:rsidRPr="00D30D82">
        <w:rPr>
          <w:rFonts w:ascii="Times New Roman" w:hAnsi="Times New Roman" w:cs="Times New Roman"/>
          <w:color w:val="212121"/>
          <w:shd w:val="clear" w:color="auto" w:fill="FFFFFF"/>
          <w:lang w:val="en-US"/>
        </w:rPr>
        <w:t xml:space="preserve"> </w:t>
      </w:r>
      <w:r w:rsidR="00C61FA5" w:rsidRPr="00D30D82">
        <w:rPr>
          <w:rFonts w:ascii="Times New Roman" w:hAnsi="Times New Roman" w:cs="Times New Roman"/>
          <w:color w:val="212121"/>
          <w:shd w:val="clear" w:color="auto" w:fill="FFFFFF"/>
          <w:lang w:val="en-US"/>
        </w:rPr>
        <w:t>can</w:t>
      </w:r>
      <w:r w:rsidR="00156C57" w:rsidRPr="00D30D82">
        <w:rPr>
          <w:rFonts w:ascii="Times New Roman" w:hAnsi="Times New Roman" w:cs="Times New Roman"/>
          <w:color w:val="212121"/>
          <w:shd w:val="clear" w:color="auto" w:fill="FFFFFF"/>
          <w:lang w:val="en-US"/>
        </w:rPr>
        <w:t xml:space="preserve"> </w:t>
      </w:r>
      <w:r w:rsidR="00604D19" w:rsidRPr="00D30D82">
        <w:rPr>
          <w:rFonts w:ascii="Times New Roman" w:hAnsi="Times New Roman" w:cs="Times New Roman"/>
          <w:color w:val="212121"/>
          <w:shd w:val="clear" w:color="auto" w:fill="FFFFFF"/>
          <w:lang w:val="en-US"/>
        </w:rPr>
        <w:t xml:space="preserve">always </w:t>
      </w:r>
      <w:r w:rsidR="00294C0F" w:rsidRPr="00D30D82">
        <w:rPr>
          <w:rFonts w:ascii="Times New Roman" w:hAnsi="Times New Roman" w:cs="Times New Roman"/>
          <w:color w:val="212121"/>
          <w:shd w:val="clear" w:color="auto" w:fill="FFFFFF"/>
          <w:lang w:val="en-US"/>
        </w:rPr>
        <w:t>be</w:t>
      </w:r>
      <w:r w:rsidR="00604D19" w:rsidRPr="00D30D82">
        <w:rPr>
          <w:rFonts w:ascii="Times New Roman" w:hAnsi="Times New Roman" w:cs="Times New Roman"/>
          <w:color w:val="212121"/>
          <w:shd w:val="clear" w:color="auto" w:fill="FFFFFF"/>
          <w:lang w:val="en-US"/>
        </w:rPr>
        <w:t xml:space="preserve"> combine</w:t>
      </w:r>
      <w:r w:rsidR="00EC5E81" w:rsidRPr="00D30D82">
        <w:rPr>
          <w:rFonts w:ascii="Times New Roman" w:hAnsi="Times New Roman" w:cs="Times New Roman"/>
          <w:color w:val="212121"/>
          <w:shd w:val="clear" w:color="auto" w:fill="FFFFFF"/>
          <w:lang w:val="en-US"/>
        </w:rPr>
        <w:t>d</w:t>
      </w:r>
      <w:r w:rsidR="00604D19" w:rsidRPr="00D30D82">
        <w:rPr>
          <w:rFonts w:ascii="Times New Roman" w:hAnsi="Times New Roman" w:cs="Times New Roman"/>
          <w:color w:val="212121"/>
          <w:shd w:val="clear" w:color="auto" w:fill="FFFFFF"/>
          <w:lang w:val="en-US"/>
        </w:rPr>
        <w:t xml:space="preserve"> </w:t>
      </w:r>
      <w:r w:rsidR="00DB4D69" w:rsidRPr="00D30D82">
        <w:rPr>
          <w:rFonts w:ascii="Times New Roman" w:hAnsi="Times New Roman" w:cs="Times New Roman"/>
          <w:color w:val="212121"/>
          <w:shd w:val="clear" w:color="auto" w:fill="FFFFFF"/>
          <w:lang w:val="en-US"/>
        </w:rPr>
        <w:t xml:space="preserve">with </w:t>
      </w:r>
      <w:r w:rsidR="00156C57" w:rsidRPr="00D30D82">
        <w:rPr>
          <w:rFonts w:ascii="Times New Roman" w:hAnsi="Times New Roman" w:cs="Times New Roman"/>
          <w:color w:val="212121"/>
          <w:shd w:val="clear" w:color="auto" w:fill="FFFFFF"/>
          <w:lang w:val="en-US"/>
        </w:rPr>
        <w:t xml:space="preserve">suitable </w:t>
      </w:r>
      <w:r w:rsidR="00DB4D69" w:rsidRPr="00D30D82">
        <w:rPr>
          <w:rFonts w:ascii="Times New Roman" w:hAnsi="Times New Roman" w:cs="Times New Roman"/>
          <w:color w:val="212121"/>
          <w:shd w:val="clear" w:color="auto" w:fill="FFFFFF"/>
          <w:lang w:val="en-US"/>
        </w:rPr>
        <w:t xml:space="preserve">weights </w:t>
      </w:r>
      <w:r w:rsidR="00156C57" w:rsidRPr="00D30D82">
        <w:rPr>
          <w:rFonts w:ascii="Times New Roman" w:hAnsi="Times New Roman" w:cs="Times New Roman"/>
          <w:color w:val="212121"/>
          <w:shd w:val="clear" w:color="auto" w:fill="FFFFFF"/>
          <w:lang w:val="en-US"/>
        </w:rPr>
        <w:t>to</w:t>
      </w:r>
      <w:r w:rsidRPr="00D30D82">
        <w:rPr>
          <w:rFonts w:ascii="Times New Roman" w:hAnsi="Times New Roman" w:cs="Times New Roman"/>
          <w:color w:val="212121"/>
          <w:shd w:val="clear" w:color="auto" w:fill="FFFFFF"/>
          <w:lang w:val="en-US"/>
        </w:rPr>
        <w:t xml:space="preserve"> cancel </w:t>
      </w:r>
      <w:del w:id="10" w:author="Caron, Pier-Olivier" w:date="2024-10-17T08:13:00Z" w16du:dateUtc="2024-10-17T12:13:00Z">
        <w:r w:rsidRPr="00D30D82" w:rsidDel="006D61C9">
          <w:rPr>
            <w:rFonts w:ascii="Times New Roman" w:hAnsi="Times New Roman" w:cs="Times New Roman"/>
            <w:color w:val="212121"/>
            <w:shd w:val="clear" w:color="auto" w:fill="FFFFFF"/>
            <w:lang w:val="en-US"/>
          </w:rPr>
          <w:delText>th</w:delText>
        </w:r>
        <w:r w:rsidR="0097074D" w:rsidRPr="00D30D82" w:rsidDel="006D61C9">
          <w:rPr>
            <w:rFonts w:ascii="Times New Roman" w:hAnsi="Times New Roman" w:cs="Times New Roman"/>
            <w:color w:val="212121"/>
            <w:shd w:val="clear" w:color="auto" w:fill="FFFFFF"/>
            <w:lang w:val="en-US"/>
          </w:rPr>
          <w:delText>is</w:delText>
        </w:r>
        <w:r w:rsidRPr="00D30D82" w:rsidDel="006D61C9">
          <w:rPr>
            <w:rFonts w:ascii="Times New Roman" w:hAnsi="Times New Roman" w:cs="Times New Roman"/>
            <w:color w:val="212121"/>
            <w:shd w:val="clear" w:color="auto" w:fill="FFFFFF"/>
            <w:lang w:val="en-US"/>
          </w:rPr>
          <w:delText xml:space="preserve"> </w:delText>
        </w:r>
      </w:del>
      <w:ins w:id="11" w:author="Caron, Pier-Olivier" w:date="2024-10-17T08:13:00Z" w16du:dateUtc="2024-10-17T12:13:00Z">
        <w:r w:rsidR="006D61C9" w:rsidRPr="00D30D82">
          <w:rPr>
            <w:rFonts w:ascii="Times New Roman" w:hAnsi="Times New Roman" w:cs="Times New Roman"/>
            <w:color w:val="212121"/>
            <w:shd w:val="clear" w:color="auto" w:fill="FFFFFF"/>
            <w:lang w:val="en-US"/>
          </w:rPr>
          <w:t>th</w:t>
        </w:r>
        <w:r w:rsidR="006D61C9">
          <w:rPr>
            <w:rFonts w:ascii="Times New Roman" w:hAnsi="Times New Roman" w:cs="Times New Roman"/>
            <w:color w:val="212121"/>
            <w:shd w:val="clear" w:color="auto" w:fill="FFFFFF"/>
            <w:lang w:val="en-US"/>
          </w:rPr>
          <w:t>eir</w:t>
        </w:r>
        <w:r w:rsidR="006D61C9" w:rsidRPr="00D30D82">
          <w:rPr>
            <w:rFonts w:ascii="Times New Roman" w:hAnsi="Times New Roman" w:cs="Times New Roman"/>
            <w:color w:val="212121"/>
            <w:shd w:val="clear" w:color="auto" w:fill="FFFFFF"/>
            <w:lang w:val="en-US"/>
          </w:rPr>
          <w:t xml:space="preserve"> </w:t>
        </w:r>
      </w:ins>
      <w:r w:rsidRPr="00D30D82">
        <w:rPr>
          <w:rFonts w:ascii="Times New Roman" w:hAnsi="Times New Roman" w:cs="Times New Roman"/>
          <w:color w:val="212121"/>
          <w:shd w:val="clear" w:color="auto" w:fill="FFFFFF"/>
          <w:lang w:val="en-US"/>
        </w:rPr>
        <w:t>common factor</w:t>
      </w:r>
      <w:del w:id="12" w:author="Caron, Pier-Olivier" w:date="2024-10-17T08:13:00Z" w16du:dateUtc="2024-10-17T12:13:00Z">
        <w:r w:rsidRPr="00D30D82" w:rsidDel="006D61C9">
          <w:rPr>
            <w:rFonts w:ascii="Times New Roman" w:hAnsi="Times New Roman" w:cs="Times New Roman"/>
            <w:color w:val="212121"/>
            <w:shd w:val="clear" w:color="auto" w:fill="FFFFFF"/>
            <w:lang w:val="en-US"/>
          </w:rPr>
          <w:delText xml:space="preserve"> </w:delText>
        </w:r>
        <w:r w:rsidR="009C34A4" w:rsidRPr="00D30D82" w:rsidDel="006D61C9">
          <w:rPr>
            <w:rFonts w:ascii="Times New Roman" w:hAnsi="Times New Roman" w:cs="Times New Roman"/>
            <w:color w:val="212121"/>
            <w:shd w:val="clear" w:color="auto" w:fill="FFFFFF"/>
            <w:lang w:val="en-US"/>
          </w:rPr>
          <w:delText>dimension</w:delText>
        </w:r>
      </w:del>
      <w:r w:rsidR="00D10762" w:rsidRPr="00D30D82">
        <w:rPr>
          <w:rFonts w:ascii="Times New Roman" w:hAnsi="Times New Roman" w:cs="Times New Roman"/>
          <w:color w:val="212121"/>
          <w:shd w:val="clear" w:color="auto" w:fill="FFFFFF"/>
          <w:lang w:val="en-US"/>
        </w:rPr>
        <w:t>, leaving</w:t>
      </w:r>
      <w:r w:rsidR="00F451B0" w:rsidRPr="00D30D82">
        <w:rPr>
          <w:rFonts w:ascii="Times New Roman" w:hAnsi="Times New Roman" w:cs="Times New Roman"/>
          <w:color w:val="212121"/>
          <w:shd w:val="clear" w:color="auto" w:fill="FFFFFF"/>
          <w:lang w:val="en-US"/>
        </w:rPr>
        <w:t xml:space="preserve"> only a </w:t>
      </w:r>
      <w:del w:id="13" w:author="Caron, Pier-Olivier" w:date="2024-10-17T08:13:00Z" w16du:dateUtc="2024-10-17T12:13:00Z">
        <w:r w:rsidR="00F451B0" w:rsidRPr="00D30D82" w:rsidDel="006D61C9">
          <w:rPr>
            <w:rFonts w:ascii="Times New Roman" w:hAnsi="Times New Roman" w:cs="Times New Roman"/>
            <w:color w:val="212121"/>
            <w:shd w:val="clear" w:color="auto" w:fill="FFFFFF"/>
            <w:lang w:val="en-US"/>
          </w:rPr>
          <w:delText xml:space="preserve">combination of </w:delText>
        </w:r>
      </w:del>
      <w:r w:rsidR="00F451B0" w:rsidRPr="00D30D82">
        <w:rPr>
          <w:rFonts w:ascii="Times New Roman" w:hAnsi="Times New Roman" w:cs="Times New Roman"/>
          <w:color w:val="212121"/>
          <w:shd w:val="clear" w:color="auto" w:fill="FFFFFF"/>
          <w:lang w:val="en-US"/>
        </w:rPr>
        <w:t>the</w:t>
      </w:r>
      <w:r w:rsidR="00DE2B6A" w:rsidRPr="00D30D82">
        <w:rPr>
          <w:rFonts w:ascii="Times New Roman" w:hAnsi="Times New Roman" w:cs="Times New Roman"/>
          <w:color w:val="212121"/>
          <w:shd w:val="clear" w:color="auto" w:fill="FFFFFF"/>
          <w:lang w:val="en-US"/>
        </w:rPr>
        <w:t>ir</w:t>
      </w:r>
      <w:r w:rsidR="00F451B0" w:rsidRPr="00D30D82">
        <w:rPr>
          <w:rFonts w:ascii="Times New Roman" w:hAnsi="Times New Roman" w:cs="Times New Roman"/>
          <w:color w:val="212121"/>
          <w:shd w:val="clear" w:color="auto" w:fill="FFFFFF"/>
          <w:lang w:val="en-US"/>
        </w:rPr>
        <w:t xml:space="preserve"> u</w:t>
      </w:r>
      <w:commentRangeStart w:id="14"/>
      <w:r w:rsidR="00F451B0" w:rsidRPr="00D30D82">
        <w:rPr>
          <w:rFonts w:ascii="Times New Roman" w:hAnsi="Times New Roman" w:cs="Times New Roman"/>
          <w:color w:val="212121"/>
          <w:shd w:val="clear" w:color="auto" w:fill="FFFFFF"/>
          <w:lang w:val="en-US"/>
        </w:rPr>
        <w:t>niqu</w:t>
      </w:r>
      <w:commentRangeEnd w:id="14"/>
      <w:r w:rsidR="006D61C9">
        <w:rPr>
          <w:rStyle w:val="Marquedecommentaire"/>
        </w:rPr>
        <w:commentReference w:id="14"/>
      </w:r>
      <w:r w:rsidR="00F451B0" w:rsidRPr="00D30D82">
        <w:rPr>
          <w:rFonts w:ascii="Times New Roman" w:hAnsi="Times New Roman" w:cs="Times New Roman"/>
          <w:color w:val="212121"/>
          <w:shd w:val="clear" w:color="auto" w:fill="FFFFFF"/>
          <w:lang w:val="en-US"/>
        </w:rPr>
        <w:t>e variances</w:t>
      </w:r>
      <w:r w:rsidR="00DE2B6A" w:rsidRPr="00D30D82">
        <w:rPr>
          <w:rFonts w:ascii="Times New Roman" w:hAnsi="Times New Roman" w:cs="Times New Roman"/>
          <w:color w:val="212121"/>
          <w:shd w:val="clear" w:color="auto" w:fill="FFFFFF"/>
          <w:lang w:val="en-US"/>
        </w:rPr>
        <w:t xml:space="preserve">, </w:t>
      </w:r>
      <w:r w:rsidR="00140B88" w:rsidRPr="00D30D82">
        <w:rPr>
          <w:rFonts w:ascii="Times New Roman" w:hAnsi="Times New Roman" w:cs="Times New Roman"/>
          <w:color w:val="212121"/>
          <w:shd w:val="clear" w:color="auto" w:fill="FFFFFF"/>
          <w:lang w:val="en-US"/>
        </w:rPr>
        <w:t>un</w:t>
      </w:r>
      <w:r w:rsidR="005E665E" w:rsidRPr="00D30D82">
        <w:rPr>
          <w:rFonts w:ascii="Times New Roman" w:hAnsi="Times New Roman" w:cs="Times New Roman"/>
          <w:color w:val="212121"/>
          <w:shd w:val="clear" w:color="auto" w:fill="FFFFFF"/>
          <w:lang w:val="en-US"/>
        </w:rPr>
        <w:t>correlat</w:t>
      </w:r>
      <w:r w:rsidR="00140B88" w:rsidRPr="00D30D82">
        <w:rPr>
          <w:rFonts w:ascii="Times New Roman" w:hAnsi="Times New Roman" w:cs="Times New Roman"/>
          <w:color w:val="212121"/>
          <w:shd w:val="clear" w:color="auto" w:fill="FFFFFF"/>
          <w:lang w:val="en-US"/>
        </w:rPr>
        <w:t>ed</w:t>
      </w:r>
      <w:r w:rsidR="005E665E" w:rsidRPr="00D30D82">
        <w:rPr>
          <w:rFonts w:ascii="Times New Roman" w:hAnsi="Times New Roman" w:cs="Times New Roman"/>
          <w:color w:val="212121"/>
          <w:shd w:val="clear" w:color="auto" w:fill="FFFFFF"/>
          <w:lang w:val="en-US"/>
        </w:rPr>
        <w:t xml:space="preserve"> with a</w:t>
      </w:r>
      <w:r w:rsidR="00140B88" w:rsidRPr="00D30D82">
        <w:rPr>
          <w:rFonts w:ascii="Times New Roman" w:hAnsi="Times New Roman" w:cs="Times New Roman"/>
          <w:color w:val="212121"/>
          <w:shd w:val="clear" w:color="auto" w:fill="FFFFFF"/>
          <w:lang w:val="en-US"/>
        </w:rPr>
        <w:t>ll</w:t>
      </w:r>
      <w:r w:rsidR="005E665E" w:rsidRPr="00D30D82">
        <w:rPr>
          <w:rFonts w:ascii="Times New Roman" w:hAnsi="Times New Roman" w:cs="Times New Roman"/>
          <w:color w:val="212121"/>
          <w:shd w:val="clear" w:color="auto" w:fill="FFFFFF"/>
          <w:lang w:val="en-US"/>
        </w:rPr>
        <w:t xml:space="preserve"> remaining variable</w:t>
      </w:r>
      <w:r w:rsidR="00140B88" w:rsidRPr="00D30D82">
        <w:rPr>
          <w:rFonts w:ascii="Times New Roman" w:hAnsi="Times New Roman" w:cs="Times New Roman"/>
          <w:color w:val="212121"/>
          <w:shd w:val="clear" w:color="auto" w:fill="FFFFFF"/>
          <w:lang w:val="en-US"/>
        </w:rPr>
        <w:t>s</w:t>
      </w:r>
      <w:r w:rsidR="005E665E" w:rsidRPr="00D30D82">
        <w:rPr>
          <w:rFonts w:ascii="Times New Roman" w:hAnsi="Times New Roman" w:cs="Times New Roman"/>
          <w:color w:val="212121"/>
          <w:shd w:val="clear" w:color="auto" w:fill="FFFFFF"/>
          <w:lang w:val="en-US"/>
        </w:rPr>
        <w:t>.</w:t>
      </w:r>
      <w:r w:rsidR="002361BB" w:rsidRPr="00D30D82">
        <w:rPr>
          <w:rFonts w:ascii="Times New Roman" w:hAnsi="Times New Roman" w:cs="Times New Roman"/>
          <w:color w:val="212121"/>
          <w:shd w:val="clear" w:color="auto" w:fill="FFFFFF"/>
          <w:lang w:val="en-US"/>
        </w:rPr>
        <w:t xml:space="preserve"> </w:t>
      </w:r>
      <w:r w:rsidR="00C50A17" w:rsidRPr="00D30D82">
        <w:rPr>
          <w:rFonts w:ascii="Times New Roman" w:hAnsi="Times New Roman" w:cs="Times New Roman"/>
          <w:color w:val="212121"/>
          <w:shd w:val="clear" w:color="auto" w:fill="FFFFFF"/>
          <w:lang w:val="en-US"/>
        </w:rPr>
        <w:t>A</w:t>
      </w:r>
      <w:r w:rsidR="002C154E" w:rsidRPr="00D30D82">
        <w:rPr>
          <w:rFonts w:ascii="Times New Roman" w:hAnsi="Times New Roman" w:cs="Times New Roman"/>
          <w:color w:val="212121"/>
          <w:shd w:val="clear" w:color="auto" w:fill="FFFFFF"/>
          <w:lang w:val="en-US"/>
        </w:rPr>
        <w:t xml:space="preserve"> sparse factor structure results from c</w:t>
      </w:r>
      <w:r w:rsidR="00891191" w:rsidRPr="00D30D82">
        <w:rPr>
          <w:rFonts w:ascii="Times New Roman" w:hAnsi="Times New Roman" w:cs="Times New Roman"/>
          <w:color w:val="212121"/>
          <w:shd w:val="clear" w:color="auto" w:fill="FFFFFF"/>
          <w:lang w:val="en-US"/>
        </w:rPr>
        <w:t>lustering variables that pairwise cancel their common signal</w:t>
      </w:r>
      <w:r w:rsidR="00317125" w:rsidRPr="00D30D82">
        <w:rPr>
          <w:rFonts w:ascii="Times New Roman" w:hAnsi="Times New Roman" w:cs="Times New Roman"/>
          <w:color w:val="212121"/>
          <w:shd w:val="clear" w:color="auto" w:fill="FFFFFF"/>
          <w:lang w:val="en-US"/>
        </w:rPr>
        <w:t>.</w:t>
      </w:r>
      <w:r w:rsidR="00553605" w:rsidRPr="00D30D82">
        <w:rPr>
          <w:rFonts w:ascii="Times New Roman" w:hAnsi="Times New Roman" w:cs="Times New Roman"/>
          <w:color w:val="212121"/>
          <w:shd w:val="clear" w:color="auto" w:fill="FFFFFF"/>
          <w:lang w:val="en-US"/>
        </w:rPr>
        <w:t xml:space="preserve"> </w:t>
      </w:r>
      <w:r w:rsidR="00BA6935" w:rsidRPr="00D30D82">
        <w:rPr>
          <w:rFonts w:ascii="Times New Roman" w:hAnsi="Times New Roman" w:cs="Times New Roman"/>
          <w:color w:val="212121"/>
          <w:shd w:val="clear" w:color="auto" w:fill="FFFFFF"/>
          <w:lang w:val="en-US"/>
        </w:rPr>
        <w:t>Since t</w:t>
      </w:r>
      <w:r w:rsidR="00166329" w:rsidRPr="00D30D82">
        <w:rPr>
          <w:rFonts w:ascii="Times New Roman" w:hAnsi="Times New Roman" w:cs="Times New Roman"/>
          <w:color w:val="212121"/>
          <w:shd w:val="clear" w:color="auto" w:fill="FFFFFF"/>
          <w:lang w:val="en-US"/>
        </w:rPr>
        <w:t>wo variables with proportional loadings on two factor</w:t>
      </w:r>
      <w:r w:rsidR="00766853" w:rsidRPr="00D30D82">
        <w:rPr>
          <w:rFonts w:ascii="Times New Roman" w:hAnsi="Times New Roman" w:cs="Times New Roman"/>
          <w:color w:val="212121"/>
          <w:shd w:val="clear" w:color="auto" w:fill="FFFFFF"/>
          <w:lang w:val="en-US"/>
        </w:rPr>
        <w:t>s</w:t>
      </w:r>
      <w:r w:rsidR="00B91D7F" w:rsidRPr="00D30D82">
        <w:rPr>
          <w:rFonts w:ascii="Times New Roman" w:hAnsi="Times New Roman" w:cs="Times New Roman"/>
          <w:color w:val="212121"/>
          <w:shd w:val="clear" w:color="auto" w:fill="FFFFFF"/>
          <w:lang w:val="en-US"/>
        </w:rPr>
        <w:t xml:space="preserve"> would</w:t>
      </w:r>
      <w:r w:rsidR="00D72C7F" w:rsidRPr="00D30D82">
        <w:rPr>
          <w:rFonts w:ascii="Times New Roman" w:hAnsi="Times New Roman" w:cs="Times New Roman"/>
          <w:color w:val="212121"/>
          <w:shd w:val="clear" w:color="auto" w:fill="FFFFFF"/>
          <w:lang w:val="en-US"/>
        </w:rPr>
        <w:t xml:space="preserve"> </w:t>
      </w:r>
      <w:r w:rsidR="005F5D13" w:rsidRPr="00D30D82">
        <w:rPr>
          <w:rFonts w:ascii="Times New Roman" w:hAnsi="Times New Roman" w:cs="Times New Roman"/>
          <w:color w:val="212121"/>
          <w:shd w:val="clear" w:color="auto" w:fill="FFFFFF"/>
          <w:lang w:val="en-US"/>
        </w:rPr>
        <w:t xml:space="preserve">also </w:t>
      </w:r>
      <w:r w:rsidR="00D72C7F" w:rsidRPr="00D30D82">
        <w:rPr>
          <w:rFonts w:ascii="Times New Roman" w:hAnsi="Times New Roman" w:cs="Times New Roman"/>
          <w:color w:val="212121"/>
          <w:shd w:val="clear" w:color="auto" w:fill="FFFFFF"/>
          <w:lang w:val="en-US"/>
        </w:rPr>
        <w:t>cluster</w:t>
      </w:r>
      <w:r w:rsidR="001C577B" w:rsidRPr="00D30D82">
        <w:rPr>
          <w:rFonts w:ascii="Times New Roman" w:hAnsi="Times New Roman" w:cs="Times New Roman"/>
          <w:color w:val="212121"/>
          <w:shd w:val="clear" w:color="auto" w:fill="FFFFFF"/>
          <w:lang w:val="en-US"/>
        </w:rPr>
        <w:t xml:space="preserve"> together</w:t>
      </w:r>
      <w:r w:rsidR="00B02356" w:rsidRPr="00D30D82">
        <w:rPr>
          <w:rFonts w:ascii="Times New Roman" w:hAnsi="Times New Roman" w:cs="Times New Roman"/>
          <w:color w:val="212121"/>
          <w:shd w:val="clear" w:color="auto" w:fill="FFFFFF"/>
          <w:lang w:val="en-US"/>
        </w:rPr>
        <w:t xml:space="preserve">; </w:t>
      </w:r>
      <w:r w:rsidR="00B91D7F" w:rsidRPr="00D30D82">
        <w:rPr>
          <w:rFonts w:ascii="Times New Roman" w:hAnsi="Times New Roman" w:cs="Times New Roman"/>
          <w:color w:val="212121"/>
          <w:shd w:val="clear" w:color="auto" w:fill="FFFFFF"/>
          <w:lang w:val="en-US"/>
        </w:rPr>
        <w:t>such</w:t>
      </w:r>
      <w:r w:rsidR="00B02356" w:rsidRPr="00D30D82">
        <w:rPr>
          <w:rFonts w:ascii="Times New Roman" w:hAnsi="Times New Roman" w:cs="Times New Roman"/>
          <w:color w:val="212121"/>
          <w:shd w:val="clear" w:color="auto" w:fill="FFFFFF"/>
          <w:lang w:val="en-US"/>
        </w:rPr>
        <w:t xml:space="preserve"> cluster</w:t>
      </w:r>
      <w:r w:rsidR="00B906D0" w:rsidRPr="00D30D82">
        <w:rPr>
          <w:rFonts w:ascii="Times New Roman" w:hAnsi="Times New Roman" w:cs="Times New Roman"/>
          <w:color w:val="212121"/>
          <w:shd w:val="clear" w:color="auto" w:fill="FFFFFF"/>
          <w:lang w:val="en-US"/>
        </w:rPr>
        <w:t>s</w:t>
      </w:r>
      <w:r w:rsidR="00847980" w:rsidRPr="00D30D82">
        <w:rPr>
          <w:rFonts w:ascii="Times New Roman" w:hAnsi="Times New Roman" w:cs="Times New Roman"/>
          <w:color w:val="212121"/>
          <w:shd w:val="clear" w:color="auto" w:fill="FFFFFF"/>
          <w:lang w:val="en-US"/>
        </w:rPr>
        <w:t xml:space="preserve"> </w:t>
      </w:r>
      <w:r w:rsidR="001D6CB8" w:rsidRPr="00D30D82">
        <w:rPr>
          <w:rFonts w:ascii="Times New Roman" w:hAnsi="Times New Roman" w:cs="Times New Roman"/>
          <w:color w:val="212121"/>
          <w:shd w:val="clear" w:color="auto" w:fill="FFFFFF"/>
          <w:lang w:val="en-US"/>
        </w:rPr>
        <w:t xml:space="preserve">must be </w:t>
      </w:r>
      <w:r w:rsidR="006D5818" w:rsidRPr="00D30D82">
        <w:rPr>
          <w:rFonts w:ascii="Times New Roman" w:hAnsi="Times New Roman" w:cs="Times New Roman"/>
          <w:color w:val="212121"/>
          <w:shd w:val="clear" w:color="auto" w:fill="FFFFFF"/>
          <w:lang w:val="en-US"/>
        </w:rPr>
        <w:t xml:space="preserve">detected and </w:t>
      </w:r>
      <w:r w:rsidR="001D6CB8" w:rsidRPr="00D30D82">
        <w:rPr>
          <w:rFonts w:ascii="Times New Roman" w:hAnsi="Times New Roman" w:cs="Times New Roman"/>
          <w:color w:val="212121"/>
          <w:shd w:val="clear" w:color="auto" w:fill="FFFFFF"/>
          <w:lang w:val="en-US"/>
        </w:rPr>
        <w:t>excluded as</w:t>
      </w:r>
      <w:r w:rsidR="00486C5B" w:rsidRPr="00D30D82">
        <w:rPr>
          <w:rFonts w:ascii="Times New Roman" w:hAnsi="Times New Roman" w:cs="Times New Roman"/>
          <w:color w:val="212121"/>
          <w:shd w:val="clear" w:color="auto" w:fill="FFFFFF"/>
          <w:lang w:val="en-US"/>
        </w:rPr>
        <w:t xml:space="preserve"> </w:t>
      </w:r>
      <w:r w:rsidR="004C70AE" w:rsidRPr="00D30D82">
        <w:rPr>
          <w:rFonts w:ascii="Times New Roman" w:hAnsi="Times New Roman" w:cs="Times New Roman"/>
          <w:color w:val="212121"/>
          <w:shd w:val="clear" w:color="auto" w:fill="FFFFFF"/>
          <w:lang w:val="en-US"/>
        </w:rPr>
        <w:t>b</w:t>
      </w:r>
      <w:r w:rsidR="00EA7480" w:rsidRPr="00D30D82">
        <w:rPr>
          <w:rFonts w:ascii="Times New Roman" w:hAnsi="Times New Roman" w:cs="Times New Roman"/>
          <w:color w:val="212121"/>
          <w:shd w:val="clear" w:color="auto" w:fill="FFFFFF"/>
          <w:lang w:val="en-US"/>
        </w:rPr>
        <w:t>o</w:t>
      </w:r>
      <w:r w:rsidR="004C70AE" w:rsidRPr="00D30D82">
        <w:rPr>
          <w:rFonts w:ascii="Times New Roman" w:hAnsi="Times New Roman" w:cs="Times New Roman"/>
          <w:color w:val="212121"/>
          <w:shd w:val="clear" w:color="auto" w:fill="FFFFFF"/>
          <w:lang w:val="en-US"/>
        </w:rPr>
        <w:t>n</w:t>
      </w:r>
      <w:r w:rsidR="00EA7480" w:rsidRPr="00D30D82">
        <w:rPr>
          <w:rFonts w:ascii="Times New Roman" w:hAnsi="Times New Roman" w:cs="Times New Roman"/>
          <w:color w:val="212121"/>
          <w:shd w:val="clear" w:color="auto" w:fill="FFFFFF"/>
          <w:lang w:val="en-US"/>
        </w:rPr>
        <w:t>a</w:t>
      </w:r>
      <w:r w:rsidR="004C70AE" w:rsidRPr="00D30D82">
        <w:rPr>
          <w:rFonts w:ascii="Times New Roman" w:hAnsi="Times New Roman" w:cs="Times New Roman"/>
          <w:color w:val="212121"/>
          <w:shd w:val="clear" w:color="auto" w:fill="FFFFFF"/>
          <w:lang w:val="en-US"/>
        </w:rPr>
        <w:t xml:space="preserve"> fide factor </w:t>
      </w:r>
      <w:r w:rsidR="007803C4" w:rsidRPr="00D30D82">
        <w:rPr>
          <w:rFonts w:ascii="Times New Roman" w:hAnsi="Times New Roman" w:cs="Times New Roman"/>
          <w:color w:val="212121"/>
          <w:shd w:val="clear" w:color="auto" w:fill="FFFFFF"/>
          <w:lang w:val="en-US"/>
        </w:rPr>
        <w:t>dimension</w:t>
      </w:r>
      <w:r w:rsidR="00B906D0" w:rsidRPr="00D30D82">
        <w:rPr>
          <w:rFonts w:ascii="Times New Roman" w:hAnsi="Times New Roman" w:cs="Times New Roman"/>
          <w:color w:val="212121"/>
          <w:shd w:val="clear" w:color="auto" w:fill="FFFFFF"/>
          <w:lang w:val="en-US"/>
        </w:rPr>
        <w:t>s</w:t>
      </w:r>
      <w:r w:rsidR="002361BB" w:rsidRPr="00D30D82">
        <w:rPr>
          <w:rFonts w:ascii="Times New Roman" w:hAnsi="Times New Roman" w:cs="Times New Roman"/>
          <w:color w:val="212121"/>
          <w:shd w:val="clear" w:color="auto" w:fill="FFFFFF"/>
          <w:lang w:val="en-US"/>
        </w:rPr>
        <w:t>.</w:t>
      </w:r>
      <w:r w:rsidR="00891191" w:rsidRPr="00D30D82">
        <w:rPr>
          <w:rFonts w:ascii="Times New Roman" w:hAnsi="Times New Roman" w:cs="Times New Roman"/>
          <w:color w:val="212121"/>
          <w:shd w:val="clear" w:color="auto" w:fill="FFFFFF"/>
          <w:lang w:val="en-US"/>
        </w:rPr>
        <w:t xml:space="preserve"> </w:t>
      </w:r>
      <w:r w:rsidR="003A09CD" w:rsidRPr="00D30D82">
        <w:rPr>
          <w:rFonts w:ascii="Times New Roman" w:hAnsi="Times New Roman" w:cs="Times New Roman"/>
          <w:color w:val="212121"/>
          <w:shd w:val="clear" w:color="auto" w:fill="FFFFFF"/>
          <w:lang w:val="en-US"/>
        </w:rPr>
        <w:t>Cancell</w:t>
      </w:r>
      <w:r w:rsidR="008E2971" w:rsidRPr="00D30D82">
        <w:rPr>
          <w:rFonts w:ascii="Times New Roman" w:hAnsi="Times New Roman" w:cs="Times New Roman"/>
          <w:color w:val="212121"/>
          <w:shd w:val="clear" w:color="auto" w:fill="FFFFFF"/>
          <w:lang w:val="en-US"/>
        </w:rPr>
        <w:t>ation</w:t>
      </w:r>
      <w:r w:rsidR="006A31F7" w:rsidRPr="00D30D82">
        <w:rPr>
          <w:rFonts w:ascii="Times New Roman" w:hAnsi="Times New Roman" w:cs="Times New Roman"/>
          <w:color w:val="212121"/>
          <w:shd w:val="clear" w:color="auto" w:fill="FFFFFF"/>
          <w:lang w:val="en-US"/>
        </w:rPr>
        <w:t xml:space="preserve"> of</w:t>
      </w:r>
      <w:r w:rsidR="005945AF" w:rsidRPr="00D30D82">
        <w:rPr>
          <w:rFonts w:ascii="Times New Roman" w:hAnsi="Times New Roman" w:cs="Times New Roman"/>
          <w:color w:val="212121"/>
          <w:shd w:val="clear" w:color="auto" w:fill="FFFFFF"/>
          <w:lang w:val="en-US"/>
        </w:rPr>
        <w:t xml:space="preserve"> the</w:t>
      </w:r>
      <w:r w:rsidR="006A31F7" w:rsidRPr="00D30D82">
        <w:rPr>
          <w:rFonts w:ascii="Times New Roman" w:hAnsi="Times New Roman" w:cs="Times New Roman"/>
          <w:color w:val="212121"/>
          <w:shd w:val="clear" w:color="auto" w:fill="FFFFFF"/>
          <w:lang w:val="en-US"/>
        </w:rPr>
        <w:t xml:space="preserve"> signal</w:t>
      </w:r>
      <w:r w:rsidR="003A09CD" w:rsidRPr="00D30D82">
        <w:rPr>
          <w:rFonts w:ascii="Times New Roman" w:hAnsi="Times New Roman" w:cs="Times New Roman"/>
          <w:color w:val="212121"/>
          <w:shd w:val="clear" w:color="auto" w:fill="FFFFFF"/>
          <w:lang w:val="en-US"/>
        </w:rPr>
        <w:t xml:space="preserve"> </w:t>
      </w:r>
      <w:r w:rsidR="005945AF" w:rsidRPr="00D30D82">
        <w:rPr>
          <w:rFonts w:ascii="Times New Roman" w:hAnsi="Times New Roman" w:cs="Times New Roman"/>
          <w:color w:val="212121"/>
          <w:shd w:val="clear" w:color="auto" w:fill="FFFFFF"/>
          <w:lang w:val="en-US"/>
        </w:rPr>
        <w:t xml:space="preserve">of multifactorial indicators </w:t>
      </w:r>
      <w:r w:rsidR="009577DC" w:rsidRPr="00D30D82">
        <w:rPr>
          <w:rFonts w:ascii="Times New Roman" w:hAnsi="Times New Roman" w:cs="Times New Roman"/>
          <w:color w:val="212121"/>
          <w:shd w:val="clear" w:color="auto" w:fill="FFFFFF"/>
          <w:lang w:val="en-US"/>
        </w:rPr>
        <w:t>is achieved by</w:t>
      </w:r>
      <w:r w:rsidR="008E2971" w:rsidRPr="00D30D82">
        <w:rPr>
          <w:rFonts w:ascii="Times New Roman" w:hAnsi="Times New Roman" w:cs="Times New Roman"/>
          <w:color w:val="212121"/>
          <w:shd w:val="clear" w:color="auto" w:fill="FFFFFF"/>
          <w:lang w:val="en-US"/>
        </w:rPr>
        <w:t xml:space="preserve"> </w:t>
      </w:r>
      <w:r w:rsidR="00C626C5" w:rsidRPr="00D30D82">
        <w:rPr>
          <w:rFonts w:ascii="Times New Roman" w:hAnsi="Times New Roman" w:cs="Times New Roman"/>
          <w:color w:val="212121"/>
          <w:shd w:val="clear" w:color="auto" w:fill="FFFFFF"/>
          <w:lang w:val="en-US"/>
        </w:rPr>
        <w:t>v</w:t>
      </w:r>
      <w:r w:rsidR="00DF02B9" w:rsidRPr="00D30D82">
        <w:rPr>
          <w:rFonts w:ascii="Times New Roman" w:hAnsi="Times New Roman" w:cs="Times New Roman"/>
          <w:color w:val="212121"/>
          <w:shd w:val="clear" w:color="auto" w:fill="FFFFFF"/>
          <w:lang w:val="en-US"/>
        </w:rPr>
        <w:t>a</w:t>
      </w:r>
      <w:r w:rsidR="00C626C5" w:rsidRPr="00D30D82">
        <w:rPr>
          <w:rFonts w:ascii="Times New Roman" w:hAnsi="Times New Roman" w:cs="Times New Roman"/>
          <w:color w:val="212121"/>
          <w:shd w:val="clear" w:color="auto" w:fill="FFFFFF"/>
          <w:lang w:val="en-US"/>
        </w:rPr>
        <w:t>riables</w:t>
      </w:r>
      <w:r w:rsidR="009577DC" w:rsidRPr="00D30D82">
        <w:rPr>
          <w:rFonts w:ascii="Times New Roman" w:hAnsi="Times New Roman" w:cs="Times New Roman"/>
          <w:color w:val="212121"/>
          <w:shd w:val="clear" w:color="auto" w:fill="FFFFFF"/>
          <w:lang w:val="en-US"/>
        </w:rPr>
        <w:t xml:space="preserve"> </w:t>
      </w:r>
      <w:r w:rsidR="0052252C" w:rsidRPr="00D30D82">
        <w:rPr>
          <w:rFonts w:ascii="Times New Roman" w:hAnsi="Times New Roman" w:cs="Times New Roman"/>
          <w:color w:val="212121"/>
          <w:shd w:val="clear" w:color="auto" w:fill="FFFFFF"/>
          <w:lang w:val="en-US"/>
        </w:rPr>
        <w:t>respectively exclusive to</w:t>
      </w:r>
      <w:r w:rsidR="00DF02B9" w:rsidRPr="00D30D82">
        <w:rPr>
          <w:rFonts w:ascii="Times New Roman" w:hAnsi="Times New Roman" w:cs="Times New Roman"/>
          <w:color w:val="212121"/>
          <w:shd w:val="clear" w:color="auto" w:fill="FFFFFF"/>
          <w:lang w:val="en-US"/>
        </w:rPr>
        <w:t xml:space="preserve"> the factors</w:t>
      </w:r>
      <w:r w:rsidR="003A5E12" w:rsidRPr="00D30D82">
        <w:rPr>
          <w:rFonts w:ascii="Times New Roman" w:hAnsi="Times New Roman" w:cs="Times New Roman"/>
          <w:color w:val="212121"/>
          <w:shd w:val="clear" w:color="auto" w:fill="FFFFFF"/>
          <w:lang w:val="en-US"/>
        </w:rPr>
        <w:t xml:space="preserve"> involved</w:t>
      </w:r>
      <w:r w:rsidR="009577DC" w:rsidRPr="00D30D82">
        <w:rPr>
          <w:rFonts w:ascii="Times New Roman" w:hAnsi="Times New Roman" w:cs="Times New Roman"/>
          <w:color w:val="212121"/>
          <w:shd w:val="clear" w:color="auto" w:fill="FFFFFF"/>
          <w:lang w:val="en-US"/>
        </w:rPr>
        <w:t>.</w:t>
      </w:r>
      <w:r w:rsidR="0060540E" w:rsidRPr="00D30D82">
        <w:rPr>
          <w:rFonts w:ascii="Times New Roman" w:hAnsi="Times New Roman" w:cs="Times New Roman"/>
          <w:color w:val="212121"/>
          <w:shd w:val="clear" w:color="auto" w:fill="FFFFFF"/>
          <w:lang w:val="en-US"/>
        </w:rPr>
        <w:t xml:space="preserve"> </w:t>
      </w:r>
      <w:r w:rsidR="002250F5" w:rsidRPr="00D30D82">
        <w:rPr>
          <w:rFonts w:ascii="Times New Roman" w:hAnsi="Times New Roman" w:cs="Times New Roman"/>
          <w:color w:val="212121"/>
          <w:shd w:val="clear" w:color="auto" w:fill="FFFFFF"/>
          <w:lang w:val="en-US"/>
        </w:rPr>
        <w:t>F</w:t>
      </w:r>
      <w:r w:rsidR="00C02F82" w:rsidRPr="00D30D82">
        <w:rPr>
          <w:rFonts w:ascii="Times New Roman" w:hAnsi="Times New Roman" w:cs="Times New Roman"/>
          <w:color w:val="212121"/>
          <w:shd w:val="clear" w:color="auto" w:fill="FFFFFF"/>
          <w:lang w:val="en-US"/>
        </w:rPr>
        <w:t>actor</w:t>
      </w:r>
      <w:r w:rsidRPr="00D30D82">
        <w:rPr>
          <w:rFonts w:ascii="Times New Roman" w:hAnsi="Times New Roman" w:cs="Times New Roman"/>
          <w:color w:val="212121"/>
          <w:shd w:val="clear" w:color="auto" w:fill="FFFFFF"/>
          <w:lang w:val="en-US"/>
        </w:rPr>
        <w:t xml:space="preserve"> loadings are estimated from the </w:t>
      </w:r>
      <w:r w:rsidR="001F7B9A" w:rsidRPr="00D30D82">
        <w:rPr>
          <w:rFonts w:ascii="Times New Roman" w:hAnsi="Times New Roman" w:cs="Times New Roman"/>
          <w:color w:val="212121"/>
          <w:shd w:val="clear" w:color="auto" w:fill="FFFFFF"/>
          <w:lang w:val="en-US"/>
        </w:rPr>
        <w:t xml:space="preserve">relationship of the </w:t>
      </w:r>
      <w:r w:rsidRPr="00D30D82">
        <w:rPr>
          <w:rFonts w:ascii="Times New Roman" w:hAnsi="Times New Roman" w:cs="Times New Roman"/>
          <w:color w:val="212121"/>
          <w:shd w:val="clear" w:color="auto" w:fill="FFFFFF"/>
          <w:lang w:val="en-US"/>
        </w:rPr>
        <w:t xml:space="preserve">signal cancellation weights with the observed correlations. </w:t>
      </w:r>
      <w:r w:rsidR="002250F5" w:rsidRPr="00D30D82">
        <w:rPr>
          <w:rFonts w:ascii="Times New Roman" w:hAnsi="Times New Roman" w:cs="Times New Roman"/>
          <w:color w:val="212121"/>
          <w:shd w:val="clear" w:color="auto" w:fill="FFFFFF"/>
          <w:lang w:val="en-US"/>
        </w:rPr>
        <w:t>F</w:t>
      </w:r>
      <w:r w:rsidRPr="00D30D82">
        <w:rPr>
          <w:rFonts w:ascii="Times New Roman" w:hAnsi="Times New Roman" w:cs="Times New Roman"/>
          <w:color w:val="212121"/>
          <w:shd w:val="clear" w:color="auto" w:fill="FFFFFF"/>
          <w:lang w:val="en-US"/>
        </w:rPr>
        <w:t xml:space="preserve">actor correlations are obtained from the </w:t>
      </w:r>
      <w:r w:rsidR="004028E7" w:rsidRPr="00D30D82">
        <w:rPr>
          <w:rFonts w:ascii="Times New Roman" w:hAnsi="Times New Roman" w:cs="Times New Roman"/>
          <w:color w:val="212121"/>
          <w:shd w:val="clear" w:color="auto" w:fill="FFFFFF"/>
          <w:lang w:val="en-US"/>
        </w:rPr>
        <w:t xml:space="preserve">correlations </w:t>
      </w:r>
      <w:r w:rsidRPr="00D30D82">
        <w:rPr>
          <w:rFonts w:ascii="Times New Roman" w:hAnsi="Times New Roman" w:cs="Times New Roman"/>
          <w:color w:val="212121"/>
          <w:shd w:val="clear" w:color="auto" w:fill="FFFFFF"/>
          <w:lang w:val="en-US"/>
        </w:rPr>
        <w:t xml:space="preserve">of </w:t>
      </w:r>
      <w:r w:rsidR="00382DEB" w:rsidRPr="00D30D82">
        <w:rPr>
          <w:rFonts w:ascii="Times New Roman" w:hAnsi="Times New Roman" w:cs="Times New Roman"/>
          <w:color w:val="212121"/>
          <w:shd w:val="clear" w:color="auto" w:fill="FFFFFF"/>
          <w:lang w:val="en-US"/>
        </w:rPr>
        <w:t xml:space="preserve">all pairs of </w:t>
      </w:r>
      <w:r w:rsidRPr="00D30D82">
        <w:rPr>
          <w:rFonts w:ascii="Times New Roman" w:hAnsi="Times New Roman" w:cs="Times New Roman"/>
          <w:color w:val="212121"/>
          <w:shd w:val="clear" w:color="auto" w:fill="FFFFFF"/>
          <w:lang w:val="en-US"/>
        </w:rPr>
        <w:t>their unifactorial indicators</w:t>
      </w:r>
      <w:r w:rsidR="009A4213" w:rsidRPr="00D30D82">
        <w:rPr>
          <w:rFonts w:ascii="Times New Roman" w:hAnsi="Times New Roman" w:cs="Times New Roman"/>
          <w:color w:val="212121"/>
          <w:shd w:val="clear" w:color="auto" w:fill="FFFFFF"/>
          <w:lang w:val="en-US"/>
        </w:rPr>
        <w:t xml:space="preserve"> along with</w:t>
      </w:r>
      <w:r w:rsidRPr="00D30D82">
        <w:rPr>
          <w:rFonts w:ascii="Times New Roman" w:hAnsi="Times New Roman" w:cs="Times New Roman"/>
          <w:color w:val="212121"/>
          <w:shd w:val="clear" w:color="auto" w:fill="FFFFFF"/>
          <w:lang w:val="en-US"/>
        </w:rPr>
        <w:t xml:space="preserve"> their</w:t>
      </w:r>
      <w:r w:rsidR="009A4213" w:rsidRPr="00D30D82">
        <w:rPr>
          <w:rFonts w:ascii="Times New Roman" w:hAnsi="Times New Roman" w:cs="Times New Roman"/>
          <w:color w:val="212121"/>
          <w:shd w:val="clear" w:color="auto" w:fill="FFFFFF"/>
          <w:lang w:val="en-US"/>
        </w:rPr>
        <w:t xml:space="preserve"> respective</w:t>
      </w:r>
      <w:r w:rsidRPr="00D30D82">
        <w:rPr>
          <w:rFonts w:ascii="Times New Roman" w:hAnsi="Times New Roman" w:cs="Times New Roman"/>
          <w:color w:val="212121"/>
          <w:shd w:val="clear" w:color="auto" w:fill="FFFFFF"/>
          <w:lang w:val="en-US"/>
        </w:rPr>
        <w:t xml:space="preserve"> factor loadings. </w:t>
      </w:r>
      <w:r w:rsidR="00EA0CF7" w:rsidRPr="00D30D82">
        <w:rPr>
          <w:rFonts w:ascii="Times New Roman" w:hAnsi="Times New Roman" w:cs="Times New Roman"/>
          <w:color w:val="212121"/>
          <w:shd w:val="clear" w:color="auto" w:fill="FFFFFF"/>
          <w:lang w:val="en-US"/>
        </w:rPr>
        <w:t>Finally, t</w:t>
      </w:r>
      <w:r w:rsidR="003F5CFB" w:rsidRPr="00D30D82">
        <w:rPr>
          <w:rFonts w:ascii="Times New Roman" w:hAnsi="Times New Roman" w:cs="Times New Roman"/>
          <w:color w:val="212121"/>
          <w:shd w:val="clear" w:color="auto" w:fill="FFFFFF"/>
          <w:lang w:val="en-US"/>
        </w:rPr>
        <w:t xml:space="preserve">he </w:t>
      </w:r>
      <w:r w:rsidR="000926CB" w:rsidRPr="00D30D82">
        <w:rPr>
          <w:rFonts w:ascii="Times New Roman" w:hAnsi="Times New Roman" w:cs="Times New Roman"/>
          <w:color w:val="212121"/>
          <w:shd w:val="clear" w:color="auto" w:fill="FFFFFF"/>
          <w:lang w:val="en-US"/>
        </w:rPr>
        <w:t xml:space="preserve">individually estimated </w:t>
      </w:r>
      <w:r w:rsidR="001E1165" w:rsidRPr="00D30D82">
        <w:rPr>
          <w:rFonts w:ascii="Times New Roman" w:hAnsi="Times New Roman" w:cs="Times New Roman"/>
          <w:color w:val="212121"/>
          <w:shd w:val="clear" w:color="auto" w:fill="FFFFFF"/>
          <w:lang w:val="en-US"/>
        </w:rPr>
        <w:t xml:space="preserve">parameters of these </w:t>
      </w:r>
      <w:r w:rsidR="003F5CFB" w:rsidRPr="00D30D82">
        <w:rPr>
          <w:rFonts w:ascii="Times New Roman" w:hAnsi="Times New Roman" w:cs="Times New Roman"/>
          <w:color w:val="212121"/>
          <w:shd w:val="clear" w:color="auto" w:fill="FFFFFF"/>
          <w:lang w:val="en-US"/>
        </w:rPr>
        <w:t>sparse</w:t>
      </w:r>
      <w:r w:rsidR="005F43AF" w:rsidRPr="00D30D82">
        <w:rPr>
          <w:rFonts w:ascii="Times New Roman" w:hAnsi="Times New Roman" w:cs="Times New Roman"/>
          <w:color w:val="212121"/>
          <w:shd w:val="clear" w:color="auto" w:fill="FFFFFF"/>
          <w:lang w:val="en-US"/>
        </w:rPr>
        <w:t xml:space="preserve"> factor</w:t>
      </w:r>
      <w:r w:rsidR="003F5CFB" w:rsidRPr="00D30D82">
        <w:rPr>
          <w:rFonts w:ascii="Times New Roman" w:hAnsi="Times New Roman" w:cs="Times New Roman"/>
          <w:color w:val="212121"/>
          <w:shd w:val="clear" w:color="auto" w:fill="FFFFFF"/>
          <w:lang w:val="en-US"/>
        </w:rPr>
        <w:t xml:space="preserve"> </w:t>
      </w:r>
      <w:r w:rsidR="001E1165" w:rsidRPr="00D30D82">
        <w:rPr>
          <w:rFonts w:ascii="Times New Roman" w:hAnsi="Times New Roman" w:cs="Times New Roman"/>
          <w:color w:val="212121"/>
          <w:shd w:val="clear" w:color="auto" w:fill="FFFFFF"/>
          <w:lang w:val="en-US"/>
        </w:rPr>
        <w:t xml:space="preserve">solutions </w:t>
      </w:r>
      <w:r w:rsidR="005F43AF" w:rsidRPr="00D30D82">
        <w:rPr>
          <w:rFonts w:ascii="Times New Roman" w:hAnsi="Times New Roman" w:cs="Times New Roman"/>
          <w:color w:val="212121"/>
          <w:shd w:val="clear" w:color="auto" w:fill="FFFFFF"/>
          <w:lang w:val="en-US"/>
        </w:rPr>
        <w:t xml:space="preserve">are </w:t>
      </w:r>
      <w:r w:rsidR="006425A8" w:rsidRPr="00D30D82">
        <w:rPr>
          <w:rFonts w:ascii="Times New Roman" w:hAnsi="Times New Roman" w:cs="Times New Roman"/>
          <w:color w:val="212121"/>
          <w:shd w:val="clear" w:color="auto" w:fill="FFFFFF"/>
          <w:lang w:val="en-US"/>
        </w:rPr>
        <w:t xml:space="preserve">globally optimized for maximum </w:t>
      </w:r>
      <w:r w:rsidR="003C3258" w:rsidRPr="00D30D82">
        <w:rPr>
          <w:rFonts w:ascii="Times New Roman" w:hAnsi="Times New Roman" w:cs="Times New Roman"/>
          <w:color w:val="212121"/>
          <w:shd w:val="clear" w:color="auto" w:fill="FFFFFF"/>
          <w:lang w:val="en-US"/>
        </w:rPr>
        <w:t>likelihood</w:t>
      </w:r>
      <w:r w:rsidR="00797747" w:rsidRPr="00D30D82">
        <w:rPr>
          <w:rFonts w:ascii="Times New Roman" w:hAnsi="Times New Roman" w:cs="Times New Roman"/>
          <w:color w:val="212121"/>
          <w:shd w:val="clear" w:color="auto" w:fill="FFFFFF"/>
          <w:lang w:val="en-US"/>
        </w:rPr>
        <w:t>,</w:t>
      </w:r>
      <w:r w:rsidR="003C3258" w:rsidRPr="00D30D82">
        <w:rPr>
          <w:rFonts w:ascii="Times New Roman" w:hAnsi="Times New Roman" w:cs="Times New Roman"/>
          <w:color w:val="212121"/>
          <w:shd w:val="clear" w:color="auto" w:fill="FFFFFF"/>
          <w:lang w:val="en-US"/>
        </w:rPr>
        <w:t xml:space="preserve"> yielding </w:t>
      </w:r>
      <w:r w:rsidR="00C35AA4" w:rsidRPr="00D30D82">
        <w:rPr>
          <w:rFonts w:ascii="Times New Roman" w:hAnsi="Times New Roman" w:cs="Times New Roman"/>
          <w:lang w:val="en-US"/>
        </w:rPr>
        <w:t>χ</w:t>
      </w:r>
      <w:r w:rsidR="00C35AA4" w:rsidRPr="00D30D82">
        <w:rPr>
          <w:rFonts w:ascii="Times New Roman" w:hAnsi="Times New Roman" w:cs="Times New Roman"/>
          <w:vertAlign w:val="superscript"/>
          <w:lang w:val="en-US"/>
        </w:rPr>
        <w:t>2</w:t>
      </w:r>
      <w:r w:rsidR="00C35AA4" w:rsidRPr="00D30D82">
        <w:rPr>
          <w:rFonts w:ascii="Times New Roman" w:hAnsi="Times New Roman" w:cs="Times New Roman"/>
          <w:lang w:val="en-US"/>
        </w:rPr>
        <w:t xml:space="preserve"> </w:t>
      </w:r>
      <w:r w:rsidR="004B4160" w:rsidRPr="00D30D82">
        <w:rPr>
          <w:rFonts w:ascii="Times New Roman" w:hAnsi="Times New Roman" w:cs="Times New Roman"/>
          <w:lang w:val="en-US"/>
        </w:rPr>
        <w:t xml:space="preserve">assessment of </w:t>
      </w:r>
      <w:r w:rsidR="00797747" w:rsidRPr="00D30D82">
        <w:rPr>
          <w:rFonts w:ascii="Times New Roman" w:hAnsi="Times New Roman" w:cs="Times New Roman"/>
          <w:lang w:val="en-US"/>
        </w:rPr>
        <w:t>the model</w:t>
      </w:r>
      <w:r w:rsidR="00A31BB4" w:rsidRPr="00D30D82">
        <w:rPr>
          <w:rFonts w:ascii="Times New Roman" w:hAnsi="Times New Roman" w:cs="Times New Roman"/>
          <w:lang w:val="en-US"/>
        </w:rPr>
        <w:t xml:space="preserve"> </w:t>
      </w:r>
      <w:r w:rsidR="004B4160" w:rsidRPr="00D30D82">
        <w:rPr>
          <w:rFonts w:ascii="Times New Roman" w:hAnsi="Times New Roman" w:cs="Times New Roman"/>
          <w:lang w:val="en-US"/>
        </w:rPr>
        <w:t>success.</w:t>
      </w:r>
      <w:r w:rsidR="001E1165" w:rsidRPr="00D30D82">
        <w:rPr>
          <w:rFonts w:ascii="Times New Roman" w:hAnsi="Times New Roman" w:cs="Times New Roman"/>
          <w:color w:val="212121"/>
          <w:shd w:val="clear" w:color="auto" w:fill="FFFFFF"/>
          <w:lang w:val="en-US"/>
        </w:rPr>
        <w:t xml:space="preserve"> </w:t>
      </w:r>
      <w:r w:rsidR="0084047F" w:rsidRPr="00D30D82">
        <w:rPr>
          <w:rFonts w:ascii="Times New Roman" w:hAnsi="Times New Roman" w:cs="Times New Roman"/>
          <w:color w:val="212121"/>
          <w:shd w:val="clear" w:color="auto" w:fill="FFFFFF"/>
          <w:lang w:val="en-US"/>
        </w:rPr>
        <w:t>SCRoF</w:t>
      </w:r>
      <w:r w:rsidRPr="00D30D82">
        <w:rPr>
          <w:rFonts w:ascii="Times New Roman" w:hAnsi="Times New Roman" w:cs="Times New Roman"/>
          <w:color w:val="212121"/>
          <w:shd w:val="clear" w:color="auto" w:fill="FFFFFF"/>
          <w:lang w:val="en-US"/>
        </w:rPr>
        <w:t xml:space="preserve"> is illustrated with synthetic data from a complex six-factor structure that even includes two doublet factors. Another example us</w:t>
      </w:r>
      <w:r w:rsidR="008D77C2" w:rsidRPr="00D30D82">
        <w:rPr>
          <w:rFonts w:ascii="Times New Roman" w:hAnsi="Times New Roman" w:cs="Times New Roman"/>
          <w:color w:val="212121"/>
          <w:shd w:val="clear" w:color="auto" w:fill="FFFFFF"/>
          <w:lang w:val="en-US"/>
        </w:rPr>
        <w:t>es</w:t>
      </w:r>
      <w:r w:rsidRPr="00D30D82">
        <w:rPr>
          <w:rFonts w:ascii="Times New Roman" w:hAnsi="Times New Roman" w:cs="Times New Roman"/>
          <w:color w:val="212121"/>
          <w:shd w:val="clear" w:color="auto" w:fill="FFFFFF"/>
          <w:lang w:val="en-US"/>
        </w:rPr>
        <w:t xml:space="preserve"> actual data </w:t>
      </w:r>
      <w:r w:rsidR="008D77C2" w:rsidRPr="00D30D82">
        <w:rPr>
          <w:rFonts w:ascii="Times New Roman" w:hAnsi="Times New Roman" w:cs="Times New Roman"/>
          <w:color w:val="212121"/>
          <w:shd w:val="clear" w:color="auto" w:fill="FFFFFF"/>
          <w:lang w:val="en-US"/>
        </w:rPr>
        <w:t xml:space="preserve">to </w:t>
      </w:r>
      <w:r w:rsidRPr="00D30D82">
        <w:rPr>
          <w:rFonts w:ascii="Times New Roman" w:hAnsi="Times New Roman" w:cs="Times New Roman"/>
          <w:color w:val="212121"/>
          <w:shd w:val="clear" w:color="auto" w:fill="FFFFFF"/>
          <w:lang w:val="en-US"/>
        </w:rPr>
        <w:t xml:space="preserve">document that </w:t>
      </w:r>
      <w:r w:rsidR="00A97899" w:rsidRPr="00D30D82">
        <w:rPr>
          <w:rFonts w:ascii="Times New Roman" w:hAnsi="Times New Roman" w:cs="Times New Roman"/>
          <w:color w:val="212121"/>
          <w:shd w:val="clear" w:color="auto" w:fill="FFFFFF"/>
          <w:lang w:val="en-US"/>
        </w:rPr>
        <w:t>SCRoF</w:t>
      </w:r>
      <w:r w:rsidRPr="00D30D82">
        <w:rPr>
          <w:rFonts w:ascii="Times New Roman" w:hAnsi="Times New Roman" w:cs="Times New Roman"/>
          <w:color w:val="212121"/>
          <w:shd w:val="clear" w:color="auto" w:fill="FFFFFF"/>
          <w:lang w:val="en-US"/>
        </w:rPr>
        <w:t xml:space="preserve"> can</w:t>
      </w:r>
      <w:r w:rsidR="001D4A7B" w:rsidRPr="00D30D82">
        <w:rPr>
          <w:rFonts w:ascii="Times New Roman" w:hAnsi="Times New Roman" w:cs="Times New Roman"/>
          <w:color w:val="212121"/>
          <w:shd w:val="clear" w:color="auto" w:fill="FFFFFF"/>
          <w:lang w:val="en-US"/>
        </w:rPr>
        <w:t xml:space="preserve"> </w:t>
      </w:r>
      <w:r w:rsidR="009257D2" w:rsidRPr="00D30D82">
        <w:rPr>
          <w:rFonts w:ascii="Times New Roman" w:hAnsi="Times New Roman" w:cs="Times New Roman"/>
          <w:color w:val="212121"/>
          <w:shd w:val="clear" w:color="auto" w:fill="FFFFFF"/>
          <w:lang w:val="en-US"/>
        </w:rPr>
        <w:t>benefit</w:t>
      </w:r>
      <w:r w:rsidR="0085739C" w:rsidRPr="00D30D82">
        <w:rPr>
          <w:rFonts w:ascii="Times New Roman" w:hAnsi="Times New Roman" w:cs="Times New Roman"/>
          <w:color w:val="212121"/>
          <w:shd w:val="clear" w:color="auto" w:fill="FFFFFF"/>
          <w:lang w:val="en-US"/>
        </w:rPr>
        <w:t xml:space="preserve"> </w:t>
      </w:r>
      <w:r w:rsidR="00E441DD" w:rsidRPr="00D30D82">
        <w:rPr>
          <w:rFonts w:ascii="Times New Roman" w:hAnsi="Times New Roman" w:cs="Times New Roman"/>
          <w:color w:val="212121"/>
          <w:shd w:val="clear" w:color="auto" w:fill="FFFFFF"/>
          <w:lang w:val="en-US"/>
        </w:rPr>
        <w:t>confirmatory factor analysis</w:t>
      </w:r>
      <w:r w:rsidR="0085739C" w:rsidRPr="00D30D82">
        <w:rPr>
          <w:rFonts w:ascii="Times New Roman" w:hAnsi="Times New Roman" w:cs="Times New Roman"/>
          <w:color w:val="212121"/>
          <w:shd w:val="clear" w:color="auto" w:fill="FFFFFF"/>
          <w:lang w:val="en-US"/>
        </w:rPr>
        <w:t xml:space="preserve"> when </w:t>
      </w:r>
      <w:r w:rsidR="00D65E85" w:rsidRPr="00D30D82">
        <w:rPr>
          <w:rFonts w:ascii="Times New Roman" w:hAnsi="Times New Roman" w:cs="Times New Roman"/>
          <w:color w:val="212121"/>
          <w:shd w:val="clear" w:color="auto" w:fill="FFFFFF"/>
          <w:lang w:val="en-US"/>
        </w:rPr>
        <w:t>the initial model doe</w:t>
      </w:r>
      <w:r w:rsidR="0067552E" w:rsidRPr="00D30D82">
        <w:rPr>
          <w:rFonts w:ascii="Times New Roman" w:hAnsi="Times New Roman" w:cs="Times New Roman"/>
          <w:color w:val="212121"/>
          <w:shd w:val="clear" w:color="auto" w:fill="FFFFFF"/>
          <w:lang w:val="en-US"/>
        </w:rPr>
        <w:t>s</w:t>
      </w:r>
      <w:r w:rsidR="00D65E85" w:rsidRPr="00D30D82">
        <w:rPr>
          <w:rFonts w:ascii="Times New Roman" w:hAnsi="Times New Roman" w:cs="Times New Roman"/>
          <w:color w:val="212121"/>
          <w:shd w:val="clear" w:color="auto" w:fill="FFFFFF"/>
          <w:lang w:val="en-US"/>
        </w:rPr>
        <w:t xml:space="preserve"> not</w:t>
      </w:r>
      <w:r w:rsidR="0067552E" w:rsidRPr="00D30D82">
        <w:rPr>
          <w:rFonts w:ascii="Times New Roman" w:hAnsi="Times New Roman" w:cs="Times New Roman"/>
          <w:color w:val="212121"/>
          <w:shd w:val="clear" w:color="auto" w:fill="FFFFFF"/>
          <w:lang w:val="en-US"/>
        </w:rPr>
        <w:t xml:space="preserve"> fit</w:t>
      </w:r>
      <w:r w:rsidR="00D65E85" w:rsidRPr="00D30D82">
        <w:rPr>
          <w:rFonts w:ascii="Times New Roman" w:hAnsi="Times New Roman" w:cs="Times New Roman"/>
          <w:color w:val="212121"/>
          <w:shd w:val="clear" w:color="auto" w:fill="FFFFFF"/>
          <w:lang w:val="en-US"/>
        </w:rPr>
        <w:t xml:space="preserve"> </w:t>
      </w:r>
      <w:r w:rsidR="008D5FDF" w:rsidRPr="00D30D82">
        <w:rPr>
          <w:rFonts w:ascii="Times New Roman" w:hAnsi="Times New Roman" w:cs="Times New Roman"/>
          <w:color w:val="212121"/>
          <w:shd w:val="clear" w:color="auto" w:fill="FFFFFF"/>
          <w:lang w:val="en-US"/>
        </w:rPr>
        <w:t>t</w:t>
      </w:r>
      <w:r w:rsidR="0073458B" w:rsidRPr="00D30D82">
        <w:rPr>
          <w:rFonts w:ascii="Times New Roman" w:hAnsi="Times New Roman" w:cs="Times New Roman"/>
          <w:color w:val="212121"/>
          <w:shd w:val="clear" w:color="auto" w:fill="FFFFFF"/>
          <w:lang w:val="en-US"/>
        </w:rPr>
        <w:t>he data</w:t>
      </w:r>
      <w:r w:rsidR="00D65E85" w:rsidRPr="00D30D82">
        <w:rPr>
          <w:rFonts w:ascii="Times New Roman" w:hAnsi="Times New Roman" w:cs="Times New Roman"/>
          <w:color w:val="212121"/>
          <w:shd w:val="clear" w:color="auto" w:fill="FFFFFF"/>
          <w:lang w:val="en-US"/>
        </w:rPr>
        <w:t xml:space="preserve"> well</w:t>
      </w:r>
      <w:r w:rsidRPr="00D30D82">
        <w:rPr>
          <w:rFonts w:ascii="Times New Roman" w:hAnsi="Times New Roman" w:cs="Times New Roman"/>
          <w:color w:val="212121"/>
          <w:shd w:val="clear" w:color="auto" w:fill="FFFFFF"/>
          <w:lang w:val="en-US"/>
        </w:rPr>
        <w:t>.</w:t>
      </w:r>
      <w:r w:rsidR="008D5FDF" w:rsidRPr="00D30D82">
        <w:rPr>
          <w:rFonts w:ascii="Times New Roman" w:hAnsi="Times New Roman" w:cs="Times New Roman"/>
          <w:color w:val="212121"/>
          <w:shd w:val="clear" w:color="auto" w:fill="FFFFFF"/>
          <w:lang w:val="en-US"/>
        </w:rPr>
        <w:t xml:space="preserve"> </w:t>
      </w:r>
      <w:r w:rsidR="00466CFE" w:rsidRPr="00D30D82">
        <w:rPr>
          <w:rFonts w:ascii="Times New Roman" w:hAnsi="Times New Roman" w:cs="Times New Roman"/>
          <w:color w:val="212121"/>
          <w:shd w:val="clear" w:color="auto" w:fill="FFFFFF"/>
          <w:lang w:val="en-US"/>
        </w:rPr>
        <w:t xml:space="preserve">Stand alone, </w:t>
      </w:r>
      <w:proofErr w:type="spellStart"/>
      <w:r w:rsidR="008D5FDF" w:rsidRPr="00D30D82">
        <w:rPr>
          <w:rFonts w:ascii="Times New Roman" w:hAnsi="Times New Roman" w:cs="Times New Roman"/>
          <w:color w:val="212121"/>
          <w:shd w:val="clear" w:color="auto" w:fill="FFFFFF"/>
          <w:lang w:val="en-US"/>
        </w:rPr>
        <w:t>Matlab</w:t>
      </w:r>
      <w:proofErr w:type="spellEnd"/>
      <w:r w:rsidR="008D5FDF" w:rsidRPr="00D30D82">
        <w:rPr>
          <w:rFonts w:ascii="Times New Roman" w:hAnsi="Times New Roman" w:cs="Times New Roman"/>
          <w:color w:val="212121"/>
          <w:shd w:val="clear" w:color="auto" w:fill="FFFFFF"/>
          <w:lang w:val="en-US"/>
        </w:rPr>
        <w:t xml:space="preserve"> and R </w:t>
      </w:r>
      <w:r w:rsidR="008F7578" w:rsidRPr="00D30D82">
        <w:rPr>
          <w:rFonts w:ascii="Times New Roman" w:hAnsi="Times New Roman" w:cs="Times New Roman"/>
          <w:color w:val="212121"/>
          <w:shd w:val="clear" w:color="auto" w:fill="FFFFFF"/>
          <w:lang w:val="en-US"/>
        </w:rPr>
        <w:t xml:space="preserve">versions of </w:t>
      </w:r>
      <w:proofErr w:type="spellStart"/>
      <w:r w:rsidR="008F7578" w:rsidRPr="00D30D82">
        <w:rPr>
          <w:rFonts w:ascii="Times New Roman" w:hAnsi="Times New Roman" w:cs="Times New Roman"/>
          <w:color w:val="212121"/>
          <w:shd w:val="clear" w:color="auto" w:fill="FFFFFF"/>
          <w:lang w:val="en-US"/>
        </w:rPr>
        <w:t>SCRof</w:t>
      </w:r>
      <w:proofErr w:type="spellEnd"/>
      <w:r w:rsidR="008F7578" w:rsidRPr="00D30D82">
        <w:rPr>
          <w:rFonts w:ascii="Times New Roman" w:hAnsi="Times New Roman" w:cs="Times New Roman"/>
          <w:color w:val="212121"/>
          <w:shd w:val="clear" w:color="auto" w:fill="FFFFFF"/>
          <w:lang w:val="en-US"/>
        </w:rPr>
        <w:t xml:space="preserve"> are available.</w:t>
      </w:r>
    </w:p>
    <w:p w14:paraId="714A8543" w14:textId="71013AA1" w:rsidR="000544F0" w:rsidRPr="00D30D82" w:rsidRDefault="000544F0" w:rsidP="000544F0">
      <w:pPr>
        <w:rPr>
          <w:rFonts w:ascii="Times New Roman" w:hAnsi="Times New Roman" w:cs="Times New Roman"/>
          <w:lang w:val="en-CA"/>
        </w:rPr>
      </w:pPr>
      <w:r w:rsidRPr="00D30D82">
        <w:rPr>
          <w:rFonts w:ascii="Times New Roman" w:hAnsi="Times New Roman" w:cs="Times New Roman"/>
          <w:lang w:val="en-CA"/>
        </w:rPr>
        <w:t xml:space="preserve">Keywords: </w:t>
      </w:r>
      <w:r w:rsidR="00225CF1" w:rsidRPr="00D30D82">
        <w:rPr>
          <w:rFonts w:ascii="Times New Roman" w:hAnsi="Times New Roman" w:cs="Times New Roman"/>
          <w:lang w:val="en-CA"/>
        </w:rPr>
        <w:t xml:space="preserve">Signal cancellation; </w:t>
      </w:r>
      <w:r w:rsidR="00573CB1" w:rsidRPr="00D30D82">
        <w:rPr>
          <w:rFonts w:ascii="Times New Roman" w:hAnsi="Times New Roman" w:cs="Times New Roman"/>
          <w:lang w:val="en-CA"/>
        </w:rPr>
        <w:t>Exploratory f</w:t>
      </w:r>
      <w:r w:rsidRPr="00D30D82">
        <w:rPr>
          <w:rFonts w:ascii="Times New Roman" w:hAnsi="Times New Roman" w:cs="Times New Roman"/>
          <w:lang w:val="en-CA"/>
        </w:rPr>
        <w:t xml:space="preserve">actor analysis; </w:t>
      </w:r>
      <w:r w:rsidR="00573CB1" w:rsidRPr="00D30D82">
        <w:rPr>
          <w:rFonts w:ascii="Times New Roman" w:hAnsi="Times New Roman" w:cs="Times New Roman"/>
          <w:lang w:val="en-CA"/>
        </w:rPr>
        <w:t>Sparse solution</w:t>
      </w:r>
      <w:r w:rsidR="00450422" w:rsidRPr="00D30D82">
        <w:rPr>
          <w:rFonts w:ascii="Times New Roman" w:hAnsi="Times New Roman" w:cs="Times New Roman"/>
          <w:lang w:val="en-CA"/>
        </w:rPr>
        <w:t>s;</w:t>
      </w:r>
      <w:r w:rsidR="00573CB1" w:rsidRPr="00D30D82">
        <w:rPr>
          <w:rFonts w:ascii="Times New Roman" w:hAnsi="Times New Roman" w:cs="Times New Roman"/>
          <w:lang w:val="en-CA"/>
        </w:rPr>
        <w:t xml:space="preserve"> </w:t>
      </w:r>
      <w:r w:rsidRPr="00D30D82">
        <w:rPr>
          <w:rFonts w:ascii="Times New Roman" w:hAnsi="Times New Roman" w:cs="Times New Roman"/>
          <w:lang w:val="en-CA"/>
        </w:rPr>
        <w:t>Rotation-free</w:t>
      </w:r>
    </w:p>
    <w:p w14:paraId="52AE7C71" w14:textId="37DC86E8" w:rsidR="00814D44" w:rsidRPr="00D30D82" w:rsidRDefault="00814D44" w:rsidP="00814D44">
      <w:pPr>
        <w:pStyle w:val="Titre4"/>
        <w:shd w:val="clear" w:color="auto" w:fill="FCFCFC"/>
        <w:spacing w:before="150" w:after="150"/>
        <w:rPr>
          <w:rFonts w:ascii="Times New Roman" w:hAnsi="Times New Roman" w:cs="Times New Roman"/>
          <w:lang w:val="en-US"/>
        </w:rPr>
      </w:pPr>
      <w:r w:rsidRPr="00D30D82">
        <w:rPr>
          <w:rFonts w:ascii="Times New Roman" w:hAnsi="Times New Roman" w:cs="Times New Roman"/>
          <w:lang w:val="en-US"/>
        </w:rPr>
        <w:t xml:space="preserve">Preprint </w:t>
      </w:r>
      <w:proofErr w:type="gramStart"/>
      <w:r w:rsidRPr="00D30D82">
        <w:rPr>
          <w:rFonts w:ascii="Times New Roman" w:hAnsi="Times New Roman" w:cs="Times New Roman"/>
          <w:lang w:val="en-US"/>
        </w:rPr>
        <w:t>DOI :</w:t>
      </w:r>
      <w:proofErr w:type="gramEnd"/>
      <w:r w:rsidRPr="00D30D82">
        <w:rPr>
          <w:rFonts w:ascii="Times New Roman" w:hAnsi="Times New Roman" w:cs="Times New Roman"/>
          <w:lang w:val="en-US"/>
        </w:rPr>
        <w:t xml:space="preserve"> 10.31234/osf.io/h7qwg</w:t>
      </w:r>
    </w:p>
    <w:p w14:paraId="789ED249" w14:textId="77777777" w:rsidR="00383B80" w:rsidRPr="00D30D82" w:rsidRDefault="00383B80" w:rsidP="00383B80">
      <w:pPr>
        <w:rPr>
          <w:rFonts w:ascii="Times New Roman" w:hAnsi="Times New Roman" w:cs="Times New Roman"/>
          <w:lang w:val="en-US"/>
        </w:rPr>
      </w:pPr>
      <w:r w:rsidRPr="00D30D82">
        <w:rPr>
          <w:rFonts w:ascii="Times New Roman" w:hAnsi="Times New Roman" w:cs="Times New Roman"/>
          <w:lang w:val="en-US"/>
        </w:rPr>
        <w:br w:type="column"/>
      </w:r>
      <w:r w:rsidRPr="00D30D82">
        <w:rPr>
          <w:rFonts w:ascii="Times New Roman" w:hAnsi="Times New Roman" w:cs="Times New Roman"/>
          <w:lang w:val="en-US"/>
        </w:rPr>
        <w:lastRenderedPageBreak/>
        <w:t xml:space="preserve">Abstract: </w:t>
      </w:r>
    </w:p>
    <w:p w14:paraId="7FF620DE" w14:textId="3BB542FA" w:rsidR="00383B80" w:rsidRPr="00D30D82" w:rsidRDefault="003E2313" w:rsidP="00383B80">
      <w:pPr>
        <w:rPr>
          <w:rFonts w:ascii="Times New Roman" w:hAnsi="Times New Roman" w:cs="Times New Roman"/>
          <w:color w:val="212121"/>
          <w:shd w:val="clear" w:color="auto" w:fill="FFFFFF"/>
          <w:lang w:val="en-US"/>
        </w:rPr>
      </w:pPr>
      <w:commentRangeStart w:id="15"/>
      <w:r w:rsidRPr="00D30D82">
        <w:rPr>
          <w:rFonts w:ascii="Times New Roman" w:hAnsi="Times New Roman" w:cs="Times New Roman"/>
          <w:color w:val="212121"/>
          <w:shd w:val="clear" w:color="auto" w:fill="FFFFFF"/>
          <w:lang w:val="en-US"/>
        </w:rPr>
        <w:t>G</w:t>
      </w:r>
      <w:r w:rsidR="005E2BC8" w:rsidRPr="00D30D82">
        <w:rPr>
          <w:rFonts w:ascii="Times New Roman" w:hAnsi="Times New Roman" w:cs="Times New Roman"/>
          <w:color w:val="212121"/>
          <w:shd w:val="clear" w:color="auto" w:fill="FFFFFF"/>
          <w:lang w:val="en-US"/>
        </w:rPr>
        <w:t>eometrical</w:t>
      </w:r>
      <w:r w:rsidRPr="00D30D82">
        <w:rPr>
          <w:rFonts w:ascii="Times New Roman" w:hAnsi="Times New Roman" w:cs="Times New Roman"/>
          <w:color w:val="212121"/>
          <w:shd w:val="clear" w:color="auto" w:fill="FFFFFF"/>
          <w:lang w:val="en-US"/>
        </w:rPr>
        <w:t>ly</w:t>
      </w:r>
      <w:commentRangeEnd w:id="15"/>
      <w:r w:rsidR="006D61C9">
        <w:rPr>
          <w:rStyle w:val="Marquedecommentaire"/>
        </w:rPr>
        <w:commentReference w:id="15"/>
      </w:r>
      <w:r w:rsidR="00505664" w:rsidRPr="00D30D82">
        <w:rPr>
          <w:rFonts w:ascii="Times New Roman" w:hAnsi="Times New Roman" w:cs="Times New Roman"/>
          <w:color w:val="212121"/>
          <w:shd w:val="clear" w:color="auto" w:fill="FFFFFF"/>
          <w:lang w:val="en-US"/>
        </w:rPr>
        <w:t>,</w:t>
      </w:r>
      <w:r w:rsidR="005E2BC8" w:rsidRPr="00D30D82">
        <w:rPr>
          <w:rFonts w:ascii="Times New Roman" w:hAnsi="Times New Roman" w:cs="Times New Roman"/>
          <w:color w:val="212121"/>
          <w:shd w:val="clear" w:color="auto" w:fill="FFFFFF"/>
          <w:lang w:val="en-US"/>
        </w:rPr>
        <w:t xml:space="preserve"> the common factor model</w:t>
      </w:r>
      <w:r w:rsidRPr="00D30D82">
        <w:rPr>
          <w:rFonts w:ascii="Times New Roman" w:hAnsi="Times New Roman" w:cs="Times New Roman"/>
          <w:color w:val="212121"/>
          <w:shd w:val="clear" w:color="auto" w:fill="FFFFFF"/>
          <w:lang w:val="en-US"/>
        </w:rPr>
        <w:t xml:space="preserve"> views</w:t>
      </w:r>
      <w:r w:rsidR="00A85BB4" w:rsidRPr="00D30D82">
        <w:rPr>
          <w:rFonts w:ascii="Times New Roman" w:hAnsi="Times New Roman" w:cs="Times New Roman"/>
          <w:color w:val="212121"/>
          <w:shd w:val="clear" w:color="auto" w:fill="FFFFFF"/>
          <w:lang w:val="en-US"/>
        </w:rPr>
        <w:t xml:space="preserve"> </w:t>
      </w:r>
      <w:r w:rsidR="00563376" w:rsidRPr="00D30D82">
        <w:rPr>
          <w:rFonts w:ascii="Times New Roman" w:hAnsi="Times New Roman" w:cs="Times New Roman"/>
          <w:color w:val="212121"/>
          <w:shd w:val="clear" w:color="auto" w:fill="FFFFFF"/>
          <w:lang w:val="en-US"/>
        </w:rPr>
        <w:t>factors a</w:t>
      </w:r>
      <w:r w:rsidR="00363656" w:rsidRPr="00D30D82">
        <w:rPr>
          <w:rFonts w:ascii="Times New Roman" w:hAnsi="Times New Roman" w:cs="Times New Roman"/>
          <w:color w:val="212121"/>
          <w:shd w:val="clear" w:color="auto" w:fill="FFFFFF"/>
          <w:lang w:val="en-US"/>
        </w:rPr>
        <w:t>s</w:t>
      </w:r>
      <w:r w:rsidR="00563376" w:rsidRPr="00D30D82">
        <w:rPr>
          <w:rFonts w:ascii="Times New Roman" w:hAnsi="Times New Roman" w:cs="Times New Roman"/>
          <w:color w:val="212121"/>
          <w:shd w:val="clear" w:color="auto" w:fill="FFFFFF"/>
          <w:lang w:val="en-US"/>
        </w:rPr>
        <w:t xml:space="preserve"> directions</w:t>
      </w:r>
      <w:r w:rsidR="0077322C" w:rsidRPr="00D30D82">
        <w:rPr>
          <w:rFonts w:ascii="Times New Roman" w:hAnsi="Times New Roman" w:cs="Times New Roman"/>
          <w:color w:val="212121"/>
          <w:shd w:val="clear" w:color="auto" w:fill="FFFFFF"/>
          <w:lang w:val="en-US"/>
        </w:rPr>
        <w:t xml:space="preserve"> </w:t>
      </w:r>
      <w:r w:rsidR="00191F62" w:rsidRPr="00D30D82">
        <w:rPr>
          <w:rFonts w:ascii="Times New Roman" w:hAnsi="Times New Roman" w:cs="Times New Roman"/>
          <w:color w:val="212121"/>
          <w:shd w:val="clear" w:color="auto" w:fill="FFFFFF"/>
          <w:lang w:val="en-US"/>
        </w:rPr>
        <w:t xml:space="preserve">in the </w:t>
      </w:r>
      <w:r w:rsidR="00506265" w:rsidRPr="00D30D82">
        <w:rPr>
          <w:rFonts w:ascii="Times New Roman" w:hAnsi="Times New Roman" w:cs="Times New Roman"/>
          <w:color w:val="212121"/>
          <w:shd w:val="clear" w:color="auto" w:fill="FFFFFF"/>
          <w:lang w:val="en-US"/>
        </w:rPr>
        <w:t>multivariate</w:t>
      </w:r>
      <w:r w:rsidR="004A74D4" w:rsidRPr="00D30D82">
        <w:rPr>
          <w:rFonts w:ascii="Times New Roman" w:hAnsi="Times New Roman" w:cs="Times New Roman"/>
          <w:color w:val="212121"/>
          <w:shd w:val="clear" w:color="auto" w:fill="FFFFFF"/>
          <w:lang w:val="en-US"/>
        </w:rPr>
        <w:t xml:space="preserve"> data</w:t>
      </w:r>
      <w:r w:rsidR="00506265" w:rsidRPr="00D30D82">
        <w:rPr>
          <w:rFonts w:ascii="Times New Roman" w:hAnsi="Times New Roman" w:cs="Times New Roman"/>
          <w:color w:val="212121"/>
          <w:shd w:val="clear" w:color="auto" w:fill="FFFFFF"/>
          <w:lang w:val="en-US"/>
        </w:rPr>
        <w:t xml:space="preserve"> </w:t>
      </w:r>
      <w:r w:rsidR="0077322C" w:rsidRPr="00D30D82">
        <w:rPr>
          <w:rFonts w:ascii="Times New Roman" w:hAnsi="Times New Roman" w:cs="Times New Roman"/>
          <w:color w:val="212121"/>
          <w:shd w:val="clear" w:color="auto" w:fill="FFFFFF"/>
          <w:lang w:val="en-US"/>
        </w:rPr>
        <w:t>space</w:t>
      </w:r>
      <w:r w:rsidR="005E010D" w:rsidRPr="00D30D82">
        <w:rPr>
          <w:rFonts w:ascii="Times New Roman" w:hAnsi="Times New Roman" w:cs="Times New Roman"/>
          <w:color w:val="212121"/>
          <w:shd w:val="clear" w:color="auto" w:fill="FFFFFF"/>
          <w:lang w:val="en-US"/>
        </w:rPr>
        <w:t>.</w:t>
      </w:r>
      <w:r w:rsidR="00505BA9" w:rsidRPr="00D30D82">
        <w:rPr>
          <w:rFonts w:ascii="Times New Roman" w:hAnsi="Times New Roman" w:cs="Times New Roman"/>
          <w:color w:val="212121"/>
          <w:shd w:val="clear" w:color="auto" w:fill="FFFFFF"/>
          <w:lang w:val="en-US"/>
        </w:rPr>
        <w:t xml:space="preserve"> </w:t>
      </w:r>
      <w:r w:rsidR="00200BC9" w:rsidRPr="00D30D82">
        <w:rPr>
          <w:rFonts w:ascii="Times New Roman" w:hAnsi="Times New Roman" w:cs="Times New Roman"/>
          <w:color w:val="212121"/>
          <w:shd w:val="clear" w:color="auto" w:fill="FFFFFF"/>
          <w:lang w:val="en-US"/>
        </w:rPr>
        <w:t xml:space="preserve">The signal of </w:t>
      </w:r>
      <w:r w:rsidR="003B34F8" w:rsidRPr="00D30D82">
        <w:rPr>
          <w:rFonts w:ascii="Times New Roman" w:hAnsi="Times New Roman" w:cs="Times New Roman"/>
          <w:color w:val="212121"/>
          <w:shd w:val="clear" w:color="auto" w:fill="FFFFFF"/>
          <w:lang w:val="en-US"/>
        </w:rPr>
        <w:t xml:space="preserve">any variable is </w:t>
      </w:r>
      <w:r w:rsidR="00B87563" w:rsidRPr="00D30D82">
        <w:rPr>
          <w:rFonts w:ascii="Times New Roman" w:hAnsi="Times New Roman" w:cs="Times New Roman"/>
          <w:color w:val="212121"/>
          <w:shd w:val="clear" w:color="auto" w:fill="FFFFFF"/>
          <w:lang w:val="en-US"/>
        </w:rPr>
        <w:t>a vector</w:t>
      </w:r>
      <w:r w:rsidR="00C10141" w:rsidRPr="00D30D82">
        <w:rPr>
          <w:rFonts w:ascii="Times New Roman" w:hAnsi="Times New Roman" w:cs="Times New Roman"/>
          <w:color w:val="212121"/>
          <w:shd w:val="clear" w:color="auto" w:fill="FFFFFF"/>
          <w:lang w:val="en-US"/>
        </w:rPr>
        <w:t xml:space="preserve"> within </w:t>
      </w:r>
      <w:r w:rsidR="00BC0938" w:rsidRPr="00D30D82">
        <w:rPr>
          <w:rFonts w:ascii="Times New Roman" w:hAnsi="Times New Roman" w:cs="Times New Roman"/>
          <w:color w:val="212121"/>
          <w:shd w:val="clear" w:color="auto" w:fill="FFFFFF"/>
          <w:lang w:val="en-US"/>
        </w:rPr>
        <w:t xml:space="preserve">the factor </w:t>
      </w:r>
      <w:r w:rsidR="00633618" w:rsidRPr="00D30D82">
        <w:rPr>
          <w:rFonts w:ascii="Times New Roman" w:hAnsi="Times New Roman" w:cs="Times New Roman"/>
          <w:color w:val="212121"/>
          <w:shd w:val="clear" w:color="auto" w:fill="FFFFFF"/>
          <w:lang w:val="en-US"/>
        </w:rPr>
        <w:t>sub</w:t>
      </w:r>
      <w:r w:rsidR="00BC0938" w:rsidRPr="00D30D82">
        <w:rPr>
          <w:rFonts w:ascii="Times New Roman" w:hAnsi="Times New Roman" w:cs="Times New Roman"/>
          <w:color w:val="212121"/>
          <w:shd w:val="clear" w:color="auto" w:fill="FFFFFF"/>
          <w:lang w:val="en-US"/>
        </w:rPr>
        <w:t>space</w:t>
      </w:r>
      <w:r w:rsidR="00393346" w:rsidRPr="00D30D82">
        <w:rPr>
          <w:rFonts w:ascii="Times New Roman" w:hAnsi="Times New Roman" w:cs="Times New Roman"/>
          <w:color w:val="212121"/>
          <w:shd w:val="clear" w:color="auto" w:fill="FFFFFF"/>
          <w:lang w:val="en-US"/>
        </w:rPr>
        <w:t xml:space="preserve"> produced </w:t>
      </w:r>
      <w:r w:rsidR="00C639FB" w:rsidRPr="00D30D82">
        <w:rPr>
          <w:rFonts w:ascii="Times New Roman" w:hAnsi="Times New Roman" w:cs="Times New Roman"/>
          <w:color w:val="212121"/>
          <w:shd w:val="clear" w:color="auto" w:fill="FFFFFF"/>
          <w:lang w:val="en-US"/>
        </w:rPr>
        <w:t xml:space="preserve">by adding its contributing factors with </w:t>
      </w:r>
      <w:r w:rsidR="00B17A8C" w:rsidRPr="00D30D82">
        <w:rPr>
          <w:rFonts w:ascii="Times New Roman" w:hAnsi="Times New Roman" w:cs="Times New Roman"/>
          <w:color w:val="212121"/>
          <w:shd w:val="clear" w:color="auto" w:fill="FFFFFF"/>
          <w:lang w:val="en-US"/>
        </w:rPr>
        <w:t>lengths</w:t>
      </w:r>
      <w:r w:rsidR="00C639FB" w:rsidRPr="00D30D82">
        <w:rPr>
          <w:rFonts w:ascii="Times New Roman" w:hAnsi="Times New Roman" w:cs="Times New Roman"/>
          <w:color w:val="212121"/>
          <w:shd w:val="clear" w:color="auto" w:fill="FFFFFF"/>
          <w:lang w:val="en-US"/>
        </w:rPr>
        <w:t xml:space="preserve"> </w:t>
      </w:r>
      <w:r w:rsidR="0012380C" w:rsidRPr="00D30D82">
        <w:rPr>
          <w:rFonts w:ascii="Times New Roman" w:hAnsi="Times New Roman" w:cs="Times New Roman"/>
          <w:color w:val="212121"/>
          <w:shd w:val="clear" w:color="auto" w:fill="FFFFFF"/>
          <w:lang w:val="en-US"/>
        </w:rPr>
        <w:t>given by</w:t>
      </w:r>
      <w:r w:rsidR="00C639FB" w:rsidRPr="00D30D82">
        <w:rPr>
          <w:rFonts w:ascii="Times New Roman" w:hAnsi="Times New Roman" w:cs="Times New Roman"/>
          <w:color w:val="212121"/>
          <w:shd w:val="clear" w:color="auto" w:fill="FFFFFF"/>
          <w:lang w:val="en-US"/>
        </w:rPr>
        <w:t xml:space="preserve"> factor loadings. </w:t>
      </w:r>
      <w:r w:rsidR="00F55824" w:rsidRPr="00D30D82">
        <w:rPr>
          <w:rFonts w:ascii="Times New Roman" w:hAnsi="Times New Roman" w:cs="Times New Roman"/>
          <w:color w:val="212121"/>
          <w:shd w:val="clear" w:color="auto" w:fill="FFFFFF"/>
          <w:lang w:val="en-US"/>
        </w:rPr>
        <w:t>Since t</w:t>
      </w:r>
      <w:r w:rsidR="00900737" w:rsidRPr="00D30D82">
        <w:rPr>
          <w:rFonts w:ascii="Times New Roman" w:hAnsi="Times New Roman" w:cs="Times New Roman"/>
          <w:color w:val="212121"/>
          <w:shd w:val="clear" w:color="auto" w:fill="FFFFFF"/>
          <w:lang w:val="en-US"/>
        </w:rPr>
        <w:t>he signal</w:t>
      </w:r>
      <w:r w:rsidR="001B10EB" w:rsidRPr="00D30D82">
        <w:rPr>
          <w:rFonts w:ascii="Times New Roman" w:hAnsi="Times New Roman" w:cs="Times New Roman"/>
          <w:color w:val="212121"/>
          <w:shd w:val="clear" w:color="auto" w:fill="FFFFFF"/>
          <w:lang w:val="en-US"/>
        </w:rPr>
        <w:t xml:space="preserve"> part</w:t>
      </w:r>
      <w:r w:rsidR="00CE69DE" w:rsidRPr="00D30D82">
        <w:rPr>
          <w:rFonts w:ascii="Times New Roman" w:hAnsi="Times New Roman" w:cs="Times New Roman"/>
          <w:color w:val="212121"/>
          <w:shd w:val="clear" w:color="auto" w:fill="FFFFFF"/>
          <w:lang w:val="en-US"/>
        </w:rPr>
        <w:t>s</w:t>
      </w:r>
      <w:r w:rsidR="00900737" w:rsidRPr="00D30D82">
        <w:rPr>
          <w:rFonts w:ascii="Times New Roman" w:hAnsi="Times New Roman" w:cs="Times New Roman"/>
          <w:color w:val="212121"/>
          <w:shd w:val="clear" w:color="auto" w:fill="FFFFFF"/>
          <w:lang w:val="en-US"/>
        </w:rPr>
        <w:t xml:space="preserve"> </w:t>
      </w:r>
      <w:r w:rsidR="00E9609A" w:rsidRPr="00D30D82">
        <w:rPr>
          <w:rFonts w:ascii="Times New Roman" w:hAnsi="Times New Roman" w:cs="Times New Roman"/>
          <w:color w:val="212121"/>
          <w:shd w:val="clear" w:color="auto" w:fill="FFFFFF"/>
          <w:lang w:val="en-US"/>
        </w:rPr>
        <w:t>of</w:t>
      </w:r>
      <w:r w:rsidR="00900737" w:rsidRPr="00D30D82">
        <w:rPr>
          <w:rFonts w:ascii="Times New Roman" w:hAnsi="Times New Roman" w:cs="Times New Roman"/>
          <w:color w:val="212121"/>
          <w:shd w:val="clear" w:color="auto" w:fill="FFFFFF"/>
          <w:lang w:val="en-US"/>
        </w:rPr>
        <w:t xml:space="preserve"> variables</w:t>
      </w:r>
      <w:r w:rsidR="00787071" w:rsidRPr="00D30D82">
        <w:rPr>
          <w:rFonts w:ascii="Times New Roman" w:hAnsi="Times New Roman" w:cs="Times New Roman"/>
          <w:color w:val="212121"/>
          <w:shd w:val="clear" w:color="auto" w:fill="FFFFFF"/>
          <w:lang w:val="en-US"/>
        </w:rPr>
        <w:t xml:space="preserve"> all</w:t>
      </w:r>
      <w:r w:rsidR="00900737" w:rsidRPr="00D30D82">
        <w:rPr>
          <w:rFonts w:ascii="Times New Roman" w:hAnsi="Times New Roman" w:cs="Times New Roman"/>
          <w:color w:val="212121"/>
          <w:shd w:val="clear" w:color="auto" w:fill="FFFFFF"/>
          <w:lang w:val="en-US"/>
        </w:rPr>
        <w:t xml:space="preserve"> </w:t>
      </w:r>
      <w:r w:rsidR="00CB7CEA" w:rsidRPr="00D30D82">
        <w:rPr>
          <w:rFonts w:ascii="Times New Roman" w:hAnsi="Times New Roman" w:cs="Times New Roman"/>
          <w:color w:val="212121"/>
          <w:shd w:val="clear" w:color="auto" w:fill="FFFFFF"/>
          <w:lang w:val="en-US"/>
        </w:rPr>
        <w:t xml:space="preserve">exclusively </w:t>
      </w:r>
      <w:r w:rsidR="00A71B61" w:rsidRPr="00D30D82">
        <w:rPr>
          <w:rFonts w:ascii="Times New Roman" w:hAnsi="Times New Roman" w:cs="Times New Roman"/>
          <w:color w:val="212121"/>
          <w:shd w:val="clear" w:color="auto" w:fill="FFFFFF"/>
          <w:lang w:val="en-US"/>
        </w:rPr>
        <w:t>informed by</w:t>
      </w:r>
      <w:r w:rsidR="00900737" w:rsidRPr="00D30D82">
        <w:rPr>
          <w:rFonts w:ascii="Times New Roman" w:hAnsi="Times New Roman" w:cs="Times New Roman"/>
          <w:color w:val="212121"/>
          <w:shd w:val="clear" w:color="auto" w:fill="FFFFFF"/>
          <w:lang w:val="en-US"/>
        </w:rPr>
        <w:t xml:space="preserve"> </w:t>
      </w:r>
      <w:r w:rsidR="00787071" w:rsidRPr="00D30D82">
        <w:rPr>
          <w:rFonts w:ascii="Times New Roman" w:hAnsi="Times New Roman" w:cs="Times New Roman"/>
          <w:color w:val="212121"/>
          <w:shd w:val="clear" w:color="auto" w:fill="FFFFFF"/>
          <w:lang w:val="en-US"/>
        </w:rPr>
        <w:t>the same</w:t>
      </w:r>
      <w:r w:rsidR="00F3608E" w:rsidRPr="00D30D82">
        <w:rPr>
          <w:rFonts w:ascii="Times New Roman" w:hAnsi="Times New Roman" w:cs="Times New Roman"/>
          <w:color w:val="212121"/>
          <w:shd w:val="clear" w:color="auto" w:fill="FFFFFF"/>
          <w:lang w:val="en-US"/>
        </w:rPr>
        <w:t xml:space="preserve"> </w:t>
      </w:r>
      <w:r w:rsidR="00900737" w:rsidRPr="00D30D82">
        <w:rPr>
          <w:rFonts w:ascii="Times New Roman" w:hAnsi="Times New Roman" w:cs="Times New Roman"/>
          <w:color w:val="212121"/>
          <w:shd w:val="clear" w:color="auto" w:fill="FFFFFF"/>
          <w:lang w:val="en-US"/>
        </w:rPr>
        <w:t xml:space="preserve">factor </w:t>
      </w:r>
      <w:r w:rsidR="00CE03AE" w:rsidRPr="00D30D82">
        <w:rPr>
          <w:rFonts w:ascii="Times New Roman" w:hAnsi="Times New Roman" w:cs="Times New Roman"/>
          <w:color w:val="212121"/>
          <w:shd w:val="clear" w:color="auto" w:fill="FFFFFF"/>
          <w:lang w:val="en-US"/>
        </w:rPr>
        <w:t>are colinear with the origin</w:t>
      </w:r>
      <w:r w:rsidR="002C4741" w:rsidRPr="00D30D82">
        <w:rPr>
          <w:rFonts w:ascii="Times New Roman" w:hAnsi="Times New Roman" w:cs="Times New Roman"/>
          <w:color w:val="212121"/>
          <w:shd w:val="clear" w:color="auto" w:fill="FFFFFF"/>
          <w:lang w:val="en-US"/>
        </w:rPr>
        <w:t xml:space="preserve"> along the factor</w:t>
      </w:r>
      <w:r w:rsidR="00F55824" w:rsidRPr="00D30D82">
        <w:rPr>
          <w:rFonts w:ascii="Times New Roman" w:hAnsi="Times New Roman" w:cs="Times New Roman"/>
          <w:color w:val="212121"/>
          <w:shd w:val="clear" w:color="auto" w:fill="FFFFFF"/>
          <w:lang w:val="en-US"/>
        </w:rPr>
        <w:t>, such</w:t>
      </w:r>
      <w:r w:rsidR="00A2480E" w:rsidRPr="00D30D82">
        <w:rPr>
          <w:rFonts w:ascii="Times New Roman" w:hAnsi="Times New Roman" w:cs="Times New Roman"/>
          <w:color w:val="212121"/>
          <w:shd w:val="clear" w:color="auto" w:fill="FFFFFF"/>
          <w:lang w:val="en-US"/>
        </w:rPr>
        <w:t xml:space="preserve"> variable</w:t>
      </w:r>
      <w:r w:rsidR="007E0D0E" w:rsidRPr="00D30D82">
        <w:rPr>
          <w:rFonts w:ascii="Times New Roman" w:hAnsi="Times New Roman" w:cs="Times New Roman"/>
          <w:color w:val="212121"/>
          <w:shd w:val="clear" w:color="auto" w:fill="FFFFFF"/>
          <w:lang w:val="en-US"/>
        </w:rPr>
        <w:t>s</w:t>
      </w:r>
      <w:r w:rsidR="00A66B7D" w:rsidRPr="00D30D82">
        <w:rPr>
          <w:rFonts w:ascii="Times New Roman" w:hAnsi="Times New Roman" w:cs="Times New Roman"/>
          <w:color w:val="212121"/>
          <w:shd w:val="clear" w:color="auto" w:fill="FFFFFF"/>
          <w:lang w:val="en-US"/>
        </w:rPr>
        <w:t xml:space="preserve"> can</w:t>
      </w:r>
      <w:r w:rsidR="00A2480E" w:rsidRPr="00D30D82">
        <w:rPr>
          <w:rFonts w:ascii="Times New Roman" w:hAnsi="Times New Roman" w:cs="Times New Roman"/>
          <w:color w:val="212121"/>
          <w:shd w:val="clear" w:color="auto" w:fill="FFFFFF"/>
          <w:lang w:val="en-US"/>
        </w:rPr>
        <w:t xml:space="preserve"> </w:t>
      </w:r>
      <w:r w:rsidR="00A66B7D" w:rsidRPr="00D30D82">
        <w:rPr>
          <w:rFonts w:ascii="Times New Roman" w:hAnsi="Times New Roman" w:cs="Times New Roman"/>
          <w:color w:val="212121"/>
          <w:shd w:val="clear" w:color="auto" w:fill="FFFFFF"/>
          <w:lang w:val="en-US"/>
        </w:rPr>
        <w:t>be</w:t>
      </w:r>
      <w:r w:rsidR="00CE69DE" w:rsidRPr="00D30D82">
        <w:rPr>
          <w:rFonts w:ascii="Times New Roman" w:hAnsi="Times New Roman" w:cs="Times New Roman"/>
          <w:color w:val="212121"/>
          <w:shd w:val="clear" w:color="auto" w:fill="FFFFFF"/>
          <w:lang w:val="en-US"/>
        </w:rPr>
        <w:t xml:space="preserve"> combined </w:t>
      </w:r>
      <w:r w:rsidR="00681934" w:rsidRPr="00D30D82">
        <w:rPr>
          <w:rFonts w:ascii="Times New Roman" w:hAnsi="Times New Roman" w:cs="Times New Roman"/>
          <w:color w:val="212121"/>
          <w:shd w:val="clear" w:color="auto" w:fill="FFFFFF"/>
          <w:lang w:val="en-US"/>
        </w:rPr>
        <w:t xml:space="preserve">to cancel </w:t>
      </w:r>
      <w:r w:rsidR="005451AC" w:rsidRPr="00D30D82">
        <w:rPr>
          <w:rFonts w:ascii="Times New Roman" w:hAnsi="Times New Roman" w:cs="Times New Roman"/>
          <w:color w:val="212121"/>
          <w:shd w:val="clear" w:color="auto" w:fill="FFFFFF"/>
          <w:lang w:val="en-US"/>
        </w:rPr>
        <w:t>th</w:t>
      </w:r>
      <w:r w:rsidR="004B7F30" w:rsidRPr="00D30D82">
        <w:rPr>
          <w:rFonts w:ascii="Times New Roman" w:hAnsi="Times New Roman" w:cs="Times New Roman"/>
          <w:color w:val="212121"/>
          <w:shd w:val="clear" w:color="auto" w:fill="FFFFFF"/>
          <w:lang w:val="en-US"/>
        </w:rPr>
        <w:t>eir</w:t>
      </w:r>
      <w:r w:rsidR="00E85DEE" w:rsidRPr="00D30D82">
        <w:rPr>
          <w:rFonts w:ascii="Times New Roman" w:hAnsi="Times New Roman" w:cs="Times New Roman"/>
          <w:color w:val="212121"/>
          <w:shd w:val="clear" w:color="auto" w:fill="FFFFFF"/>
          <w:lang w:val="en-US"/>
        </w:rPr>
        <w:t xml:space="preserve"> common</w:t>
      </w:r>
      <w:r w:rsidR="005451AC" w:rsidRPr="00D30D82">
        <w:rPr>
          <w:rFonts w:ascii="Times New Roman" w:hAnsi="Times New Roman" w:cs="Times New Roman"/>
          <w:color w:val="212121"/>
          <w:shd w:val="clear" w:color="auto" w:fill="FFFFFF"/>
          <w:lang w:val="en-US"/>
        </w:rPr>
        <w:t xml:space="preserve"> factor direction</w:t>
      </w:r>
      <w:r w:rsidR="00D13AD7" w:rsidRPr="00D30D82">
        <w:rPr>
          <w:rFonts w:ascii="Times New Roman" w:hAnsi="Times New Roman" w:cs="Times New Roman"/>
          <w:color w:val="212121"/>
          <w:shd w:val="clear" w:color="auto" w:fill="FFFFFF"/>
          <w:lang w:val="en-US"/>
        </w:rPr>
        <w:t xml:space="preserve">, leaving only a compound of </w:t>
      </w:r>
      <w:r w:rsidR="00CD1985" w:rsidRPr="00D30D82">
        <w:rPr>
          <w:rFonts w:ascii="Times New Roman" w:hAnsi="Times New Roman" w:cs="Times New Roman"/>
          <w:color w:val="212121"/>
          <w:shd w:val="clear" w:color="auto" w:fill="FFFFFF"/>
          <w:lang w:val="en-US"/>
        </w:rPr>
        <w:t>the</w:t>
      </w:r>
      <w:r w:rsidR="00E85DEE" w:rsidRPr="00D30D82">
        <w:rPr>
          <w:rFonts w:ascii="Times New Roman" w:hAnsi="Times New Roman" w:cs="Times New Roman"/>
          <w:color w:val="212121"/>
          <w:shd w:val="clear" w:color="auto" w:fill="FFFFFF"/>
          <w:lang w:val="en-US"/>
        </w:rPr>
        <w:t>ir</w:t>
      </w:r>
      <w:r w:rsidR="00CD1985" w:rsidRPr="00D30D82">
        <w:rPr>
          <w:rFonts w:ascii="Times New Roman" w:hAnsi="Times New Roman" w:cs="Times New Roman"/>
          <w:color w:val="212121"/>
          <w:shd w:val="clear" w:color="auto" w:fill="FFFFFF"/>
          <w:lang w:val="en-US"/>
        </w:rPr>
        <w:t xml:space="preserve"> </w:t>
      </w:r>
      <w:r w:rsidR="00D13AD7" w:rsidRPr="00D30D82">
        <w:rPr>
          <w:rFonts w:ascii="Times New Roman" w:hAnsi="Times New Roman" w:cs="Times New Roman"/>
          <w:color w:val="212121"/>
          <w:shd w:val="clear" w:color="auto" w:fill="FFFFFF"/>
          <w:lang w:val="en-US"/>
        </w:rPr>
        <w:t>unique variances</w:t>
      </w:r>
      <w:r w:rsidR="00D7311D" w:rsidRPr="00D30D82">
        <w:rPr>
          <w:rFonts w:ascii="Times New Roman" w:hAnsi="Times New Roman" w:cs="Times New Roman"/>
          <w:color w:val="212121"/>
          <w:shd w:val="clear" w:color="auto" w:fill="FFFFFF"/>
          <w:lang w:val="en-US"/>
        </w:rPr>
        <w:t xml:space="preserve"> </w:t>
      </w:r>
      <w:r w:rsidR="00C124D2" w:rsidRPr="00D30D82">
        <w:rPr>
          <w:rFonts w:ascii="Times New Roman" w:hAnsi="Times New Roman" w:cs="Times New Roman"/>
          <w:color w:val="212121"/>
          <w:shd w:val="clear" w:color="auto" w:fill="FFFFFF"/>
          <w:lang w:val="en-US"/>
        </w:rPr>
        <w:t>uncorrelated with any remaining variable</w:t>
      </w:r>
      <w:r w:rsidR="001506A5" w:rsidRPr="00D30D82">
        <w:rPr>
          <w:rFonts w:ascii="Times New Roman" w:hAnsi="Times New Roman" w:cs="Times New Roman"/>
          <w:color w:val="212121"/>
          <w:shd w:val="clear" w:color="auto" w:fill="FFFFFF"/>
          <w:lang w:val="en-US"/>
        </w:rPr>
        <w:t>.</w:t>
      </w:r>
      <w:r w:rsidR="00D13AD7" w:rsidRPr="00D30D82">
        <w:rPr>
          <w:rFonts w:ascii="Times New Roman" w:hAnsi="Times New Roman" w:cs="Times New Roman"/>
          <w:color w:val="212121"/>
          <w:shd w:val="clear" w:color="auto" w:fill="FFFFFF"/>
          <w:lang w:val="en-US"/>
        </w:rPr>
        <w:t xml:space="preserve"> </w:t>
      </w:r>
      <w:r w:rsidR="005C4231" w:rsidRPr="00D30D82">
        <w:rPr>
          <w:rFonts w:ascii="Times New Roman" w:hAnsi="Times New Roman" w:cs="Times New Roman"/>
          <w:color w:val="212121"/>
          <w:shd w:val="clear" w:color="auto" w:fill="FFFFFF"/>
          <w:lang w:val="en-US"/>
        </w:rPr>
        <w:t>After</w:t>
      </w:r>
      <w:r w:rsidR="002C5F62" w:rsidRPr="00D30D82">
        <w:rPr>
          <w:rFonts w:ascii="Times New Roman" w:hAnsi="Times New Roman" w:cs="Times New Roman"/>
          <w:color w:val="212121"/>
          <w:shd w:val="clear" w:color="auto" w:fill="FFFFFF"/>
          <w:lang w:val="en-US"/>
        </w:rPr>
        <w:t xml:space="preserve"> t</w:t>
      </w:r>
      <w:r w:rsidR="00635880" w:rsidRPr="00D30D82">
        <w:rPr>
          <w:rFonts w:ascii="Times New Roman" w:hAnsi="Times New Roman" w:cs="Times New Roman"/>
          <w:color w:val="212121"/>
          <w:shd w:val="clear" w:color="auto" w:fill="FFFFFF"/>
          <w:lang w:val="en-US"/>
        </w:rPr>
        <w:t>est</w:t>
      </w:r>
      <w:r w:rsidR="005C4231" w:rsidRPr="00D30D82">
        <w:rPr>
          <w:rFonts w:ascii="Times New Roman" w:hAnsi="Times New Roman" w:cs="Times New Roman"/>
          <w:color w:val="212121"/>
          <w:shd w:val="clear" w:color="auto" w:fill="FFFFFF"/>
          <w:lang w:val="en-US"/>
        </w:rPr>
        <w:t>ing</w:t>
      </w:r>
      <w:r w:rsidR="00635880" w:rsidRPr="00D30D82">
        <w:rPr>
          <w:rFonts w:ascii="Times New Roman" w:hAnsi="Times New Roman" w:cs="Times New Roman"/>
          <w:color w:val="212121"/>
          <w:shd w:val="clear" w:color="auto" w:fill="FFFFFF"/>
          <w:lang w:val="en-US"/>
        </w:rPr>
        <w:t xml:space="preserve"> all pairs of variable</w:t>
      </w:r>
      <w:r w:rsidR="00C11202" w:rsidRPr="00D30D82">
        <w:rPr>
          <w:rFonts w:ascii="Times New Roman" w:hAnsi="Times New Roman" w:cs="Times New Roman"/>
          <w:color w:val="212121"/>
          <w:shd w:val="clear" w:color="auto" w:fill="FFFFFF"/>
          <w:lang w:val="en-US"/>
        </w:rPr>
        <w:t>s</w:t>
      </w:r>
      <w:r w:rsidR="00635880" w:rsidRPr="00D30D82">
        <w:rPr>
          <w:rFonts w:ascii="Times New Roman" w:hAnsi="Times New Roman" w:cs="Times New Roman"/>
          <w:color w:val="212121"/>
          <w:shd w:val="clear" w:color="auto" w:fill="FFFFFF"/>
          <w:lang w:val="en-US"/>
        </w:rPr>
        <w:t xml:space="preserve"> for possible</w:t>
      </w:r>
      <w:r w:rsidR="00DB6199" w:rsidRPr="00D30D82">
        <w:rPr>
          <w:rFonts w:ascii="Times New Roman" w:hAnsi="Times New Roman" w:cs="Times New Roman"/>
          <w:color w:val="212121"/>
          <w:shd w:val="clear" w:color="auto" w:fill="FFFFFF"/>
          <w:lang w:val="en-US"/>
        </w:rPr>
        <w:t xml:space="preserve"> </w:t>
      </w:r>
      <w:r w:rsidR="00D7311D" w:rsidRPr="00D30D82">
        <w:rPr>
          <w:rFonts w:ascii="Times New Roman" w:hAnsi="Times New Roman" w:cs="Times New Roman"/>
          <w:color w:val="212121"/>
          <w:shd w:val="clear" w:color="auto" w:fill="FFFFFF"/>
          <w:lang w:val="en-US"/>
        </w:rPr>
        <w:t>signal cancellation</w:t>
      </w:r>
      <w:r w:rsidR="002C5F62" w:rsidRPr="00D30D82">
        <w:rPr>
          <w:rFonts w:ascii="Times New Roman" w:hAnsi="Times New Roman" w:cs="Times New Roman"/>
          <w:color w:val="212121"/>
          <w:shd w:val="clear" w:color="auto" w:fill="FFFFFF"/>
          <w:lang w:val="en-US"/>
        </w:rPr>
        <w:t>,</w:t>
      </w:r>
      <w:r w:rsidR="00D7311D" w:rsidRPr="00D30D82">
        <w:rPr>
          <w:rFonts w:ascii="Times New Roman" w:hAnsi="Times New Roman" w:cs="Times New Roman"/>
          <w:color w:val="212121"/>
          <w:shd w:val="clear" w:color="auto" w:fill="FFFFFF"/>
          <w:lang w:val="en-US"/>
        </w:rPr>
        <w:t xml:space="preserve"> </w:t>
      </w:r>
      <w:r w:rsidR="00D66400" w:rsidRPr="00D30D82">
        <w:rPr>
          <w:rFonts w:ascii="Times New Roman" w:hAnsi="Times New Roman" w:cs="Times New Roman"/>
          <w:color w:val="212121"/>
          <w:shd w:val="clear" w:color="auto" w:fill="FFFFFF"/>
          <w:lang w:val="en-US"/>
        </w:rPr>
        <w:t>c</w:t>
      </w:r>
      <w:r w:rsidR="00BF4395" w:rsidRPr="00D30D82">
        <w:rPr>
          <w:rFonts w:ascii="Times New Roman" w:hAnsi="Times New Roman" w:cs="Times New Roman"/>
          <w:color w:val="212121"/>
          <w:shd w:val="clear" w:color="auto" w:fill="FFFFFF"/>
          <w:lang w:val="en-US"/>
        </w:rPr>
        <w:t>luster</w:t>
      </w:r>
      <w:r w:rsidR="00D66400" w:rsidRPr="00D30D82">
        <w:rPr>
          <w:rFonts w:ascii="Times New Roman" w:hAnsi="Times New Roman" w:cs="Times New Roman"/>
          <w:color w:val="212121"/>
          <w:shd w:val="clear" w:color="auto" w:fill="FFFFFF"/>
          <w:lang w:val="en-US"/>
        </w:rPr>
        <w:t>ing</w:t>
      </w:r>
      <w:r w:rsidR="00BF4395" w:rsidRPr="00D30D82">
        <w:rPr>
          <w:rFonts w:ascii="Times New Roman" w:hAnsi="Times New Roman" w:cs="Times New Roman"/>
          <w:color w:val="212121"/>
          <w:shd w:val="clear" w:color="auto" w:fill="FFFFFF"/>
          <w:lang w:val="en-US"/>
        </w:rPr>
        <w:t xml:space="preserve"> </w:t>
      </w:r>
      <w:r w:rsidR="002C5F62" w:rsidRPr="00D30D82">
        <w:rPr>
          <w:rFonts w:ascii="Times New Roman" w:hAnsi="Times New Roman" w:cs="Times New Roman"/>
          <w:color w:val="212121"/>
          <w:shd w:val="clear" w:color="auto" w:fill="FFFFFF"/>
          <w:lang w:val="en-US"/>
        </w:rPr>
        <w:t>th</w:t>
      </w:r>
      <w:r w:rsidR="005C4231" w:rsidRPr="00D30D82">
        <w:rPr>
          <w:rFonts w:ascii="Times New Roman" w:hAnsi="Times New Roman" w:cs="Times New Roman"/>
          <w:color w:val="212121"/>
          <w:shd w:val="clear" w:color="auto" w:fill="FFFFFF"/>
          <w:lang w:val="en-US"/>
        </w:rPr>
        <w:t>os</w:t>
      </w:r>
      <w:r w:rsidR="002C5F62" w:rsidRPr="00D30D82">
        <w:rPr>
          <w:rFonts w:ascii="Times New Roman" w:hAnsi="Times New Roman" w:cs="Times New Roman"/>
          <w:color w:val="212121"/>
          <w:shd w:val="clear" w:color="auto" w:fill="FFFFFF"/>
          <w:lang w:val="en-US"/>
        </w:rPr>
        <w:t xml:space="preserve">e </w:t>
      </w:r>
      <w:r w:rsidR="00250234" w:rsidRPr="00D30D82">
        <w:rPr>
          <w:rFonts w:ascii="Times New Roman" w:hAnsi="Times New Roman" w:cs="Times New Roman"/>
          <w:color w:val="212121"/>
          <w:shd w:val="clear" w:color="auto" w:fill="FFFFFF"/>
          <w:lang w:val="en-US"/>
        </w:rPr>
        <w:t xml:space="preserve">that mutually cancel their signal </w:t>
      </w:r>
      <w:r w:rsidR="00AA415D" w:rsidRPr="00D30D82">
        <w:rPr>
          <w:rFonts w:ascii="Times New Roman" w:hAnsi="Times New Roman" w:cs="Times New Roman"/>
          <w:color w:val="212121"/>
          <w:shd w:val="clear" w:color="auto" w:fill="FFFFFF"/>
          <w:lang w:val="en-US"/>
        </w:rPr>
        <w:t>identif</w:t>
      </w:r>
      <w:r w:rsidR="002C5F62" w:rsidRPr="00D30D82">
        <w:rPr>
          <w:rFonts w:ascii="Times New Roman" w:hAnsi="Times New Roman" w:cs="Times New Roman"/>
          <w:color w:val="212121"/>
          <w:shd w:val="clear" w:color="auto" w:fill="FFFFFF"/>
          <w:lang w:val="en-US"/>
        </w:rPr>
        <w:t>ies</w:t>
      </w:r>
      <w:r w:rsidR="007C0984" w:rsidRPr="00D30D82">
        <w:rPr>
          <w:rFonts w:ascii="Times New Roman" w:hAnsi="Times New Roman" w:cs="Times New Roman"/>
          <w:color w:val="212121"/>
          <w:shd w:val="clear" w:color="auto" w:fill="FFFFFF"/>
          <w:lang w:val="en-US"/>
        </w:rPr>
        <w:t xml:space="preserve"> all</w:t>
      </w:r>
      <w:r w:rsidR="00AA415D" w:rsidRPr="00D30D82">
        <w:rPr>
          <w:rFonts w:ascii="Times New Roman" w:hAnsi="Times New Roman" w:cs="Times New Roman"/>
          <w:color w:val="212121"/>
          <w:shd w:val="clear" w:color="auto" w:fill="FFFFFF"/>
          <w:lang w:val="en-US"/>
        </w:rPr>
        <w:t xml:space="preserve"> </w:t>
      </w:r>
      <w:r w:rsidR="00141259" w:rsidRPr="00D30D82">
        <w:rPr>
          <w:rFonts w:ascii="Times New Roman" w:hAnsi="Times New Roman" w:cs="Times New Roman"/>
          <w:color w:val="212121"/>
          <w:shd w:val="clear" w:color="auto" w:fill="FFFFFF"/>
          <w:lang w:val="en-US"/>
        </w:rPr>
        <w:t>potential</w:t>
      </w:r>
      <w:r w:rsidR="00AA415D" w:rsidRPr="00D30D82">
        <w:rPr>
          <w:rFonts w:ascii="Times New Roman" w:hAnsi="Times New Roman" w:cs="Times New Roman"/>
          <w:color w:val="212121"/>
          <w:shd w:val="clear" w:color="auto" w:fill="FFFFFF"/>
          <w:lang w:val="en-US"/>
        </w:rPr>
        <w:t xml:space="preserve"> factor</w:t>
      </w:r>
      <w:r w:rsidR="00141259" w:rsidRPr="00D30D82">
        <w:rPr>
          <w:rFonts w:ascii="Times New Roman" w:hAnsi="Times New Roman" w:cs="Times New Roman"/>
          <w:color w:val="212121"/>
          <w:shd w:val="clear" w:color="auto" w:fill="FFFFFF"/>
          <w:lang w:val="en-US"/>
        </w:rPr>
        <w:t>s</w:t>
      </w:r>
      <w:r w:rsidR="00AA415D" w:rsidRPr="00D30D82">
        <w:rPr>
          <w:rFonts w:ascii="Times New Roman" w:hAnsi="Times New Roman" w:cs="Times New Roman"/>
          <w:color w:val="212121"/>
          <w:shd w:val="clear" w:color="auto" w:fill="FFFFFF"/>
          <w:lang w:val="en-US"/>
        </w:rPr>
        <w:t xml:space="preserve"> ha</w:t>
      </w:r>
      <w:r w:rsidR="00141259" w:rsidRPr="00D30D82">
        <w:rPr>
          <w:rFonts w:ascii="Times New Roman" w:hAnsi="Times New Roman" w:cs="Times New Roman"/>
          <w:color w:val="212121"/>
          <w:shd w:val="clear" w:color="auto" w:fill="FFFFFF"/>
          <w:lang w:val="en-US"/>
        </w:rPr>
        <w:t>v</w:t>
      </w:r>
      <w:r w:rsidR="0076604F" w:rsidRPr="00D30D82">
        <w:rPr>
          <w:rFonts w:ascii="Times New Roman" w:hAnsi="Times New Roman" w:cs="Times New Roman"/>
          <w:color w:val="212121"/>
          <w:shd w:val="clear" w:color="auto" w:fill="FFFFFF"/>
          <w:lang w:val="en-US"/>
        </w:rPr>
        <w:t>ing</w:t>
      </w:r>
      <w:r w:rsidR="00AA415D" w:rsidRPr="00D30D82">
        <w:rPr>
          <w:rFonts w:ascii="Times New Roman" w:hAnsi="Times New Roman" w:cs="Times New Roman"/>
          <w:color w:val="212121"/>
          <w:shd w:val="clear" w:color="auto" w:fill="FFFFFF"/>
          <w:lang w:val="en-US"/>
        </w:rPr>
        <w:t xml:space="preserve"> at least two unique indicator variables</w:t>
      </w:r>
      <w:r w:rsidR="00697A3D" w:rsidRPr="00D30D82">
        <w:rPr>
          <w:rFonts w:ascii="Times New Roman" w:hAnsi="Times New Roman" w:cs="Times New Roman"/>
          <w:color w:val="212121"/>
          <w:shd w:val="clear" w:color="auto" w:fill="FFFFFF"/>
          <w:lang w:val="en-US"/>
        </w:rPr>
        <w:t>.</w:t>
      </w:r>
      <w:r w:rsidR="009F58C8" w:rsidRPr="00D30D82">
        <w:rPr>
          <w:rFonts w:ascii="Times New Roman" w:hAnsi="Times New Roman" w:cs="Times New Roman"/>
          <w:color w:val="212121"/>
          <w:shd w:val="clear" w:color="auto" w:fill="FFFFFF"/>
          <w:lang w:val="en-US"/>
        </w:rPr>
        <w:t xml:space="preserve"> </w:t>
      </w:r>
      <w:r w:rsidR="00794313" w:rsidRPr="00D30D82">
        <w:rPr>
          <w:rFonts w:ascii="Times New Roman" w:hAnsi="Times New Roman" w:cs="Times New Roman"/>
          <w:color w:val="212121"/>
          <w:shd w:val="clear" w:color="auto" w:fill="FFFFFF"/>
          <w:lang w:val="en-US"/>
        </w:rPr>
        <w:t>Although</w:t>
      </w:r>
      <w:r w:rsidR="004D6FF2" w:rsidRPr="00D30D82">
        <w:rPr>
          <w:rFonts w:ascii="Times New Roman" w:hAnsi="Times New Roman" w:cs="Times New Roman"/>
          <w:color w:val="212121"/>
          <w:shd w:val="clear" w:color="auto" w:fill="FFFFFF"/>
          <w:lang w:val="en-US"/>
        </w:rPr>
        <w:t xml:space="preserve"> s</w:t>
      </w:r>
      <w:r w:rsidR="004721CF" w:rsidRPr="00D30D82">
        <w:rPr>
          <w:rFonts w:ascii="Times New Roman" w:hAnsi="Times New Roman" w:cs="Times New Roman"/>
          <w:color w:val="212121"/>
          <w:shd w:val="clear" w:color="auto" w:fill="FFFFFF"/>
          <w:lang w:val="en-US"/>
        </w:rPr>
        <w:t>igna</w:t>
      </w:r>
      <w:r w:rsidR="00697A3D" w:rsidRPr="00D30D82">
        <w:rPr>
          <w:rFonts w:ascii="Times New Roman" w:hAnsi="Times New Roman" w:cs="Times New Roman"/>
          <w:color w:val="212121"/>
          <w:shd w:val="clear" w:color="auto" w:fill="FFFFFF"/>
          <w:lang w:val="en-US"/>
        </w:rPr>
        <w:t>l</w:t>
      </w:r>
      <w:r w:rsidR="004721CF" w:rsidRPr="00D30D82">
        <w:rPr>
          <w:rFonts w:ascii="Times New Roman" w:hAnsi="Times New Roman" w:cs="Times New Roman"/>
          <w:color w:val="212121"/>
          <w:shd w:val="clear" w:color="auto" w:fill="FFFFFF"/>
          <w:lang w:val="en-US"/>
        </w:rPr>
        <w:t xml:space="preserve"> cancellation </w:t>
      </w:r>
      <w:r w:rsidR="002D01D1" w:rsidRPr="00D30D82">
        <w:rPr>
          <w:rFonts w:ascii="Times New Roman" w:hAnsi="Times New Roman" w:cs="Times New Roman"/>
          <w:color w:val="212121"/>
          <w:shd w:val="clear" w:color="auto" w:fill="FFFFFF"/>
          <w:lang w:val="en-US"/>
        </w:rPr>
        <w:t>w</w:t>
      </w:r>
      <w:r w:rsidR="002F146D" w:rsidRPr="00D30D82">
        <w:rPr>
          <w:rFonts w:ascii="Times New Roman" w:hAnsi="Times New Roman" w:cs="Times New Roman"/>
          <w:color w:val="212121"/>
          <w:shd w:val="clear" w:color="auto" w:fill="FFFFFF"/>
          <w:lang w:val="en-US"/>
        </w:rPr>
        <w:t>ould</w:t>
      </w:r>
      <w:r w:rsidR="002D01D1" w:rsidRPr="00D30D82">
        <w:rPr>
          <w:rFonts w:ascii="Times New Roman" w:hAnsi="Times New Roman" w:cs="Times New Roman"/>
          <w:color w:val="212121"/>
          <w:shd w:val="clear" w:color="auto" w:fill="FFFFFF"/>
          <w:lang w:val="en-US"/>
        </w:rPr>
        <w:t xml:space="preserve"> also succeed </w:t>
      </w:r>
      <w:r w:rsidR="00DC5C6E" w:rsidRPr="00D30D82">
        <w:rPr>
          <w:rFonts w:ascii="Times New Roman" w:hAnsi="Times New Roman" w:cs="Times New Roman"/>
          <w:color w:val="212121"/>
          <w:shd w:val="clear" w:color="auto" w:fill="FFFFFF"/>
          <w:lang w:val="en-US"/>
        </w:rPr>
        <w:t>for</w:t>
      </w:r>
      <w:r w:rsidR="00722C7A" w:rsidRPr="00D30D82">
        <w:rPr>
          <w:rFonts w:ascii="Times New Roman" w:hAnsi="Times New Roman" w:cs="Times New Roman"/>
          <w:color w:val="212121"/>
          <w:shd w:val="clear" w:color="auto" w:fill="FFFFFF"/>
          <w:lang w:val="en-US"/>
        </w:rPr>
        <w:t xml:space="preserve"> two variables </w:t>
      </w:r>
      <w:r w:rsidR="007551C9" w:rsidRPr="00D30D82">
        <w:rPr>
          <w:rFonts w:ascii="Times New Roman" w:hAnsi="Times New Roman" w:cs="Times New Roman"/>
          <w:color w:val="212121"/>
          <w:shd w:val="clear" w:color="auto" w:fill="FFFFFF"/>
          <w:lang w:val="en-US"/>
        </w:rPr>
        <w:t xml:space="preserve">with proportional loadings </w:t>
      </w:r>
      <w:r w:rsidR="00722C7A" w:rsidRPr="00D30D82">
        <w:rPr>
          <w:rFonts w:ascii="Times New Roman" w:hAnsi="Times New Roman" w:cs="Times New Roman"/>
          <w:color w:val="212121"/>
          <w:shd w:val="clear" w:color="auto" w:fill="FFFFFF"/>
          <w:lang w:val="en-US"/>
        </w:rPr>
        <w:t>on the same pair of factors</w:t>
      </w:r>
      <w:r w:rsidR="008C2518" w:rsidRPr="00D30D82">
        <w:rPr>
          <w:rFonts w:ascii="Times New Roman" w:hAnsi="Times New Roman" w:cs="Times New Roman"/>
          <w:color w:val="212121"/>
          <w:shd w:val="clear" w:color="auto" w:fill="FFFFFF"/>
          <w:lang w:val="en-US"/>
        </w:rPr>
        <w:t xml:space="preserve">, </w:t>
      </w:r>
      <w:r w:rsidR="00794313" w:rsidRPr="00D30D82">
        <w:rPr>
          <w:rFonts w:ascii="Times New Roman" w:hAnsi="Times New Roman" w:cs="Times New Roman"/>
          <w:color w:val="212121"/>
          <w:shd w:val="clear" w:color="auto" w:fill="FFFFFF"/>
          <w:lang w:val="en-US"/>
        </w:rPr>
        <w:t>this</w:t>
      </w:r>
      <w:r w:rsidR="008C2518" w:rsidRPr="00D30D82">
        <w:rPr>
          <w:rFonts w:ascii="Times New Roman" w:hAnsi="Times New Roman" w:cs="Times New Roman"/>
          <w:color w:val="212121"/>
          <w:shd w:val="clear" w:color="auto" w:fill="FFFFFF"/>
          <w:lang w:val="en-US"/>
        </w:rPr>
        <w:t xml:space="preserve"> </w:t>
      </w:r>
      <w:r w:rsidR="00CF27C9" w:rsidRPr="00D30D82">
        <w:rPr>
          <w:rFonts w:ascii="Times New Roman" w:hAnsi="Times New Roman" w:cs="Times New Roman"/>
          <w:color w:val="212121"/>
          <w:shd w:val="clear" w:color="auto" w:fill="FFFFFF"/>
          <w:lang w:val="en-US"/>
        </w:rPr>
        <w:t>can be</w:t>
      </w:r>
      <w:r w:rsidR="008C2518" w:rsidRPr="00D30D82">
        <w:rPr>
          <w:rFonts w:ascii="Times New Roman" w:hAnsi="Times New Roman" w:cs="Times New Roman"/>
          <w:color w:val="212121"/>
          <w:shd w:val="clear" w:color="auto" w:fill="FFFFFF"/>
          <w:lang w:val="en-US"/>
        </w:rPr>
        <w:t xml:space="preserve"> recognized </w:t>
      </w:r>
      <w:r w:rsidR="002A09E0" w:rsidRPr="00D30D82">
        <w:rPr>
          <w:rFonts w:ascii="Times New Roman" w:hAnsi="Times New Roman" w:cs="Times New Roman"/>
          <w:color w:val="212121"/>
          <w:shd w:val="clear" w:color="auto" w:fill="FFFFFF"/>
          <w:lang w:val="en-US"/>
        </w:rPr>
        <w:t xml:space="preserve">by </w:t>
      </w:r>
      <w:r w:rsidR="001B2D0D" w:rsidRPr="00D30D82">
        <w:rPr>
          <w:rFonts w:ascii="Times New Roman" w:hAnsi="Times New Roman" w:cs="Times New Roman"/>
          <w:color w:val="212121"/>
          <w:shd w:val="clear" w:color="auto" w:fill="FFFFFF"/>
          <w:lang w:val="en-US"/>
        </w:rPr>
        <w:t xml:space="preserve">cancellation </w:t>
      </w:r>
      <w:r w:rsidR="00DC203C" w:rsidRPr="00D30D82">
        <w:rPr>
          <w:rFonts w:ascii="Times New Roman" w:hAnsi="Times New Roman" w:cs="Times New Roman"/>
          <w:color w:val="212121"/>
          <w:shd w:val="clear" w:color="auto" w:fill="FFFFFF"/>
          <w:lang w:val="en-US"/>
        </w:rPr>
        <w:t xml:space="preserve">of these variable </w:t>
      </w:r>
      <w:r w:rsidR="00F353EF" w:rsidRPr="00D30D82">
        <w:rPr>
          <w:rFonts w:ascii="Times New Roman" w:hAnsi="Times New Roman" w:cs="Times New Roman"/>
          <w:color w:val="212121"/>
          <w:shd w:val="clear" w:color="auto" w:fill="FFFFFF"/>
          <w:lang w:val="en-US"/>
        </w:rPr>
        <w:t xml:space="preserve">signals </w:t>
      </w:r>
      <w:r w:rsidR="00DC203C" w:rsidRPr="00D30D82">
        <w:rPr>
          <w:rFonts w:ascii="Times New Roman" w:hAnsi="Times New Roman" w:cs="Times New Roman"/>
          <w:color w:val="212121"/>
          <w:shd w:val="clear" w:color="auto" w:fill="FFFFFF"/>
          <w:lang w:val="en-US"/>
        </w:rPr>
        <w:t>by</w:t>
      </w:r>
      <w:r w:rsidR="00D24EE2" w:rsidRPr="00D30D82">
        <w:rPr>
          <w:rFonts w:ascii="Times New Roman" w:hAnsi="Times New Roman" w:cs="Times New Roman"/>
          <w:color w:val="212121"/>
          <w:shd w:val="clear" w:color="auto" w:fill="FFFFFF"/>
          <w:lang w:val="en-US"/>
        </w:rPr>
        <w:t xml:space="preserve"> pairs of variables </w:t>
      </w:r>
      <w:r w:rsidR="0089630A" w:rsidRPr="00D30D82">
        <w:rPr>
          <w:rFonts w:ascii="Times New Roman" w:hAnsi="Times New Roman" w:cs="Times New Roman"/>
          <w:color w:val="212121"/>
          <w:shd w:val="clear" w:color="auto" w:fill="FFFFFF"/>
          <w:lang w:val="en-US"/>
        </w:rPr>
        <w:t>representing</w:t>
      </w:r>
      <w:r w:rsidR="00D24EE2" w:rsidRPr="00D30D82">
        <w:rPr>
          <w:rFonts w:ascii="Times New Roman" w:hAnsi="Times New Roman" w:cs="Times New Roman"/>
          <w:color w:val="212121"/>
          <w:shd w:val="clear" w:color="auto" w:fill="FFFFFF"/>
          <w:lang w:val="en-US"/>
        </w:rPr>
        <w:t xml:space="preserve"> </w:t>
      </w:r>
      <w:r w:rsidR="0072466B" w:rsidRPr="00D30D82">
        <w:rPr>
          <w:rFonts w:ascii="Times New Roman" w:hAnsi="Times New Roman" w:cs="Times New Roman"/>
          <w:color w:val="212121"/>
          <w:shd w:val="clear" w:color="auto" w:fill="FFFFFF"/>
          <w:lang w:val="en-US"/>
        </w:rPr>
        <w:t>the</w:t>
      </w:r>
      <w:r w:rsidR="009A2B26" w:rsidRPr="00D30D82">
        <w:rPr>
          <w:rFonts w:ascii="Times New Roman" w:hAnsi="Times New Roman" w:cs="Times New Roman"/>
          <w:color w:val="212121"/>
          <w:shd w:val="clear" w:color="auto" w:fill="FFFFFF"/>
          <w:lang w:val="en-US"/>
        </w:rPr>
        <w:t xml:space="preserve"> two</w:t>
      </w:r>
      <w:r w:rsidR="0072466B" w:rsidRPr="00D30D82">
        <w:rPr>
          <w:rFonts w:ascii="Times New Roman" w:hAnsi="Times New Roman" w:cs="Times New Roman"/>
          <w:color w:val="212121"/>
          <w:shd w:val="clear" w:color="auto" w:fill="FFFFFF"/>
          <w:lang w:val="en-US"/>
        </w:rPr>
        <w:t xml:space="preserve"> factor</w:t>
      </w:r>
      <w:r w:rsidR="0089630A" w:rsidRPr="00D30D82">
        <w:rPr>
          <w:rFonts w:ascii="Times New Roman" w:hAnsi="Times New Roman" w:cs="Times New Roman"/>
          <w:color w:val="212121"/>
          <w:shd w:val="clear" w:color="auto" w:fill="FFFFFF"/>
          <w:lang w:val="en-US"/>
        </w:rPr>
        <w:t>s</w:t>
      </w:r>
      <w:r w:rsidR="00791B70" w:rsidRPr="00D30D82">
        <w:rPr>
          <w:rFonts w:ascii="Times New Roman" w:hAnsi="Times New Roman" w:cs="Times New Roman"/>
          <w:color w:val="212121"/>
          <w:shd w:val="clear" w:color="auto" w:fill="FFFFFF"/>
          <w:lang w:val="en-US"/>
        </w:rPr>
        <w:t xml:space="preserve">. </w:t>
      </w:r>
      <w:r w:rsidR="00AE501E" w:rsidRPr="00D30D82">
        <w:rPr>
          <w:rFonts w:ascii="Times New Roman" w:hAnsi="Times New Roman" w:cs="Times New Roman"/>
          <w:color w:val="212121"/>
          <w:shd w:val="clear" w:color="auto" w:fill="FFFFFF"/>
          <w:lang w:val="en-US"/>
        </w:rPr>
        <w:t>T</w:t>
      </w:r>
      <w:r w:rsidR="00223ACF" w:rsidRPr="00D30D82">
        <w:rPr>
          <w:rFonts w:ascii="Times New Roman" w:hAnsi="Times New Roman" w:cs="Times New Roman"/>
          <w:color w:val="212121"/>
          <w:shd w:val="clear" w:color="auto" w:fill="FFFFFF"/>
          <w:lang w:val="en-US"/>
        </w:rPr>
        <w:t>h</w:t>
      </w:r>
      <w:r w:rsidR="008D7FE1" w:rsidRPr="00D30D82">
        <w:rPr>
          <w:rFonts w:ascii="Times New Roman" w:hAnsi="Times New Roman" w:cs="Times New Roman"/>
          <w:color w:val="212121"/>
          <w:shd w:val="clear" w:color="auto" w:fill="FFFFFF"/>
          <w:lang w:val="en-US"/>
        </w:rPr>
        <w:t xml:space="preserve">e </w:t>
      </w:r>
      <w:r w:rsidR="00DB0F03" w:rsidRPr="00D30D82">
        <w:rPr>
          <w:rFonts w:ascii="Times New Roman" w:hAnsi="Times New Roman" w:cs="Times New Roman"/>
          <w:color w:val="212121"/>
          <w:shd w:val="clear" w:color="auto" w:fill="FFFFFF"/>
          <w:lang w:val="en-US"/>
        </w:rPr>
        <w:t>signal cancellation recovery of factors (SCRoF) algorithm</w:t>
      </w:r>
      <w:r w:rsidR="00EB361B" w:rsidRPr="00D30D82">
        <w:rPr>
          <w:rFonts w:ascii="Times New Roman" w:hAnsi="Times New Roman" w:cs="Times New Roman"/>
          <w:color w:val="212121"/>
          <w:shd w:val="clear" w:color="auto" w:fill="FFFFFF"/>
          <w:lang w:val="en-US"/>
        </w:rPr>
        <w:t xml:space="preserve"> </w:t>
      </w:r>
      <w:r w:rsidR="00C54DAD" w:rsidRPr="00D30D82">
        <w:rPr>
          <w:rFonts w:ascii="Times New Roman" w:hAnsi="Times New Roman" w:cs="Times New Roman"/>
          <w:color w:val="212121"/>
          <w:shd w:val="clear" w:color="auto" w:fill="FFFFFF"/>
          <w:lang w:val="en-US"/>
        </w:rPr>
        <w:t xml:space="preserve">implements these principles, </w:t>
      </w:r>
      <w:r w:rsidR="00D9463C" w:rsidRPr="00D30D82">
        <w:rPr>
          <w:rFonts w:ascii="Times New Roman" w:hAnsi="Times New Roman" w:cs="Times New Roman"/>
          <w:color w:val="212121"/>
          <w:shd w:val="clear" w:color="auto" w:fill="FFFFFF"/>
          <w:lang w:val="en-US"/>
        </w:rPr>
        <w:t>only requir</w:t>
      </w:r>
      <w:r w:rsidR="00C54DAD" w:rsidRPr="00D30D82">
        <w:rPr>
          <w:rFonts w:ascii="Times New Roman" w:hAnsi="Times New Roman" w:cs="Times New Roman"/>
          <w:color w:val="212121"/>
          <w:shd w:val="clear" w:color="auto" w:fill="FFFFFF"/>
          <w:lang w:val="en-US"/>
        </w:rPr>
        <w:t>ing</w:t>
      </w:r>
      <w:r w:rsidR="00D9463C" w:rsidRPr="00D30D82">
        <w:rPr>
          <w:rFonts w:ascii="Times New Roman" w:hAnsi="Times New Roman" w:cs="Times New Roman"/>
          <w:color w:val="212121"/>
          <w:shd w:val="clear" w:color="auto" w:fill="FFFFFF"/>
          <w:lang w:val="en-US"/>
        </w:rPr>
        <w:t xml:space="preserve"> that each factor has at least two unique indicators</w:t>
      </w:r>
      <w:r w:rsidR="00D8213A" w:rsidRPr="00D30D82">
        <w:rPr>
          <w:rFonts w:ascii="Times New Roman" w:hAnsi="Times New Roman" w:cs="Times New Roman"/>
          <w:color w:val="212121"/>
          <w:shd w:val="clear" w:color="auto" w:fill="FFFFFF"/>
          <w:lang w:val="en-US"/>
        </w:rPr>
        <w:t>, not even requiring having estimated the number of factors</w:t>
      </w:r>
      <w:r w:rsidR="00B22784" w:rsidRPr="00D30D82">
        <w:rPr>
          <w:rFonts w:ascii="Times New Roman" w:hAnsi="Times New Roman" w:cs="Times New Roman"/>
          <w:color w:val="212121"/>
          <w:shd w:val="clear" w:color="auto" w:fill="FFFFFF"/>
          <w:lang w:val="en-US"/>
        </w:rPr>
        <w:t>.</w:t>
      </w:r>
      <w:r w:rsidR="0049177A" w:rsidRPr="00D30D82">
        <w:rPr>
          <w:rFonts w:ascii="Times New Roman" w:hAnsi="Times New Roman" w:cs="Times New Roman"/>
          <w:color w:val="212121"/>
          <w:shd w:val="clear" w:color="auto" w:fill="FFFFFF"/>
          <w:lang w:val="en-US"/>
        </w:rPr>
        <w:t xml:space="preserve"> </w:t>
      </w:r>
      <w:r w:rsidR="004676CF" w:rsidRPr="00D30D82">
        <w:rPr>
          <w:rFonts w:ascii="Times New Roman" w:hAnsi="Times New Roman" w:cs="Times New Roman"/>
          <w:color w:val="212121"/>
          <w:shd w:val="clear" w:color="auto" w:fill="FFFFFF"/>
          <w:lang w:val="en-US"/>
        </w:rPr>
        <w:t>A</w:t>
      </w:r>
      <w:r w:rsidR="00D86ACF" w:rsidRPr="00D30D82">
        <w:rPr>
          <w:rFonts w:ascii="Times New Roman" w:hAnsi="Times New Roman" w:cs="Times New Roman"/>
          <w:color w:val="212121"/>
          <w:shd w:val="clear" w:color="auto" w:fill="FFFFFF"/>
          <w:lang w:val="en-US"/>
        </w:rPr>
        <w:t xml:space="preserve"> two significance</w:t>
      </w:r>
      <w:r w:rsidR="002B7AB2" w:rsidRPr="00D30D82">
        <w:rPr>
          <w:rFonts w:ascii="Times New Roman" w:hAnsi="Times New Roman" w:cs="Times New Roman"/>
          <w:color w:val="212121"/>
          <w:shd w:val="clear" w:color="auto" w:fill="FFFFFF"/>
          <w:lang w:val="en-US"/>
        </w:rPr>
        <w:t>-</w:t>
      </w:r>
      <w:r w:rsidR="00D86ACF" w:rsidRPr="00D30D82">
        <w:rPr>
          <w:rFonts w:ascii="Times New Roman" w:hAnsi="Times New Roman" w:cs="Times New Roman"/>
          <w:color w:val="212121"/>
          <w:shd w:val="clear" w:color="auto" w:fill="FFFFFF"/>
          <w:lang w:val="en-US"/>
        </w:rPr>
        <w:t xml:space="preserve">threshold strategy </w:t>
      </w:r>
      <w:r w:rsidR="004676CF" w:rsidRPr="00D30D82">
        <w:rPr>
          <w:rFonts w:ascii="Times New Roman" w:hAnsi="Times New Roman" w:cs="Times New Roman"/>
          <w:color w:val="212121"/>
          <w:shd w:val="clear" w:color="auto" w:fill="FFFFFF"/>
          <w:lang w:val="en-US"/>
        </w:rPr>
        <w:t xml:space="preserve">leads to </w:t>
      </w:r>
      <w:r w:rsidR="007C68DB" w:rsidRPr="00D30D82">
        <w:rPr>
          <w:rFonts w:ascii="Times New Roman" w:hAnsi="Times New Roman" w:cs="Times New Roman"/>
          <w:color w:val="212121"/>
          <w:shd w:val="clear" w:color="auto" w:fill="FFFFFF"/>
          <w:lang w:val="en-US"/>
        </w:rPr>
        <w:t>explor</w:t>
      </w:r>
      <w:r w:rsidR="004676CF" w:rsidRPr="00D30D82">
        <w:rPr>
          <w:rFonts w:ascii="Times New Roman" w:hAnsi="Times New Roman" w:cs="Times New Roman"/>
          <w:color w:val="212121"/>
          <w:shd w:val="clear" w:color="auto" w:fill="FFFFFF"/>
          <w:lang w:val="en-US"/>
        </w:rPr>
        <w:t>ing</w:t>
      </w:r>
      <w:r w:rsidR="00D86ACF" w:rsidRPr="00D30D82">
        <w:rPr>
          <w:rFonts w:ascii="Times New Roman" w:hAnsi="Times New Roman" w:cs="Times New Roman"/>
          <w:color w:val="212121"/>
          <w:shd w:val="clear" w:color="auto" w:fill="FFFFFF"/>
          <w:lang w:val="en-US"/>
        </w:rPr>
        <w:t xml:space="preserve"> </w:t>
      </w:r>
      <w:r w:rsidR="005D2DA3" w:rsidRPr="00D30D82">
        <w:rPr>
          <w:rFonts w:ascii="Times New Roman" w:hAnsi="Times New Roman" w:cs="Times New Roman"/>
          <w:color w:val="212121"/>
          <w:shd w:val="clear" w:color="auto" w:fill="FFFFFF"/>
          <w:lang w:val="en-US"/>
        </w:rPr>
        <w:t xml:space="preserve">alternate </w:t>
      </w:r>
      <w:r w:rsidR="00743EB0" w:rsidRPr="00D30D82">
        <w:rPr>
          <w:rFonts w:ascii="Times New Roman" w:hAnsi="Times New Roman" w:cs="Times New Roman"/>
          <w:color w:val="212121"/>
          <w:shd w:val="clear" w:color="auto" w:fill="FFFFFF"/>
          <w:lang w:val="en-US"/>
        </w:rPr>
        <w:t xml:space="preserve">sparse matrix </w:t>
      </w:r>
      <w:r w:rsidR="005D2DA3" w:rsidRPr="00D30D82">
        <w:rPr>
          <w:rFonts w:ascii="Times New Roman" w:hAnsi="Times New Roman" w:cs="Times New Roman"/>
          <w:color w:val="212121"/>
          <w:shd w:val="clear" w:color="auto" w:fill="FFFFFF"/>
          <w:lang w:val="en-US"/>
        </w:rPr>
        <w:t>solutions</w:t>
      </w:r>
      <w:r w:rsidR="00386065" w:rsidRPr="00D30D82">
        <w:rPr>
          <w:rFonts w:ascii="Times New Roman" w:hAnsi="Times New Roman" w:cs="Times New Roman"/>
          <w:color w:val="212121"/>
          <w:shd w:val="clear" w:color="auto" w:fill="FFFFFF"/>
          <w:lang w:val="en-US"/>
        </w:rPr>
        <w:t xml:space="preserve">. </w:t>
      </w:r>
      <w:r w:rsidR="002B7AB2" w:rsidRPr="00D30D82">
        <w:rPr>
          <w:rFonts w:ascii="Times New Roman" w:hAnsi="Times New Roman" w:cs="Times New Roman"/>
          <w:color w:val="212121"/>
          <w:shd w:val="clear" w:color="auto" w:fill="FFFFFF"/>
          <w:lang w:val="en-US"/>
        </w:rPr>
        <w:t>The</w:t>
      </w:r>
      <w:r w:rsidR="00F159E8" w:rsidRPr="00D30D82">
        <w:rPr>
          <w:rFonts w:ascii="Times New Roman" w:hAnsi="Times New Roman" w:cs="Times New Roman"/>
          <w:color w:val="212121"/>
          <w:shd w:val="clear" w:color="auto" w:fill="FFFFFF"/>
          <w:lang w:val="en-US"/>
        </w:rPr>
        <w:t xml:space="preserve"> </w:t>
      </w:r>
      <w:r w:rsidR="002D2D7B" w:rsidRPr="00D30D82">
        <w:rPr>
          <w:rFonts w:ascii="Times New Roman" w:hAnsi="Times New Roman" w:cs="Times New Roman"/>
          <w:color w:val="212121"/>
          <w:shd w:val="clear" w:color="auto" w:fill="FFFFFF"/>
          <w:lang w:val="en-US"/>
        </w:rPr>
        <w:t xml:space="preserve">individually </w:t>
      </w:r>
      <w:r w:rsidR="00F159E8" w:rsidRPr="00D30D82">
        <w:rPr>
          <w:rFonts w:ascii="Times New Roman" w:hAnsi="Times New Roman" w:cs="Times New Roman"/>
          <w:color w:val="212121"/>
          <w:shd w:val="clear" w:color="auto" w:fill="FFFFFF"/>
          <w:lang w:val="en-US"/>
        </w:rPr>
        <w:t>estimated</w:t>
      </w:r>
      <w:r w:rsidR="002B7AB2" w:rsidRPr="00D30D82">
        <w:rPr>
          <w:rFonts w:ascii="Times New Roman" w:hAnsi="Times New Roman" w:cs="Times New Roman"/>
          <w:color w:val="212121"/>
          <w:shd w:val="clear" w:color="auto" w:fill="FFFFFF"/>
          <w:lang w:val="en-US"/>
        </w:rPr>
        <w:t xml:space="preserve"> f</w:t>
      </w:r>
      <w:r w:rsidR="00844DEF" w:rsidRPr="00D30D82">
        <w:rPr>
          <w:rFonts w:ascii="Times New Roman" w:hAnsi="Times New Roman" w:cs="Times New Roman"/>
          <w:color w:val="212121"/>
          <w:shd w:val="clear" w:color="auto" w:fill="FFFFFF"/>
          <w:lang w:val="en-US"/>
        </w:rPr>
        <w:t xml:space="preserve">actor loadings and factor correlations </w:t>
      </w:r>
      <w:r w:rsidR="00F159E8" w:rsidRPr="00D30D82">
        <w:rPr>
          <w:rFonts w:ascii="Times New Roman" w:hAnsi="Times New Roman" w:cs="Times New Roman"/>
          <w:color w:val="212121"/>
          <w:shd w:val="clear" w:color="auto" w:fill="FFFFFF"/>
          <w:lang w:val="en-US"/>
        </w:rPr>
        <w:t xml:space="preserve">of </w:t>
      </w:r>
      <w:r w:rsidR="003A0B55" w:rsidRPr="00D30D82">
        <w:rPr>
          <w:rFonts w:ascii="Times New Roman" w:hAnsi="Times New Roman" w:cs="Times New Roman"/>
          <w:color w:val="212121"/>
          <w:shd w:val="clear" w:color="auto" w:fill="FFFFFF"/>
          <w:lang w:val="en-US"/>
        </w:rPr>
        <w:t>each</w:t>
      </w:r>
      <w:r w:rsidR="00F159E8" w:rsidRPr="00D30D82">
        <w:rPr>
          <w:rFonts w:ascii="Times New Roman" w:hAnsi="Times New Roman" w:cs="Times New Roman"/>
          <w:color w:val="212121"/>
          <w:shd w:val="clear" w:color="auto" w:fill="FFFFFF"/>
          <w:lang w:val="en-US"/>
        </w:rPr>
        <w:t xml:space="preserve"> potential solution </w:t>
      </w:r>
      <w:r w:rsidR="00426156" w:rsidRPr="00D30D82">
        <w:rPr>
          <w:rFonts w:ascii="Times New Roman" w:hAnsi="Times New Roman" w:cs="Times New Roman"/>
          <w:color w:val="212121"/>
          <w:shd w:val="clear" w:color="auto" w:fill="FFFFFF"/>
          <w:lang w:val="en-US"/>
        </w:rPr>
        <w:t xml:space="preserve">are </w:t>
      </w:r>
      <w:r w:rsidR="008C12C4" w:rsidRPr="00D30D82">
        <w:rPr>
          <w:rFonts w:ascii="Times New Roman" w:hAnsi="Times New Roman" w:cs="Times New Roman"/>
          <w:color w:val="212121"/>
          <w:shd w:val="clear" w:color="auto" w:fill="FFFFFF"/>
          <w:lang w:val="en-US"/>
        </w:rPr>
        <w:t xml:space="preserve">globally </w:t>
      </w:r>
      <w:r w:rsidR="00E64B36" w:rsidRPr="00D30D82">
        <w:rPr>
          <w:rFonts w:ascii="Times New Roman" w:hAnsi="Times New Roman" w:cs="Times New Roman"/>
          <w:color w:val="212121"/>
          <w:shd w:val="clear" w:color="auto" w:fill="FFFFFF"/>
          <w:lang w:val="en-US"/>
        </w:rPr>
        <w:t xml:space="preserve">optimized for maximum likelihood, yielding a </w:t>
      </w:r>
      <w:r w:rsidR="002E1946" w:rsidRPr="00D30D82">
        <w:rPr>
          <w:rFonts w:ascii="Times New Roman" w:hAnsi="Times New Roman" w:cs="Times New Roman"/>
          <w:color w:val="212121"/>
          <w:shd w:val="clear" w:color="auto" w:fill="FFFFFF"/>
          <w:lang w:val="en-US"/>
        </w:rPr>
        <w:t>χ</w:t>
      </w:r>
      <w:r w:rsidR="00614281" w:rsidRPr="00D30D82">
        <w:rPr>
          <w:rFonts w:ascii="Times New Roman" w:hAnsi="Times New Roman" w:cs="Times New Roman"/>
          <w:color w:val="212121"/>
          <w:shd w:val="clear" w:color="auto" w:fill="FFFFFF"/>
          <w:vertAlign w:val="superscript"/>
          <w:lang w:val="en-US"/>
        </w:rPr>
        <w:t>2</w:t>
      </w:r>
      <w:r w:rsidR="00614281" w:rsidRPr="00D30D82">
        <w:rPr>
          <w:rFonts w:ascii="Times New Roman" w:hAnsi="Times New Roman" w:cs="Times New Roman"/>
          <w:color w:val="212121"/>
          <w:shd w:val="clear" w:color="auto" w:fill="FFFFFF"/>
          <w:lang w:val="en-US"/>
        </w:rPr>
        <w:t xml:space="preserve"> </w:t>
      </w:r>
      <w:r w:rsidR="003144E3" w:rsidRPr="00D30D82">
        <w:rPr>
          <w:rFonts w:ascii="Times New Roman" w:hAnsi="Times New Roman" w:cs="Times New Roman"/>
          <w:color w:val="212121"/>
          <w:shd w:val="clear" w:color="auto" w:fill="FFFFFF"/>
          <w:lang w:val="en-US"/>
        </w:rPr>
        <w:t>indication</w:t>
      </w:r>
      <w:r w:rsidR="00614281" w:rsidRPr="00D30D82">
        <w:rPr>
          <w:rFonts w:ascii="Times New Roman" w:hAnsi="Times New Roman" w:cs="Times New Roman"/>
          <w:color w:val="212121"/>
          <w:shd w:val="clear" w:color="auto" w:fill="FFFFFF"/>
          <w:lang w:val="en-US"/>
        </w:rPr>
        <w:t xml:space="preserve"> of </w:t>
      </w:r>
      <w:r w:rsidR="003144E3" w:rsidRPr="00D30D82">
        <w:rPr>
          <w:rFonts w:ascii="Times New Roman" w:hAnsi="Times New Roman" w:cs="Times New Roman"/>
          <w:color w:val="212121"/>
          <w:shd w:val="clear" w:color="auto" w:fill="FFFFFF"/>
          <w:lang w:val="en-US"/>
        </w:rPr>
        <w:t>compatibility with observed data.</w:t>
      </w:r>
      <w:r w:rsidR="00517C57" w:rsidRPr="00D30D82">
        <w:rPr>
          <w:rFonts w:ascii="Times New Roman" w:hAnsi="Times New Roman" w:cs="Times New Roman"/>
          <w:color w:val="212121"/>
          <w:shd w:val="clear" w:color="auto" w:fill="FFFFFF"/>
          <w:lang w:val="en-US"/>
        </w:rPr>
        <w:t xml:space="preserve"> </w:t>
      </w:r>
      <w:r w:rsidR="00383B80" w:rsidRPr="00D30D82">
        <w:rPr>
          <w:rFonts w:ascii="Times New Roman" w:hAnsi="Times New Roman" w:cs="Times New Roman"/>
          <w:color w:val="212121"/>
          <w:shd w:val="clear" w:color="auto" w:fill="FFFFFF"/>
          <w:lang w:val="en-US"/>
        </w:rPr>
        <w:t xml:space="preserve">SCRoF is </w:t>
      </w:r>
      <w:r w:rsidR="00517C57" w:rsidRPr="00D30D82">
        <w:rPr>
          <w:rFonts w:ascii="Times New Roman" w:hAnsi="Times New Roman" w:cs="Times New Roman"/>
          <w:color w:val="212121"/>
          <w:shd w:val="clear" w:color="auto" w:fill="FFFFFF"/>
          <w:lang w:val="en-US"/>
        </w:rPr>
        <w:t xml:space="preserve">first </w:t>
      </w:r>
      <w:r w:rsidR="00383B80" w:rsidRPr="00D30D82">
        <w:rPr>
          <w:rFonts w:ascii="Times New Roman" w:hAnsi="Times New Roman" w:cs="Times New Roman"/>
          <w:color w:val="212121"/>
          <w:shd w:val="clear" w:color="auto" w:fill="FFFFFF"/>
          <w:lang w:val="en-US"/>
        </w:rPr>
        <w:t>illustrated with synthetic data from a complex six-factor structure. Actual data</w:t>
      </w:r>
      <w:r w:rsidR="001A2912" w:rsidRPr="00D30D82">
        <w:rPr>
          <w:rFonts w:ascii="Times New Roman" w:hAnsi="Times New Roman" w:cs="Times New Roman"/>
          <w:color w:val="212121"/>
          <w:shd w:val="clear" w:color="auto" w:fill="FFFFFF"/>
          <w:lang w:val="en-US"/>
        </w:rPr>
        <w:t xml:space="preserve"> then</w:t>
      </w:r>
      <w:r w:rsidR="00383B80" w:rsidRPr="00D30D82">
        <w:rPr>
          <w:rFonts w:ascii="Times New Roman" w:hAnsi="Times New Roman" w:cs="Times New Roman"/>
          <w:color w:val="212121"/>
          <w:shd w:val="clear" w:color="auto" w:fill="FFFFFF"/>
          <w:lang w:val="en-US"/>
        </w:rPr>
        <w:t xml:space="preserve"> document that SCRoF can benefit confirmatory factor analysis when the initial model </w:t>
      </w:r>
      <w:r w:rsidR="00A61845" w:rsidRPr="00D30D82">
        <w:rPr>
          <w:rFonts w:ascii="Times New Roman" w:hAnsi="Times New Roman" w:cs="Times New Roman"/>
          <w:color w:val="212121"/>
          <w:shd w:val="clear" w:color="auto" w:fill="FFFFFF"/>
          <w:lang w:val="en-US"/>
        </w:rPr>
        <w:t>appears inadequate</w:t>
      </w:r>
      <w:r w:rsidR="00383B80" w:rsidRPr="00D30D82">
        <w:rPr>
          <w:rFonts w:ascii="Times New Roman" w:hAnsi="Times New Roman" w:cs="Times New Roman"/>
          <w:color w:val="212121"/>
          <w:shd w:val="clear" w:color="auto" w:fill="FFFFFF"/>
          <w:lang w:val="en-US"/>
        </w:rPr>
        <w:t>.</w:t>
      </w:r>
    </w:p>
    <w:p w14:paraId="2C1DE9F7" w14:textId="2057E9A6" w:rsidR="00814D44" w:rsidRPr="00D30D82" w:rsidRDefault="00814D44" w:rsidP="000544F0">
      <w:pPr>
        <w:rPr>
          <w:rFonts w:ascii="Times New Roman" w:hAnsi="Times New Roman" w:cs="Times New Roman"/>
          <w:lang w:val="en-US"/>
        </w:rPr>
      </w:pPr>
    </w:p>
    <w:p w14:paraId="27D385A3" w14:textId="1A4AD711" w:rsidR="002A2B34" w:rsidRPr="00D30D82" w:rsidRDefault="001858B1" w:rsidP="001C3F55">
      <w:pPr>
        <w:rPr>
          <w:rFonts w:ascii="Times New Roman" w:hAnsi="Times New Roman" w:cs="Times New Roman"/>
          <w:lang w:val="en-US"/>
        </w:rPr>
      </w:pPr>
      <w:r w:rsidRPr="00D30D82">
        <w:rPr>
          <w:rFonts w:ascii="Times New Roman" w:hAnsi="Times New Roman" w:cs="Times New Roman"/>
          <w:lang w:val="en-US"/>
        </w:rPr>
        <w:br w:type="column"/>
      </w:r>
      <w:r w:rsidR="00265E80" w:rsidRPr="00D30D82">
        <w:rPr>
          <w:rFonts w:ascii="Times New Roman" w:hAnsi="Times New Roman" w:cs="Times New Roman"/>
          <w:lang w:val="en-US"/>
        </w:rPr>
        <w:lastRenderedPageBreak/>
        <w:t>Exploratory factor analysis (EFA</w:t>
      </w:r>
      <w:r w:rsidR="00446CC3" w:rsidRPr="00D30D82">
        <w:rPr>
          <w:rFonts w:ascii="Times New Roman" w:hAnsi="Times New Roman" w:cs="Times New Roman"/>
          <w:lang w:val="en-US"/>
        </w:rPr>
        <w:t>, e.g.,</w:t>
      </w:r>
      <w:r w:rsidR="009E7936" w:rsidRPr="00D30D82">
        <w:rPr>
          <w:rFonts w:ascii="Times New Roman" w:hAnsi="Times New Roman" w:cs="Times New Roman"/>
          <w:lang w:val="en-US"/>
        </w:rPr>
        <w:t xml:space="preserve"> </w:t>
      </w:r>
      <w:r w:rsidR="002B2642" w:rsidRPr="00D30D82">
        <w:rPr>
          <w:rFonts w:ascii="Times New Roman" w:hAnsi="Times New Roman" w:cs="Times New Roman"/>
          <w:lang w:val="en-US"/>
        </w:rPr>
        <w:t>Thurston</w:t>
      </w:r>
      <w:r w:rsidR="00D51ADD" w:rsidRPr="00D30D82">
        <w:rPr>
          <w:rFonts w:ascii="Times New Roman" w:hAnsi="Times New Roman" w:cs="Times New Roman"/>
          <w:lang w:val="en-US"/>
        </w:rPr>
        <w:t>e</w:t>
      </w:r>
      <w:r w:rsidR="002B2642" w:rsidRPr="00D30D82">
        <w:rPr>
          <w:rFonts w:ascii="Times New Roman" w:hAnsi="Times New Roman" w:cs="Times New Roman"/>
          <w:lang w:val="en-US"/>
        </w:rPr>
        <w:t xml:space="preserve">, 1947; </w:t>
      </w:r>
      <w:r w:rsidR="009E7936" w:rsidRPr="00D30D82">
        <w:rPr>
          <w:rFonts w:ascii="Times New Roman" w:hAnsi="Times New Roman" w:cs="Times New Roman"/>
          <w:lang w:val="en-US"/>
        </w:rPr>
        <w:t>Tucker &amp; MacCallum ,1997;</w:t>
      </w:r>
      <w:r w:rsidR="00446CC3" w:rsidRPr="00D30D82">
        <w:rPr>
          <w:rFonts w:ascii="Times New Roman" w:hAnsi="Times New Roman" w:cs="Times New Roman"/>
          <w:lang w:val="en-US"/>
        </w:rPr>
        <w:t xml:space="preserve"> </w:t>
      </w:r>
      <w:proofErr w:type="spellStart"/>
      <w:r w:rsidR="00446CC3" w:rsidRPr="00D30D82">
        <w:rPr>
          <w:rFonts w:ascii="Times New Roman" w:hAnsi="Times New Roman" w:cs="Times New Roman"/>
          <w:lang w:val="en-US"/>
        </w:rPr>
        <w:t>Mulaik</w:t>
      </w:r>
      <w:proofErr w:type="spellEnd"/>
      <w:r w:rsidR="00446CC3" w:rsidRPr="00D30D82">
        <w:rPr>
          <w:rFonts w:ascii="Times New Roman" w:hAnsi="Times New Roman" w:cs="Times New Roman"/>
          <w:lang w:val="en-US"/>
        </w:rPr>
        <w:t xml:space="preserve">, </w:t>
      </w:r>
      <w:r w:rsidR="00CE001A" w:rsidRPr="00D30D82">
        <w:rPr>
          <w:rFonts w:ascii="Times New Roman" w:hAnsi="Times New Roman" w:cs="Times New Roman"/>
          <w:lang w:val="en-US"/>
        </w:rPr>
        <w:t>2009</w:t>
      </w:r>
      <w:r w:rsidR="007E3836" w:rsidRPr="00D30D82">
        <w:rPr>
          <w:rFonts w:ascii="Times New Roman" w:hAnsi="Times New Roman" w:cs="Times New Roman"/>
          <w:lang w:val="en-US"/>
        </w:rPr>
        <w:t>;</w:t>
      </w:r>
      <w:r w:rsidR="00446CC3" w:rsidRPr="00D30D82">
        <w:rPr>
          <w:rFonts w:ascii="Times New Roman" w:hAnsi="Times New Roman" w:cs="Times New Roman"/>
          <w:lang w:val="en-US"/>
        </w:rPr>
        <w:t xml:space="preserve"> Achim, 20</w:t>
      </w:r>
      <w:r w:rsidR="00FC0802" w:rsidRPr="00D30D82">
        <w:rPr>
          <w:rFonts w:ascii="Times New Roman" w:hAnsi="Times New Roman" w:cs="Times New Roman"/>
          <w:lang w:val="en-US"/>
        </w:rPr>
        <w:t>20</w:t>
      </w:r>
      <w:r w:rsidR="00265E80" w:rsidRPr="00D30D82">
        <w:rPr>
          <w:rFonts w:ascii="Times New Roman" w:hAnsi="Times New Roman" w:cs="Times New Roman"/>
          <w:lang w:val="en-US"/>
        </w:rPr>
        <w:t xml:space="preserve">) </w:t>
      </w:r>
      <w:r w:rsidR="00A51EDC" w:rsidRPr="00D30D82">
        <w:rPr>
          <w:rFonts w:ascii="Times New Roman" w:hAnsi="Times New Roman" w:cs="Times New Roman"/>
          <w:lang w:val="en-US"/>
        </w:rPr>
        <w:t>applies a</w:t>
      </w:r>
      <w:r w:rsidR="00265E80" w:rsidRPr="00D30D82">
        <w:rPr>
          <w:rFonts w:ascii="Times New Roman" w:hAnsi="Times New Roman" w:cs="Times New Roman"/>
          <w:lang w:val="en-US"/>
        </w:rPr>
        <w:t xml:space="preserve"> common factor model </w:t>
      </w:r>
      <w:r w:rsidR="00722FE2" w:rsidRPr="00D30D82">
        <w:rPr>
          <w:rFonts w:ascii="Times New Roman" w:hAnsi="Times New Roman" w:cs="Times New Roman"/>
          <w:lang w:val="en-US"/>
        </w:rPr>
        <w:t>to account for observed correlations among variables</w:t>
      </w:r>
      <w:r w:rsidR="00C15AB6" w:rsidRPr="00D30D82">
        <w:rPr>
          <w:rFonts w:ascii="Times New Roman" w:hAnsi="Times New Roman" w:cs="Times New Roman"/>
          <w:lang w:val="en-US"/>
        </w:rPr>
        <w:t xml:space="preserve"> in terms of a few common factors</w:t>
      </w:r>
      <w:r w:rsidR="0054323F" w:rsidRPr="00D30D82">
        <w:rPr>
          <w:rFonts w:ascii="Times New Roman" w:hAnsi="Times New Roman" w:cs="Times New Roman"/>
          <w:lang w:val="en-US"/>
        </w:rPr>
        <w:t xml:space="preserve"> that inform the</w:t>
      </w:r>
      <w:r w:rsidR="009665DF" w:rsidRPr="00D30D82">
        <w:rPr>
          <w:rFonts w:ascii="Times New Roman" w:hAnsi="Times New Roman" w:cs="Times New Roman"/>
          <w:lang w:val="en-US"/>
        </w:rPr>
        <w:t>se</w:t>
      </w:r>
      <w:r w:rsidR="0054323F" w:rsidRPr="00D30D82">
        <w:rPr>
          <w:rFonts w:ascii="Times New Roman" w:hAnsi="Times New Roman" w:cs="Times New Roman"/>
          <w:lang w:val="en-US"/>
        </w:rPr>
        <w:t xml:space="preserve"> variables</w:t>
      </w:r>
      <w:r w:rsidR="00722FE2" w:rsidRPr="00D30D82">
        <w:rPr>
          <w:rFonts w:ascii="Times New Roman" w:hAnsi="Times New Roman" w:cs="Times New Roman"/>
          <w:lang w:val="en-US"/>
        </w:rPr>
        <w:t>.</w:t>
      </w:r>
      <w:r w:rsidR="00356C00" w:rsidRPr="00D30D82">
        <w:rPr>
          <w:rFonts w:ascii="Times New Roman" w:hAnsi="Times New Roman" w:cs="Times New Roman"/>
          <w:lang w:val="en-US"/>
        </w:rPr>
        <w:t xml:space="preserve"> It</w:t>
      </w:r>
      <w:r w:rsidR="001B3D40" w:rsidRPr="00D30D82">
        <w:rPr>
          <w:rFonts w:ascii="Times New Roman" w:hAnsi="Times New Roman" w:cs="Times New Roman"/>
          <w:lang w:val="en-US"/>
        </w:rPr>
        <w:t>s</w:t>
      </w:r>
      <w:r w:rsidR="003079CF" w:rsidRPr="00D30D82">
        <w:rPr>
          <w:rFonts w:ascii="Times New Roman" w:hAnsi="Times New Roman" w:cs="Times New Roman"/>
          <w:lang w:val="en-US"/>
        </w:rPr>
        <w:t xml:space="preserve"> main interest is that it</w:t>
      </w:r>
      <w:r w:rsidR="00356C00" w:rsidRPr="00D30D82">
        <w:rPr>
          <w:rFonts w:ascii="Times New Roman" w:hAnsi="Times New Roman" w:cs="Times New Roman"/>
          <w:lang w:val="en-US"/>
        </w:rPr>
        <w:t xml:space="preserve"> </w:t>
      </w:r>
      <w:r w:rsidR="007747A6" w:rsidRPr="00D30D82">
        <w:rPr>
          <w:rFonts w:ascii="Times New Roman" w:hAnsi="Times New Roman" w:cs="Times New Roman"/>
          <w:lang w:val="en-US"/>
        </w:rPr>
        <w:t>provide</w:t>
      </w:r>
      <w:r w:rsidR="004F5407" w:rsidRPr="00D30D82">
        <w:rPr>
          <w:rFonts w:ascii="Times New Roman" w:hAnsi="Times New Roman" w:cs="Times New Roman"/>
          <w:lang w:val="en-US"/>
        </w:rPr>
        <w:t>s</w:t>
      </w:r>
      <w:r w:rsidR="00247FBC" w:rsidRPr="00D30D82">
        <w:rPr>
          <w:rFonts w:ascii="Times New Roman" w:hAnsi="Times New Roman" w:cs="Times New Roman"/>
          <w:lang w:val="en-US"/>
        </w:rPr>
        <w:t xml:space="preserve"> </w:t>
      </w:r>
      <w:r w:rsidR="005E18FC" w:rsidRPr="00D30D82">
        <w:rPr>
          <w:rFonts w:ascii="Times New Roman" w:hAnsi="Times New Roman" w:cs="Times New Roman"/>
          <w:lang w:val="en-US"/>
        </w:rPr>
        <w:t>suggestions</w:t>
      </w:r>
      <w:r w:rsidR="007747A6" w:rsidRPr="00D30D82">
        <w:rPr>
          <w:rFonts w:ascii="Times New Roman" w:hAnsi="Times New Roman" w:cs="Times New Roman"/>
          <w:lang w:val="en-US"/>
        </w:rPr>
        <w:t xml:space="preserve"> about </w:t>
      </w:r>
      <w:r w:rsidR="00F3769D" w:rsidRPr="00D30D82">
        <w:rPr>
          <w:rFonts w:ascii="Times New Roman" w:hAnsi="Times New Roman" w:cs="Times New Roman"/>
          <w:lang w:val="en-US"/>
        </w:rPr>
        <w:t xml:space="preserve">the relationship of </w:t>
      </w:r>
      <w:r w:rsidR="00BA0AA2" w:rsidRPr="00D30D82">
        <w:rPr>
          <w:rFonts w:ascii="Times New Roman" w:hAnsi="Times New Roman" w:cs="Times New Roman"/>
          <w:lang w:val="en-US"/>
        </w:rPr>
        <w:t xml:space="preserve">the </w:t>
      </w:r>
      <w:r w:rsidR="000E314C" w:rsidRPr="00D30D82">
        <w:rPr>
          <w:rFonts w:ascii="Times New Roman" w:hAnsi="Times New Roman" w:cs="Times New Roman"/>
          <w:lang w:val="en-US"/>
        </w:rPr>
        <w:t xml:space="preserve">variables </w:t>
      </w:r>
      <w:r w:rsidR="00785ABA" w:rsidRPr="00D30D82">
        <w:rPr>
          <w:rFonts w:ascii="Times New Roman" w:hAnsi="Times New Roman" w:cs="Times New Roman"/>
          <w:lang w:val="en-US"/>
        </w:rPr>
        <w:t>to</w:t>
      </w:r>
      <w:r w:rsidR="000E314C" w:rsidRPr="00D30D82">
        <w:rPr>
          <w:rFonts w:ascii="Times New Roman" w:hAnsi="Times New Roman" w:cs="Times New Roman"/>
          <w:lang w:val="en-US"/>
        </w:rPr>
        <w:t xml:space="preserve"> their </w:t>
      </w:r>
      <w:r w:rsidR="00A47487" w:rsidRPr="00D30D82">
        <w:rPr>
          <w:rFonts w:ascii="Times New Roman" w:hAnsi="Times New Roman" w:cs="Times New Roman"/>
          <w:lang w:val="en-US"/>
        </w:rPr>
        <w:t>common factor</w:t>
      </w:r>
      <w:r w:rsidR="000E314C" w:rsidRPr="00D30D82">
        <w:rPr>
          <w:rFonts w:ascii="Times New Roman" w:hAnsi="Times New Roman" w:cs="Times New Roman"/>
          <w:lang w:val="en-US"/>
        </w:rPr>
        <w:t>s</w:t>
      </w:r>
      <w:r w:rsidR="007747A6" w:rsidRPr="00D30D82">
        <w:rPr>
          <w:rFonts w:ascii="Times New Roman" w:hAnsi="Times New Roman" w:cs="Times New Roman"/>
          <w:lang w:val="en-US"/>
        </w:rPr>
        <w:t xml:space="preserve"> </w:t>
      </w:r>
      <w:r w:rsidR="009E12F6" w:rsidRPr="00D30D82">
        <w:rPr>
          <w:rFonts w:ascii="Times New Roman" w:hAnsi="Times New Roman" w:cs="Times New Roman"/>
          <w:lang w:val="en-US"/>
        </w:rPr>
        <w:t xml:space="preserve">without </w:t>
      </w:r>
      <w:r w:rsidR="00BA0AA2" w:rsidRPr="00D30D82">
        <w:rPr>
          <w:rFonts w:ascii="Times New Roman" w:hAnsi="Times New Roman" w:cs="Times New Roman"/>
          <w:lang w:val="en-US"/>
        </w:rPr>
        <w:t xml:space="preserve">requiring </w:t>
      </w:r>
      <w:r w:rsidR="00D651D0" w:rsidRPr="00D30D82">
        <w:rPr>
          <w:rFonts w:ascii="Times New Roman" w:hAnsi="Times New Roman" w:cs="Times New Roman"/>
          <w:lang w:val="en-US"/>
        </w:rPr>
        <w:t>a previous hypothesis</w:t>
      </w:r>
      <w:r w:rsidR="0093033C" w:rsidRPr="00D30D82">
        <w:rPr>
          <w:rFonts w:ascii="Times New Roman" w:hAnsi="Times New Roman" w:cs="Times New Roman"/>
          <w:lang w:val="en-US"/>
        </w:rPr>
        <w:t xml:space="preserve"> of such relationship</w:t>
      </w:r>
      <w:r w:rsidR="001430FF" w:rsidRPr="00D30D82">
        <w:rPr>
          <w:rFonts w:ascii="Times New Roman" w:hAnsi="Times New Roman" w:cs="Times New Roman"/>
          <w:lang w:val="en-US"/>
        </w:rPr>
        <w:t>, except for the number</w:t>
      </w:r>
      <w:r w:rsidR="0030261E" w:rsidRPr="00D30D82">
        <w:rPr>
          <w:rFonts w:ascii="Times New Roman" w:hAnsi="Times New Roman" w:cs="Times New Roman"/>
          <w:lang w:val="en-US"/>
        </w:rPr>
        <w:t xml:space="preserve"> of factors</w:t>
      </w:r>
      <w:r w:rsidR="001430FF" w:rsidRPr="00D30D82">
        <w:rPr>
          <w:rFonts w:ascii="Times New Roman" w:hAnsi="Times New Roman" w:cs="Times New Roman"/>
          <w:lang w:val="en-US"/>
        </w:rPr>
        <w:t>.</w:t>
      </w:r>
      <w:r w:rsidR="00722FE2" w:rsidRPr="00D30D82">
        <w:rPr>
          <w:rFonts w:ascii="Times New Roman" w:hAnsi="Times New Roman" w:cs="Times New Roman"/>
          <w:lang w:val="en-US"/>
        </w:rPr>
        <w:t xml:space="preserve"> </w:t>
      </w:r>
      <w:r w:rsidR="00B74294" w:rsidRPr="00D30D82">
        <w:rPr>
          <w:rFonts w:ascii="Times New Roman" w:hAnsi="Times New Roman" w:cs="Times New Roman"/>
          <w:lang w:val="en-US"/>
        </w:rPr>
        <w:t>This is especially</w:t>
      </w:r>
      <w:r w:rsidR="0021577E" w:rsidRPr="00D30D82">
        <w:rPr>
          <w:rFonts w:ascii="Times New Roman" w:hAnsi="Times New Roman" w:cs="Times New Roman"/>
          <w:lang w:val="en-US"/>
        </w:rPr>
        <w:t xml:space="preserve"> useful</w:t>
      </w:r>
      <w:r w:rsidR="001055C8" w:rsidRPr="00D30D82">
        <w:rPr>
          <w:rFonts w:ascii="Times New Roman" w:hAnsi="Times New Roman" w:cs="Times New Roman"/>
          <w:lang w:val="en-US"/>
        </w:rPr>
        <w:t xml:space="preserve"> in</w:t>
      </w:r>
      <w:r w:rsidR="00FB2C7F" w:rsidRPr="00D30D82">
        <w:rPr>
          <w:rFonts w:ascii="Times New Roman" w:hAnsi="Times New Roman" w:cs="Times New Roman"/>
          <w:lang w:val="en-US"/>
        </w:rPr>
        <w:t xml:space="preserve"> </w:t>
      </w:r>
      <w:commentRangeStart w:id="16"/>
      <w:r w:rsidR="00270157" w:rsidRPr="00D30D82">
        <w:rPr>
          <w:rFonts w:ascii="Times New Roman" w:hAnsi="Times New Roman" w:cs="Times New Roman"/>
          <w:lang w:val="en-US"/>
        </w:rPr>
        <w:t xml:space="preserve">poorly developed </w:t>
      </w:r>
      <w:commentRangeEnd w:id="16"/>
      <w:r w:rsidR="006D61C9">
        <w:rPr>
          <w:rStyle w:val="Marquedecommentaire"/>
        </w:rPr>
        <w:commentReference w:id="16"/>
      </w:r>
      <w:r w:rsidR="001055C8" w:rsidRPr="00D30D82">
        <w:rPr>
          <w:rFonts w:ascii="Times New Roman" w:hAnsi="Times New Roman" w:cs="Times New Roman"/>
          <w:lang w:val="en-US"/>
        </w:rPr>
        <w:t xml:space="preserve">knowledge </w:t>
      </w:r>
      <w:r w:rsidR="00C109F0" w:rsidRPr="00D30D82">
        <w:rPr>
          <w:rFonts w:ascii="Times New Roman" w:hAnsi="Times New Roman" w:cs="Times New Roman"/>
          <w:lang w:val="en-US"/>
        </w:rPr>
        <w:t>domain</w:t>
      </w:r>
      <w:r w:rsidR="00FB2C7F" w:rsidRPr="00D30D82">
        <w:rPr>
          <w:rFonts w:ascii="Times New Roman" w:hAnsi="Times New Roman" w:cs="Times New Roman"/>
          <w:lang w:val="en-US"/>
        </w:rPr>
        <w:t>s</w:t>
      </w:r>
      <w:r w:rsidR="00C109F0" w:rsidRPr="00D30D82">
        <w:rPr>
          <w:rFonts w:ascii="Times New Roman" w:hAnsi="Times New Roman" w:cs="Times New Roman"/>
          <w:lang w:val="en-US"/>
        </w:rPr>
        <w:t>.</w:t>
      </w:r>
      <w:r w:rsidR="0021577E" w:rsidRPr="00D30D82">
        <w:rPr>
          <w:rFonts w:ascii="Times New Roman" w:hAnsi="Times New Roman" w:cs="Times New Roman"/>
          <w:lang w:val="en-US"/>
        </w:rPr>
        <w:t xml:space="preserve"> </w:t>
      </w:r>
      <w:r w:rsidR="00432ABC" w:rsidRPr="00D30D82">
        <w:rPr>
          <w:rFonts w:ascii="Times New Roman" w:hAnsi="Times New Roman" w:cs="Times New Roman"/>
          <w:lang w:val="en-US"/>
        </w:rPr>
        <w:t>Yet, s</w:t>
      </w:r>
      <w:r w:rsidR="00093636" w:rsidRPr="00D30D82">
        <w:rPr>
          <w:rFonts w:ascii="Times New Roman" w:hAnsi="Times New Roman" w:cs="Times New Roman"/>
          <w:lang w:val="en-US"/>
        </w:rPr>
        <w:t>imple solutions</w:t>
      </w:r>
      <w:r w:rsidR="0083592B" w:rsidRPr="00D30D82">
        <w:rPr>
          <w:rFonts w:ascii="Times New Roman" w:hAnsi="Times New Roman" w:cs="Times New Roman"/>
          <w:lang w:val="en-US"/>
        </w:rPr>
        <w:t xml:space="preserve"> </w:t>
      </w:r>
      <w:r w:rsidR="00FF5FDD" w:rsidRPr="00D30D82">
        <w:rPr>
          <w:rFonts w:ascii="Times New Roman" w:hAnsi="Times New Roman" w:cs="Times New Roman"/>
          <w:lang w:val="en-US"/>
        </w:rPr>
        <w:t>are often</w:t>
      </w:r>
      <w:r w:rsidR="0083592B" w:rsidRPr="00D30D82">
        <w:rPr>
          <w:rFonts w:ascii="Times New Roman" w:hAnsi="Times New Roman" w:cs="Times New Roman"/>
          <w:lang w:val="en-US"/>
        </w:rPr>
        <w:t xml:space="preserve"> hard to achieve</w:t>
      </w:r>
      <w:r w:rsidR="008D5C38" w:rsidRPr="00D30D82">
        <w:rPr>
          <w:rFonts w:ascii="Times New Roman" w:hAnsi="Times New Roman" w:cs="Times New Roman"/>
          <w:lang w:val="en-US"/>
        </w:rPr>
        <w:t xml:space="preserve"> as t</w:t>
      </w:r>
      <w:r w:rsidR="003079CF" w:rsidRPr="00D30D82">
        <w:rPr>
          <w:rFonts w:ascii="Times New Roman" w:hAnsi="Times New Roman" w:cs="Times New Roman"/>
          <w:lang w:val="en-US"/>
        </w:rPr>
        <w:t>he EFA</w:t>
      </w:r>
      <w:r w:rsidR="0069760B" w:rsidRPr="00D30D82">
        <w:rPr>
          <w:rFonts w:ascii="Times New Roman" w:hAnsi="Times New Roman" w:cs="Times New Roman"/>
          <w:lang w:val="en-US"/>
        </w:rPr>
        <w:t xml:space="preserve"> mathematical model allows </w:t>
      </w:r>
      <w:r w:rsidR="00745185" w:rsidRPr="00D30D82">
        <w:rPr>
          <w:rFonts w:ascii="Times New Roman" w:hAnsi="Times New Roman" w:cs="Times New Roman"/>
          <w:lang w:val="en-US"/>
        </w:rPr>
        <w:t>all</w:t>
      </w:r>
      <w:r w:rsidR="00E37FEE" w:rsidRPr="00D30D82">
        <w:rPr>
          <w:rFonts w:ascii="Times New Roman" w:hAnsi="Times New Roman" w:cs="Times New Roman"/>
          <w:lang w:val="en-US"/>
        </w:rPr>
        <w:t xml:space="preserve"> fac</w:t>
      </w:r>
      <w:r w:rsidR="00A70D83" w:rsidRPr="00D30D82">
        <w:rPr>
          <w:rFonts w:ascii="Times New Roman" w:hAnsi="Times New Roman" w:cs="Times New Roman"/>
          <w:lang w:val="en-US"/>
        </w:rPr>
        <w:t>tor</w:t>
      </w:r>
      <w:r w:rsidR="00745185" w:rsidRPr="00D30D82">
        <w:rPr>
          <w:rFonts w:ascii="Times New Roman" w:hAnsi="Times New Roman" w:cs="Times New Roman"/>
          <w:lang w:val="en-US"/>
        </w:rPr>
        <w:t>s</w:t>
      </w:r>
      <w:r w:rsidR="00A70D83" w:rsidRPr="00D30D82">
        <w:rPr>
          <w:rFonts w:ascii="Times New Roman" w:hAnsi="Times New Roman" w:cs="Times New Roman"/>
          <w:lang w:val="en-US"/>
        </w:rPr>
        <w:t xml:space="preserve"> to inform </w:t>
      </w:r>
      <w:r w:rsidR="00C8514F" w:rsidRPr="00D30D82">
        <w:rPr>
          <w:rFonts w:ascii="Times New Roman" w:hAnsi="Times New Roman" w:cs="Times New Roman"/>
          <w:lang w:val="en-US"/>
        </w:rPr>
        <w:t>all</w:t>
      </w:r>
      <w:r w:rsidR="00A70D83" w:rsidRPr="00D30D82">
        <w:rPr>
          <w:rFonts w:ascii="Times New Roman" w:hAnsi="Times New Roman" w:cs="Times New Roman"/>
          <w:lang w:val="en-US"/>
        </w:rPr>
        <w:t xml:space="preserve"> </w:t>
      </w:r>
      <w:r w:rsidR="00E37FEE" w:rsidRPr="00D30D82">
        <w:rPr>
          <w:rFonts w:ascii="Times New Roman" w:hAnsi="Times New Roman" w:cs="Times New Roman"/>
          <w:lang w:val="en-US"/>
        </w:rPr>
        <w:t>variable</w:t>
      </w:r>
      <w:r w:rsidR="00C8514F" w:rsidRPr="00D30D82">
        <w:rPr>
          <w:rFonts w:ascii="Times New Roman" w:hAnsi="Times New Roman" w:cs="Times New Roman"/>
          <w:lang w:val="en-US"/>
        </w:rPr>
        <w:t>s</w:t>
      </w:r>
      <w:r w:rsidR="00B07428" w:rsidRPr="00D30D82">
        <w:rPr>
          <w:rFonts w:ascii="Times New Roman" w:hAnsi="Times New Roman" w:cs="Times New Roman"/>
          <w:lang w:val="en-US"/>
        </w:rPr>
        <w:t xml:space="preserve">, leaving it to </w:t>
      </w:r>
      <w:r w:rsidR="00A76640" w:rsidRPr="00D30D82">
        <w:rPr>
          <w:rFonts w:ascii="Times New Roman" w:hAnsi="Times New Roman" w:cs="Times New Roman"/>
          <w:lang w:val="en-US"/>
        </w:rPr>
        <w:t xml:space="preserve">the user to apply </w:t>
      </w:r>
      <w:r w:rsidR="00F941BF" w:rsidRPr="00D30D82">
        <w:rPr>
          <w:rFonts w:ascii="Times New Roman" w:hAnsi="Times New Roman" w:cs="Times New Roman"/>
          <w:lang w:val="en-US"/>
        </w:rPr>
        <w:t xml:space="preserve">a </w:t>
      </w:r>
      <w:r w:rsidR="00B07428" w:rsidRPr="00D30D82">
        <w:rPr>
          <w:rFonts w:ascii="Times New Roman" w:hAnsi="Times New Roman" w:cs="Times New Roman"/>
          <w:lang w:val="en-US"/>
        </w:rPr>
        <w:t>subsequent rotation</w:t>
      </w:r>
      <w:r w:rsidR="00B66460" w:rsidRPr="00D30D82">
        <w:rPr>
          <w:rFonts w:ascii="Times New Roman" w:hAnsi="Times New Roman" w:cs="Times New Roman"/>
          <w:lang w:val="en-US"/>
        </w:rPr>
        <w:t xml:space="preserve"> to derive </w:t>
      </w:r>
      <w:r w:rsidR="00F75389" w:rsidRPr="00D30D82">
        <w:rPr>
          <w:rFonts w:ascii="Times New Roman" w:hAnsi="Times New Roman" w:cs="Times New Roman"/>
          <w:lang w:val="en-US"/>
        </w:rPr>
        <w:t xml:space="preserve">a </w:t>
      </w:r>
      <w:r w:rsidR="005A3236" w:rsidRPr="00D30D82">
        <w:rPr>
          <w:rFonts w:ascii="Times New Roman" w:hAnsi="Times New Roman" w:cs="Times New Roman"/>
          <w:lang w:val="en-US"/>
        </w:rPr>
        <w:t xml:space="preserve">subjectively </w:t>
      </w:r>
      <w:r w:rsidR="00F75389" w:rsidRPr="00D30D82">
        <w:rPr>
          <w:rFonts w:ascii="Times New Roman" w:hAnsi="Times New Roman" w:cs="Times New Roman"/>
          <w:lang w:val="en-US"/>
        </w:rPr>
        <w:t xml:space="preserve">acceptable </w:t>
      </w:r>
      <w:r w:rsidR="00EE199E" w:rsidRPr="00D30D82">
        <w:rPr>
          <w:rFonts w:ascii="Times New Roman" w:hAnsi="Times New Roman" w:cs="Times New Roman"/>
          <w:lang w:val="en-US"/>
        </w:rPr>
        <w:t xml:space="preserve">and hopefully </w:t>
      </w:r>
      <w:r w:rsidR="007C1A59" w:rsidRPr="00D30D82">
        <w:rPr>
          <w:rFonts w:ascii="Times New Roman" w:hAnsi="Times New Roman" w:cs="Times New Roman"/>
          <w:lang w:val="en-US"/>
        </w:rPr>
        <w:t>parsimonious</w:t>
      </w:r>
      <w:r w:rsidR="00B461A9" w:rsidRPr="00D30D82">
        <w:rPr>
          <w:rFonts w:ascii="Times New Roman" w:hAnsi="Times New Roman" w:cs="Times New Roman"/>
          <w:lang w:val="en-US"/>
        </w:rPr>
        <w:t xml:space="preserve"> </w:t>
      </w:r>
      <w:r w:rsidR="00EE199E" w:rsidRPr="00D30D82">
        <w:rPr>
          <w:rFonts w:ascii="Times New Roman" w:hAnsi="Times New Roman" w:cs="Times New Roman"/>
          <w:lang w:val="en-US"/>
        </w:rPr>
        <w:t>solution</w:t>
      </w:r>
      <w:r w:rsidR="00C9075E" w:rsidRPr="00D30D82">
        <w:rPr>
          <w:rFonts w:ascii="Times New Roman" w:hAnsi="Times New Roman" w:cs="Times New Roman"/>
          <w:lang w:val="en-US"/>
        </w:rPr>
        <w:t xml:space="preserve"> (</w:t>
      </w:r>
      <w:r w:rsidR="00112E97" w:rsidRPr="00D30D82">
        <w:rPr>
          <w:rFonts w:ascii="Times New Roman" w:hAnsi="Times New Roman" w:cs="Times New Roman"/>
          <w:lang w:val="en-US"/>
        </w:rPr>
        <w:t xml:space="preserve">e.g., </w:t>
      </w:r>
      <w:r w:rsidR="00FF2962" w:rsidRPr="00D30D82">
        <w:rPr>
          <w:rFonts w:ascii="Times New Roman" w:hAnsi="Times New Roman" w:cs="Times New Roman"/>
          <w:lang w:val="en-US"/>
        </w:rPr>
        <w:t>Howard, 2016)</w:t>
      </w:r>
      <w:r w:rsidR="00F75389" w:rsidRPr="00D30D82">
        <w:rPr>
          <w:rFonts w:ascii="Times New Roman" w:hAnsi="Times New Roman" w:cs="Times New Roman"/>
          <w:lang w:val="en-US"/>
        </w:rPr>
        <w:t>.</w:t>
      </w:r>
    </w:p>
    <w:p w14:paraId="420EFACC" w14:textId="4458FAB1" w:rsidR="009F7040" w:rsidRPr="00D30D82" w:rsidRDefault="00D64BE4">
      <w:pPr>
        <w:rPr>
          <w:rFonts w:ascii="Times New Roman" w:hAnsi="Times New Roman" w:cs="Times New Roman"/>
          <w:lang w:val="en-US"/>
        </w:rPr>
      </w:pPr>
      <w:r w:rsidRPr="00D30D82">
        <w:rPr>
          <w:rFonts w:ascii="Times New Roman" w:hAnsi="Times New Roman" w:cs="Times New Roman"/>
          <w:lang w:val="en-US"/>
        </w:rPr>
        <w:t>EFA</w:t>
      </w:r>
      <w:r w:rsidR="00FA327E" w:rsidRPr="00D30D82">
        <w:rPr>
          <w:rFonts w:ascii="Times New Roman" w:hAnsi="Times New Roman" w:cs="Times New Roman"/>
          <w:lang w:val="en-US"/>
        </w:rPr>
        <w:t xml:space="preserve"> typically</w:t>
      </w:r>
      <w:r w:rsidRPr="00D30D82">
        <w:rPr>
          <w:rFonts w:ascii="Times New Roman" w:hAnsi="Times New Roman" w:cs="Times New Roman"/>
          <w:lang w:val="en-US"/>
        </w:rPr>
        <w:t xml:space="preserve"> </w:t>
      </w:r>
      <w:r w:rsidR="00323CDE" w:rsidRPr="00D30D82">
        <w:rPr>
          <w:rFonts w:ascii="Times New Roman" w:hAnsi="Times New Roman" w:cs="Times New Roman"/>
          <w:lang w:val="en-US"/>
        </w:rPr>
        <w:t>starts with</w:t>
      </w:r>
      <w:r w:rsidR="005504AB" w:rsidRPr="00D30D82">
        <w:rPr>
          <w:rFonts w:ascii="Times New Roman" w:hAnsi="Times New Roman" w:cs="Times New Roman"/>
          <w:lang w:val="en-US"/>
        </w:rPr>
        <w:t xml:space="preserve"> </w:t>
      </w:r>
      <w:r w:rsidR="008836FA" w:rsidRPr="00D30D82">
        <w:rPr>
          <w:rFonts w:ascii="Times New Roman" w:hAnsi="Times New Roman" w:cs="Times New Roman"/>
          <w:lang w:val="en-US"/>
        </w:rPr>
        <w:t xml:space="preserve">estimating </w:t>
      </w:r>
      <w:r w:rsidR="00E17B97" w:rsidRPr="00D30D82">
        <w:rPr>
          <w:rFonts w:ascii="Times New Roman" w:hAnsi="Times New Roman" w:cs="Times New Roman"/>
          <w:lang w:val="en-US"/>
        </w:rPr>
        <w:t>each</w:t>
      </w:r>
      <w:r w:rsidR="008836FA" w:rsidRPr="00D30D82">
        <w:rPr>
          <w:rFonts w:ascii="Times New Roman" w:hAnsi="Times New Roman" w:cs="Times New Roman"/>
          <w:lang w:val="en-US"/>
        </w:rPr>
        <w:t xml:space="preserve"> </w:t>
      </w:r>
      <w:r w:rsidR="00EC44FC" w:rsidRPr="00D30D82">
        <w:rPr>
          <w:rFonts w:ascii="Times New Roman" w:hAnsi="Times New Roman" w:cs="Times New Roman"/>
          <w:lang w:val="en-US"/>
        </w:rPr>
        <w:t>variable</w:t>
      </w:r>
      <w:r w:rsidR="00E17B97" w:rsidRPr="00D30D82">
        <w:rPr>
          <w:rFonts w:ascii="Times New Roman" w:hAnsi="Times New Roman" w:cs="Times New Roman"/>
          <w:lang w:val="en-US"/>
        </w:rPr>
        <w:t>’</w:t>
      </w:r>
      <w:r w:rsidR="00EC44FC" w:rsidRPr="00D30D82">
        <w:rPr>
          <w:rFonts w:ascii="Times New Roman" w:hAnsi="Times New Roman" w:cs="Times New Roman"/>
          <w:lang w:val="en-US"/>
        </w:rPr>
        <w:t xml:space="preserve">s </w:t>
      </w:r>
      <w:r w:rsidR="008836FA" w:rsidRPr="00D30D82">
        <w:rPr>
          <w:rFonts w:ascii="Times New Roman" w:hAnsi="Times New Roman" w:cs="Times New Roman"/>
          <w:lang w:val="en-US"/>
        </w:rPr>
        <w:t xml:space="preserve">unique </w:t>
      </w:r>
      <w:r w:rsidR="00EC44FC" w:rsidRPr="00D30D82">
        <w:rPr>
          <w:rFonts w:ascii="Times New Roman" w:hAnsi="Times New Roman" w:cs="Times New Roman"/>
          <w:lang w:val="en-US"/>
        </w:rPr>
        <w:t>variance</w:t>
      </w:r>
      <w:r w:rsidR="001C6E45" w:rsidRPr="00D30D82">
        <w:rPr>
          <w:rFonts w:ascii="Times New Roman" w:hAnsi="Times New Roman" w:cs="Times New Roman"/>
          <w:lang w:val="en-US"/>
        </w:rPr>
        <w:t>, which is then</w:t>
      </w:r>
      <w:r w:rsidR="008836FA" w:rsidRPr="00D30D82">
        <w:rPr>
          <w:rFonts w:ascii="Times New Roman" w:hAnsi="Times New Roman" w:cs="Times New Roman"/>
          <w:lang w:val="en-US"/>
        </w:rPr>
        <w:t xml:space="preserve"> </w:t>
      </w:r>
      <w:r w:rsidR="0057153D" w:rsidRPr="00D30D82">
        <w:rPr>
          <w:rFonts w:ascii="Times New Roman" w:hAnsi="Times New Roman" w:cs="Times New Roman"/>
          <w:lang w:val="en-US"/>
        </w:rPr>
        <w:t>excluded</w:t>
      </w:r>
      <w:r w:rsidR="00A938EC" w:rsidRPr="00D30D82">
        <w:rPr>
          <w:rFonts w:ascii="Times New Roman" w:hAnsi="Times New Roman" w:cs="Times New Roman"/>
          <w:lang w:val="en-US"/>
        </w:rPr>
        <w:t xml:space="preserve"> from</w:t>
      </w:r>
      <w:r w:rsidR="008836FA" w:rsidRPr="00D30D82">
        <w:rPr>
          <w:rFonts w:ascii="Times New Roman" w:hAnsi="Times New Roman" w:cs="Times New Roman"/>
          <w:lang w:val="en-US"/>
        </w:rPr>
        <w:t xml:space="preserve"> </w:t>
      </w:r>
      <w:r w:rsidR="00265DA1" w:rsidRPr="00D30D82">
        <w:rPr>
          <w:rFonts w:ascii="Times New Roman" w:hAnsi="Times New Roman" w:cs="Times New Roman"/>
          <w:lang w:val="en-US"/>
        </w:rPr>
        <w:t xml:space="preserve">the </w:t>
      </w:r>
      <w:r w:rsidR="005504AB" w:rsidRPr="00D30D82">
        <w:rPr>
          <w:rFonts w:ascii="Times New Roman" w:hAnsi="Times New Roman" w:cs="Times New Roman"/>
          <w:lang w:val="en-US"/>
        </w:rPr>
        <w:t>correlation or covariance matrix</w:t>
      </w:r>
      <w:r w:rsidR="00265DA1" w:rsidRPr="00D30D82">
        <w:rPr>
          <w:rFonts w:ascii="Times New Roman" w:hAnsi="Times New Roman" w:cs="Times New Roman"/>
          <w:lang w:val="en-US"/>
        </w:rPr>
        <w:t xml:space="preserve">. </w:t>
      </w:r>
      <w:r w:rsidR="006649AC" w:rsidRPr="00D30D82">
        <w:rPr>
          <w:rFonts w:ascii="Times New Roman" w:hAnsi="Times New Roman" w:cs="Times New Roman"/>
          <w:lang w:val="en-US"/>
        </w:rPr>
        <w:t xml:space="preserve">The resulting </w:t>
      </w:r>
      <w:r w:rsidR="00B00C77" w:rsidRPr="00D30D82">
        <w:rPr>
          <w:rFonts w:ascii="Times New Roman" w:hAnsi="Times New Roman" w:cs="Times New Roman"/>
          <w:lang w:val="en-US"/>
        </w:rPr>
        <w:t>reduced matrix</w:t>
      </w:r>
      <w:r w:rsidR="005504AB" w:rsidRPr="00D30D82">
        <w:rPr>
          <w:rFonts w:ascii="Times New Roman" w:hAnsi="Times New Roman" w:cs="Times New Roman"/>
          <w:lang w:val="en-US"/>
        </w:rPr>
        <w:t xml:space="preserve"> </w:t>
      </w:r>
      <w:r w:rsidR="006649AC" w:rsidRPr="00D30D82">
        <w:rPr>
          <w:rFonts w:ascii="Times New Roman" w:hAnsi="Times New Roman" w:cs="Times New Roman"/>
          <w:lang w:val="en-US"/>
        </w:rPr>
        <w:t xml:space="preserve">is </w:t>
      </w:r>
      <w:r w:rsidR="00126B43" w:rsidRPr="00D30D82">
        <w:rPr>
          <w:rFonts w:ascii="Times New Roman" w:hAnsi="Times New Roman" w:cs="Times New Roman"/>
          <w:lang w:val="en-US"/>
        </w:rPr>
        <w:t xml:space="preserve">then </w:t>
      </w:r>
      <w:r w:rsidR="006649AC" w:rsidRPr="00D30D82">
        <w:rPr>
          <w:rFonts w:ascii="Times New Roman" w:hAnsi="Times New Roman" w:cs="Times New Roman"/>
          <w:lang w:val="en-US"/>
        </w:rPr>
        <w:t xml:space="preserve">decomposed </w:t>
      </w:r>
      <w:r w:rsidR="00047AE5" w:rsidRPr="00D30D82">
        <w:rPr>
          <w:rFonts w:ascii="Times New Roman" w:hAnsi="Times New Roman" w:cs="Times New Roman"/>
          <w:lang w:val="en-US"/>
        </w:rPr>
        <w:t xml:space="preserve">into </w:t>
      </w:r>
      <w:r w:rsidR="00AF1EB0" w:rsidRPr="00D30D82">
        <w:rPr>
          <w:rFonts w:ascii="Times New Roman" w:hAnsi="Times New Roman" w:cs="Times New Roman"/>
          <w:lang w:val="en-US"/>
        </w:rPr>
        <w:t>the</w:t>
      </w:r>
      <w:r w:rsidR="00047AE5" w:rsidRPr="00D30D82">
        <w:rPr>
          <w:rFonts w:ascii="Times New Roman" w:hAnsi="Times New Roman" w:cs="Times New Roman"/>
          <w:lang w:val="en-US"/>
        </w:rPr>
        <w:t xml:space="preserve"> </w:t>
      </w:r>
      <w:r w:rsidR="00BC071A" w:rsidRPr="00D30D82">
        <w:rPr>
          <w:rFonts w:ascii="Times New Roman" w:hAnsi="Times New Roman" w:cs="Times New Roman"/>
          <w:lang w:val="en-US"/>
        </w:rPr>
        <w:t>pre</w:t>
      </w:r>
      <w:r w:rsidR="00AF1EB0" w:rsidRPr="00D30D82">
        <w:rPr>
          <w:rFonts w:ascii="Times New Roman" w:hAnsi="Times New Roman" w:cs="Times New Roman"/>
          <w:lang w:val="en-US"/>
        </w:rPr>
        <w:t>set</w:t>
      </w:r>
      <w:r w:rsidR="00BC071A" w:rsidRPr="00D30D82">
        <w:rPr>
          <w:rFonts w:ascii="Times New Roman" w:hAnsi="Times New Roman" w:cs="Times New Roman"/>
          <w:lang w:val="en-US"/>
        </w:rPr>
        <w:t xml:space="preserve"> </w:t>
      </w:r>
      <w:r w:rsidR="00047AE5" w:rsidRPr="00D30D82">
        <w:rPr>
          <w:rFonts w:ascii="Times New Roman" w:hAnsi="Times New Roman" w:cs="Times New Roman"/>
          <w:lang w:val="en-US"/>
        </w:rPr>
        <w:t xml:space="preserve">number of </w:t>
      </w:r>
      <w:r w:rsidR="00B00C77" w:rsidRPr="00D30D82">
        <w:rPr>
          <w:rFonts w:ascii="Times New Roman" w:hAnsi="Times New Roman" w:cs="Times New Roman"/>
          <w:lang w:val="en-US"/>
        </w:rPr>
        <w:t xml:space="preserve">orthogonal </w:t>
      </w:r>
      <w:r w:rsidR="00047AE5" w:rsidRPr="00D30D82">
        <w:rPr>
          <w:rFonts w:ascii="Times New Roman" w:hAnsi="Times New Roman" w:cs="Times New Roman"/>
          <w:lang w:val="en-US"/>
        </w:rPr>
        <w:t>dimensions</w:t>
      </w:r>
      <w:r w:rsidR="005E4BA5" w:rsidRPr="00D30D82">
        <w:rPr>
          <w:rFonts w:ascii="Times New Roman" w:hAnsi="Times New Roman" w:cs="Times New Roman"/>
          <w:lang w:val="en-US"/>
        </w:rPr>
        <w:t xml:space="preserve"> </w:t>
      </w:r>
      <w:r w:rsidR="000C5D7C" w:rsidRPr="00D30D82">
        <w:rPr>
          <w:rFonts w:ascii="Times New Roman" w:hAnsi="Times New Roman" w:cs="Times New Roman"/>
          <w:lang w:val="en-US"/>
        </w:rPr>
        <w:t xml:space="preserve">that hopefully </w:t>
      </w:r>
      <w:r w:rsidR="005E4BA5" w:rsidRPr="00D30D82">
        <w:rPr>
          <w:rFonts w:ascii="Times New Roman" w:hAnsi="Times New Roman" w:cs="Times New Roman"/>
          <w:lang w:val="en-US"/>
        </w:rPr>
        <w:t>delimit the</w:t>
      </w:r>
      <w:r w:rsidR="007F6F9B" w:rsidRPr="00D30D82">
        <w:rPr>
          <w:rFonts w:ascii="Times New Roman" w:hAnsi="Times New Roman" w:cs="Times New Roman"/>
          <w:lang w:val="en-US"/>
        </w:rPr>
        <w:t xml:space="preserve"> complete and sufficient</w:t>
      </w:r>
      <w:r w:rsidR="005E4BA5" w:rsidRPr="00D30D82">
        <w:rPr>
          <w:rFonts w:ascii="Times New Roman" w:hAnsi="Times New Roman" w:cs="Times New Roman"/>
          <w:lang w:val="en-US"/>
        </w:rPr>
        <w:t xml:space="preserve"> common factor space. </w:t>
      </w:r>
      <w:r w:rsidR="004020E7" w:rsidRPr="00D30D82">
        <w:rPr>
          <w:rFonts w:ascii="Times New Roman" w:hAnsi="Times New Roman" w:cs="Times New Roman"/>
          <w:lang w:val="en-US"/>
        </w:rPr>
        <w:t xml:space="preserve">The user must then </w:t>
      </w:r>
      <w:r w:rsidR="0042419A" w:rsidRPr="00D30D82">
        <w:rPr>
          <w:rFonts w:ascii="Times New Roman" w:hAnsi="Times New Roman" w:cs="Times New Roman"/>
          <w:lang w:val="en-US"/>
        </w:rPr>
        <w:t>appl</w:t>
      </w:r>
      <w:r w:rsidR="009124A6" w:rsidRPr="00D30D82">
        <w:rPr>
          <w:rFonts w:ascii="Times New Roman" w:hAnsi="Times New Roman" w:cs="Times New Roman"/>
          <w:lang w:val="en-US"/>
        </w:rPr>
        <w:t>y a</w:t>
      </w:r>
      <w:r w:rsidR="004020E7" w:rsidRPr="00D30D82">
        <w:rPr>
          <w:rFonts w:ascii="Times New Roman" w:hAnsi="Times New Roman" w:cs="Times New Roman"/>
          <w:lang w:val="en-US"/>
        </w:rPr>
        <w:t xml:space="preserve"> suitable</w:t>
      </w:r>
      <w:r w:rsidR="009124A6" w:rsidRPr="00D30D82">
        <w:rPr>
          <w:rFonts w:ascii="Times New Roman" w:hAnsi="Times New Roman" w:cs="Times New Roman"/>
          <w:lang w:val="en-US"/>
        </w:rPr>
        <w:t xml:space="preserve"> rotation scheme to </w:t>
      </w:r>
      <w:r w:rsidR="00041D64" w:rsidRPr="00D30D82">
        <w:rPr>
          <w:rFonts w:ascii="Times New Roman" w:hAnsi="Times New Roman" w:cs="Times New Roman"/>
          <w:lang w:val="en-US"/>
        </w:rPr>
        <w:t>produce</w:t>
      </w:r>
      <w:r w:rsidR="009124A6" w:rsidRPr="00D30D82">
        <w:rPr>
          <w:rFonts w:ascii="Times New Roman" w:hAnsi="Times New Roman" w:cs="Times New Roman"/>
          <w:lang w:val="en-US"/>
        </w:rPr>
        <w:t xml:space="preserve"> </w:t>
      </w:r>
      <w:r w:rsidR="00817D41" w:rsidRPr="00D30D82">
        <w:rPr>
          <w:rFonts w:ascii="Times New Roman" w:hAnsi="Times New Roman" w:cs="Times New Roman"/>
          <w:lang w:val="en-US"/>
        </w:rPr>
        <w:t>a sound hypo</w:t>
      </w:r>
      <w:r w:rsidR="005543C6" w:rsidRPr="00D30D82">
        <w:rPr>
          <w:rFonts w:ascii="Times New Roman" w:hAnsi="Times New Roman" w:cs="Times New Roman"/>
          <w:lang w:val="en-US"/>
        </w:rPr>
        <w:t>thesis of the relationship between factors and variables</w:t>
      </w:r>
      <w:r w:rsidR="00E1634E" w:rsidRPr="00D30D82">
        <w:rPr>
          <w:rFonts w:ascii="Times New Roman" w:hAnsi="Times New Roman" w:cs="Times New Roman"/>
          <w:lang w:val="en-US"/>
        </w:rPr>
        <w:t xml:space="preserve">, sometimes modifying the number of factors to </w:t>
      </w:r>
      <w:r w:rsidR="00041D64" w:rsidRPr="00D30D82">
        <w:rPr>
          <w:rFonts w:ascii="Times New Roman" w:hAnsi="Times New Roman" w:cs="Times New Roman"/>
          <w:lang w:val="en-US"/>
        </w:rPr>
        <w:t>achieve this</w:t>
      </w:r>
      <w:r w:rsidR="00192E2A" w:rsidRPr="00D30D82">
        <w:rPr>
          <w:rFonts w:ascii="Times New Roman" w:hAnsi="Times New Roman" w:cs="Times New Roman"/>
          <w:lang w:val="en-US"/>
        </w:rPr>
        <w:t>. D</w:t>
      </w:r>
      <w:r w:rsidR="00D740CE" w:rsidRPr="00D30D82">
        <w:rPr>
          <w:rFonts w:ascii="Times New Roman" w:hAnsi="Times New Roman" w:cs="Times New Roman"/>
          <w:lang w:val="en-US"/>
        </w:rPr>
        <w:t>ifferent users may reach different solutions for the same data d</w:t>
      </w:r>
      <w:r w:rsidR="0030292B" w:rsidRPr="00D30D82">
        <w:rPr>
          <w:rFonts w:ascii="Times New Roman" w:hAnsi="Times New Roman" w:cs="Times New Roman"/>
          <w:lang w:val="en-US"/>
        </w:rPr>
        <w:t>ue to different</w:t>
      </w:r>
      <w:r w:rsidR="005543C6" w:rsidRPr="00D30D82">
        <w:rPr>
          <w:rFonts w:ascii="Times New Roman" w:hAnsi="Times New Roman" w:cs="Times New Roman"/>
          <w:lang w:val="en-US"/>
        </w:rPr>
        <w:t xml:space="preserve"> </w:t>
      </w:r>
      <w:r w:rsidR="004034A3" w:rsidRPr="00D30D82">
        <w:rPr>
          <w:rFonts w:ascii="Times New Roman" w:hAnsi="Times New Roman" w:cs="Times New Roman"/>
          <w:lang w:val="en-US"/>
        </w:rPr>
        <w:t>decisions</w:t>
      </w:r>
      <w:r w:rsidR="009259FA" w:rsidRPr="00D30D82">
        <w:rPr>
          <w:rFonts w:ascii="Times New Roman" w:hAnsi="Times New Roman" w:cs="Times New Roman"/>
          <w:lang w:val="en-US"/>
        </w:rPr>
        <w:t xml:space="preserve"> </w:t>
      </w:r>
      <w:r w:rsidR="00C16FE5" w:rsidRPr="00D30D82">
        <w:rPr>
          <w:rFonts w:ascii="Times New Roman" w:hAnsi="Times New Roman" w:cs="Times New Roman"/>
          <w:lang w:val="en-US"/>
        </w:rPr>
        <w:t xml:space="preserve">on </w:t>
      </w:r>
      <w:r w:rsidR="008D62DC" w:rsidRPr="00D30D82">
        <w:rPr>
          <w:rFonts w:ascii="Times New Roman" w:hAnsi="Times New Roman" w:cs="Times New Roman"/>
          <w:lang w:val="en-US"/>
        </w:rPr>
        <w:t>(a)</w:t>
      </w:r>
      <w:r w:rsidR="009259FA" w:rsidRPr="00D30D82">
        <w:rPr>
          <w:rFonts w:ascii="Times New Roman" w:hAnsi="Times New Roman" w:cs="Times New Roman"/>
          <w:lang w:val="en-US"/>
        </w:rPr>
        <w:t xml:space="preserve"> </w:t>
      </w:r>
      <w:r w:rsidR="00352ED6" w:rsidRPr="00D30D82">
        <w:rPr>
          <w:rFonts w:ascii="Times New Roman" w:hAnsi="Times New Roman" w:cs="Times New Roman"/>
          <w:lang w:val="en-US"/>
        </w:rPr>
        <w:t>the algorithm to</w:t>
      </w:r>
      <w:r w:rsidR="008932DF" w:rsidRPr="00D30D82">
        <w:rPr>
          <w:rFonts w:ascii="Times New Roman" w:hAnsi="Times New Roman" w:cs="Times New Roman"/>
          <w:lang w:val="en-US"/>
        </w:rPr>
        <w:t xml:space="preserve"> estimate the unique variance</w:t>
      </w:r>
      <w:r w:rsidR="008D62DC" w:rsidRPr="00D30D82">
        <w:rPr>
          <w:rFonts w:ascii="Times New Roman" w:hAnsi="Times New Roman" w:cs="Times New Roman"/>
          <w:lang w:val="en-US"/>
        </w:rPr>
        <w:t>s</w:t>
      </w:r>
      <w:r w:rsidR="008932DF" w:rsidRPr="00D30D82">
        <w:rPr>
          <w:rFonts w:ascii="Times New Roman" w:hAnsi="Times New Roman" w:cs="Times New Roman"/>
          <w:lang w:val="en-US"/>
        </w:rPr>
        <w:t xml:space="preserve"> subtracted from the data matrix, </w:t>
      </w:r>
      <w:r w:rsidR="008D62DC" w:rsidRPr="00D30D82">
        <w:rPr>
          <w:rFonts w:ascii="Times New Roman" w:hAnsi="Times New Roman" w:cs="Times New Roman"/>
          <w:lang w:val="en-US"/>
        </w:rPr>
        <w:t xml:space="preserve">(b) </w:t>
      </w:r>
      <w:r w:rsidR="00955243" w:rsidRPr="00D30D82">
        <w:rPr>
          <w:rFonts w:ascii="Times New Roman" w:hAnsi="Times New Roman" w:cs="Times New Roman"/>
          <w:lang w:val="en-US"/>
        </w:rPr>
        <w:t>the number of common factors</w:t>
      </w:r>
      <w:r w:rsidR="00244513" w:rsidRPr="00D30D82">
        <w:rPr>
          <w:rFonts w:ascii="Times New Roman" w:hAnsi="Times New Roman" w:cs="Times New Roman"/>
          <w:lang w:val="en-US"/>
        </w:rPr>
        <w:t xml:space="preserve">, </w:t>
      </w:r>
      <w:r w:rsidR="008D62DC" w:rsidRPr="00D30D82">
        <w:rPr>
          <w:rFonts w:ascii="Times New Roman" w:hAnsi="Times New Roman" w:cs="Times New Roman"/>
          <w:lang w:val="en-US"/>
        </w:rPr>
        <w:t>(c)</w:t>
      </w:r>
      <w:r w:rsidR="005071E7" w:rsidRPr="00D30D82">
        <w:rPr>
          <w:rFonts w:ascii="Times New Roman" w:hAnsi="Times New Roman" w:cs="Times New Roman"/>
          <w:lang w:val="en-US"/>
        </w:rPr>
        <w:t xml:space="preserve"> </w:t>
      </w:r>
      <w:r w:rsidR="00D73166" w:rsidRPr="00D30D82">
        <w:rPr>
          <w:rFonts w:ascii="Times New Roman" w:hAnsi="Times New Roman" w:cs="Times New Roman"/>
          <w:lang w:val="en-US"/>
        </w:rPr>
        <w:t>rotati</w:t>
      </w:r>
      <w:r w:rsidR="00AE0A7A" w:rsidRPr="00D30D82">
        <w:rPr>
          <w:rFonts w:ascii="Times New Roman" w:hAnsi="Times New Roman" w:cs="Times New Roman"/>
          <w:lang w:val="en-US"/>
        </w:rPr>
        <w:t xml:space="preserve">ng the principal components of the reduced matrix to </w:t>
      </w:r>
      <w:r w:rsidR="002E5DCF" w:rsidRPr="00D30D82">
        <w:rPr>
          <w:rFonts w:ascii="Times New Roman" w:hAnsi="Times New Roman" w:cs="Times New Roman"/>
          <w:lang w:val="en-US"/>
        </w:rPr>
        <w:t>meaningful latent variables</w:t>
      </w:r>
      <w:r w:rsidR="008223CB" w:rsidRPr="00D30D82">
        <w:rPr>
          <w:rFonts w:ascii="Times New Roman" w:hAnsi="Times New Roman" w:cs="Times New Roman"/>
          <w:lang w:val="en-US"/>
        </w:rPr>
        <w:t>,</w:t>
      </w:r>
      <w:r w:rsidR="0063633C" w:rsidRPr="00D30D82">
        <w:rPr>
          <w:rFonts w:ascii="Times New Roman" w:hAnsi="Times New Roman" w:cs="Times New Roman"/>
          <w:lang w:val="en-US"/>
        </w:rPr>
        <w:t xml:space="preserve"> </w:t>
      </w:r>
      <w:r w:rsidR="008223CB" w:rsidRPr="00D30D82">
        <w:rPr>
          <w:rFonts w:ascii="Times New Roman" w:hAnsi="Times New Roman" w:cs="Times New Roman"/>
          <w:lang w:val="en-US"/>
        </w:rPr>
        <w:t>or</w:t>
      </w:r>
      <w:r w:rsidR="0063633C" w:rsidRPr="00D30D82">
        <w:rPr>
          <w:rFonts w:ascii="Times New Roman" w:hAnsi="Times New Roman" w:cs="Times New Roman"/>
          <w:lang w:val="en-US"/>
        </w:rPr>
        <w:t xml:space="preserve"> </w:t>
      </w:r>
      <w:r w:rsidR="00046003" w:rsidRPr="00D30D82">
        <w:rPr>
          <w:rFonts w:ascii="Times New Roman" w:hAnsi="Times New Roman" w:cs="Times New Roman"/>
          <w:lang w:val="en-US"/>
        </w:rPr>
        <w:t xml:space="preserve">(d) </w:t>
      </w:r>
      <w:r w:rsidR="0076069D" w:rsidRPr="00D30D82">
        <w:rPr>
          <w:rFonts w:ascii="Times New Roman" w:hAnsi="Times New Roman" w:cs="Times New Roman"/>
          <w:lang w:val="en-US"/>
        </w:rPr>
        <w:t>nullifying low factor loadings</w:t>
      </w:r>
      <w:r w:rsidR="00E964F8" w:rsidRPr="00D30D82">
        <w:rPr>
          <w:rFonts w:ascii="Times New Roman" w:hAnsi="Times New Roman" w:cs="Times New Roman"/>
          <w:lang w:val="en-US"/>
        </w:rPr>
        <w:t xml:space="preserve"> or low</w:t>
      </w:r>
      <w:r w:rsidR="002E3946" w:rsidRPr="00D30D82">
        <w:rPr>
          <w:rFonts w:ascii="Times New Roman" w:hAnsi="Times New Roman" w:cs="Times New Roman"/>
          <w:lang w:val="en-US"/>
        </w:rPr>
        <w:t xml:space="preserve"> </w:t>
      </w:r>
      <w:r w:rsidR="00384B5D" w:rsidRPr="00D30D82">
        <w:rPr>
          <w:rFonts w:ascii="Times New Roman" w:hAnsi="Times New Roman" w:cs="Times New Roman"/>
          <w:lang w:val="en-US"/>
        </w:rPr>
        <w:t>factor correlations</w:t>
      </w:r>
      <w:r w:rsidR="002E5DCF" w:rsidRPr="00D30D82">
        <w:rPr>
          <w:rFonts w:ascii="Times New Roman" w:hAnsi="Times New Roman" w:cs="Times New Roman"/>
          <w:lang w:val="en-US"/>
        </w:rPr>
        <w:t>.</w:t>
      </w:r>
      <w:r w:rsidR="00AC3EA3" w:rsidRPr="00D30D82">
        <w:rPr>
          <w:rFonts w:ascii="Times New Roman" w:hAnsi="Times New Roman" w:cs="Times New Roman"/>
          <w:lang w:val="en-US"/>
        </w:rPr>
        <w:t xml:space="preserve"> </w:t>
      </w:r>
    </w:p>
    <w:p w14:paraId="569EA577" w14:textId="01FFC0E3" w:rsidR="00F5710E" w:rsidRPr="00D30D82" w:rsidRDefault="006D0960">
      <w:pPr>
        <w:rPr>
          <w:rFonts w:ascii="Times New Roman" w:hAnsi="Times New Roman" w:cs="Times New Roman"/>
          <w:lang w:val="en-US"/>
        </w:rPr>
      </w:pPr>
      <w:r w:rsidRPr="00D30D82">
        <w:rPr>
          <w:rFonts w:ascii="Times New Roman" w:hAnsi="Times New Roman" w:cs="Times New Roman"/>
          <w:lang w:val="en-US"/>
        </w:rPr>
        <w:t xml:space="preserve">In principle, </w:t>
      </w:r>
      <w:r w:rsidR="00F6556E" w:rsidRPr="00D30D82">
        <w:rPr>
          <w:rFonts w:ascii="Times New Roman" w:hAnsi="Times New Roman" w:cs="Times New Roman"/>
          <w:lang w:val="en-US"/>
        </w:rPr>
        <w:t>sparse matrix solutions (i.e. pattern matrices with many null loadings) should be easier t</w:t>
      </w:r>
      <w:r w:rsidR="00BC3298" w:rsidRPr="00D30D82">
        <w:rPr>
          <w:rFonts w:ascii="Times New Roman" w:hAnsi="Times New Roman" w:cs="Times New Roman"/>
          <w:lang w:val="en-US"/>
        </w:rPr>
        <w:t xml:space="preserve">o interpret. </w:t>
      </w:r>
      <w:r w:rsidR="00FB5D40" w:rsidRPr="00D30D82">
        <w:rPr>
          <w:rFonts w:ascii="Times New Roman" w:hAnsi="Times New Roman" w:cs="Times New Roman"/>
          <w:lang w:val="en-US"/>
        </w:rPr>
        <w:t xml:space="preserve">A few </w:t>
      </w:r>
      <w:r w:rsidR="00E86B3E" w:rsidRPr="00D30D82">
        <w:rPr>
          <w:rFonts w:ascii="Times New Roman" w:hAnsi="Times New Roman" w:cs="Times New Roman"/>
          <w:lang w:val="en-US"/>
        </w:rPr>
        <w:t>penalization</w:t>
      </w:r>
      <w:r w:rsidR="00F632BB" w:rsidRPr="00D30D82">
        <w:rPr>
          <w:rFonts w:ascii="Times New Roman" w:hAnsi="Times New Roman" w:cs="Times New Roman"/>
          <w:lang w:val="en-US"/>
        </w:rPr>
        <w:t>-based</w:t>
      </w:r>
      <w:r w:rsidR="00E86B3E" w:rsidRPr="00D30D82">
        <w:rPr>
          <w:rFonts w:ascii="Times New Roman" w:hAnsi="Times New Roman" w:cs="Times New Roman"/>
          <w:lang w:val="en-US"/>
        </w:rPr>
        <w:t xml:space="preserve"> </w:t>
      </w:r>
      <w:r w:rsidR="00665BDB" w:rsidRPr="00D30D82">
        <w:rPr>
          <w:rFonts w:ascii="Times New Roman" w:hAnsi="Times New Roman" w:cs="Times New Roman"/>
          <w:lang w:val="en-US"/>
        </w:rPr>
        <w:t xml:space="preserve">procedures </w:t>
      </w:r>
      <w:r w:rsidR="00710878" w:rsidRPr="00D30D82">
        <w:rPr>
          <w:rFonts w:ascii="Times New Roman" w:hAnsi="Times New Roman" w:cs="Times New Roman"/>
          <w:lang w:val="en-US"/>
        </w:rPr>
        <w:t>to obtain</w:t>
      </w:r>
      <w:r w:rsidR="00665BDB" w:rsidRPr="00D30D82">
        <w:rPr>
          <w:rFonts w:ascii="Times New Roman" w:hAnsi="Times New Roman" w:cs="Times New Roman"/>
          <w:lang w:val="en-US"/>
        </w:rPr>
        <w:t xml:space="preserve"> </w:t>
      </w:r>
      <w:r w:rsidR="00BC3298" w:rsidRPr="00D30D82">
        <w:rPr>
          <w:rFonts w:ascii="Times New Roman" w:hAnsi="Times New Roman" w:cs="Times New Roman"/>
          <w:lang w:val="en-US"/>
        </w:rPr>
        <w:t xml:space="preserve">sparse matrix </w:t>
      </w:r>
      <w:r w:rsidR="00C324A5" w:rsidRPr="00D30D82">
        <w:rPr>
          <w:rFonts w:ascii="Times New Roman" w:hAnsi="Times New Roman" w:cs="Times New Roman"/>
          <w:lang w:val="en-US"/>
        </w:rPr>
        <w:t xml:space="preserve">EFA </w:t>
      </w:r>
      <w:r w:rsidR="00BC3298" w:rsidRPr="00D30D82">
        <w:rPr>
          <w:rFonts w:ascii="Times New Roman" w:hAnsi="Times New Roman" w:cs="Times New Roman"/>
          <w:lang w:val="en-US"/>
        </w:rPr>
        <w:t xml:space="preserve">solutions </w:t>
      </w:r>
      <w:r w:rsidR="00FB5D40" w:rsidRPr="00D30D82">
        <w:rPr>
          <w:rFonts w:ascii="Times New Roman" w:hAnsi="Times New Roman" w:cs="Times New Roman"/>
          <w:lang w:val="en-US"/>
        </w:rPr>
        <w:t xml:space="preserve">were suggested </w:t>
      </w:r>
      <w:r w:rsidR="00AC3EA3" w:rsidRPr="00D30D82">
        <w:rPr>
          <w:rFonts w:ascii="Times New Roman" w:hAnsi="Times New Roman" w:cs="Times New Roman"/>
          <w:lang w:val="en-US"/>
        </w:rPr>
        <w:t>(e.g.</w:t>
      </w:r>
      <w:r w:rsidR="00C324A5" w:rsidRPr="00D30D82">
        <w:rPr>
          <w:rFonts w:ascii="Times New Roman" w:hAnsi="Times New Roman" w:cs="Times New Roman"/>
          <w:lang w:val="en-US"/>
        </w:rPr>
        <w:t>,</w:t>
      </w:r>
      <w:r w:rsidR="00AC3EA3" w:rsidRPr="00D30D82">
        <w:rPr>
          <w:rFonts w:ascii="Times New Roman" w:hAnsi="Times New Roman" w:cs="Times New Roman"/>
          <w:lang w:val="en-US"/>
        </w:rPr>
        <w:t xml:space="preserve"> </w:t>
      </w:r>
      <w:proofErr w:type="spellStart"/>
      <w:r w:rsidR="00AC3EA3" w:rsidRPr="00D30D82">
        <w:rPr>
          <w:rFonts w:ascii="Times New Roman" w:hAnsi="Times New Roman" w:cs="Times New Roman"/>
          <w:lang w:val="en-US"/>
        </w:rPr>
        <w:t>Trendafilov</w:t>
      </w:r>
      <w:proofErr w:type="spellEnd"/>
      <w:r w:rsidR="00AC3EA3" w:rsidRPr="00D30D82">
        <w:rPr>
          <w:rFonts w:ascii="Times New Roman" w:hAnsi="Times New Roman" w:cs="Times New Roman"/>
          <w:lang w:val="en-US"/>
        </w:rPr>
        <w:t>,</w:t>
      </w:r>
      <w:r w:rsidR="00FA07FA" w:rsidRPr="00D30D82">
        <w:rPr>
          <w:rFonts w:ascii="Times New Roman" w:hAnsi="Times New Roman" w:cs="Times New Roman"/>
          <w:lang w:val="en-US"/>
        </w:rPr>
        <w:t xml:space="preserve"> </w:t>
      </w:r>
      <w:proofErr w:type="spellStart"/>
      <w:r w:rsidR="00FA07FA" w:rsidRPr="00D30D82">
        <w:rPr>
          <w:rFonts w:ascii="Times New Roman" w:hAnsi="Times New Roman" w:cs="Times New Roman"/>
          <w:lang w:val="en-US"/>
        </w:rPr>
        <w:t>Fotanella</w:t>
      </w:r>
      <w:proofErr w:type="spellEnd"/>
      <w:r w:rsidR="00FA07FA" w:rsidRPr="00D30D82">
        <w:rPr>
          <w:rFonts w:ascii="Times New Roman" w:hAnsi="Times New Roman" w:cs="Times New Roman"/>
          <w:lang w:val="en-US"/>
        </w:rPr>
        <w:t xml:space="preserve"> </w:t>
      </w:r>
      <w:r w:rsidR="00C6022E" w:rsidRPr="00D30D82">
        <w:rPr>
          <w:rFonts w:ascii="Times New Roman" w:hAnsi="Times New Roman" w:cs="Times New Roman"/>
          <w:lang w:val="en-US"/>
        </w:rPr>
        <w:t>&amp;</w:t>
      </w:r>
      <w:r w:rsidR="00AC3EA3" w:rsidRPr="00D30D82">
        <w:rPr>
          <w:rFonts w:ascii="Times New Roman" w:hAnsi="Times New Roman" w:cs="Times New Roman"/>
          <w:lang w:val="en-US"/>
        </w:rPr>
        <w:t xml:space="preserve"> </w:t>
      </w:r>
      <w:r w:rsidR="00FA07FA" w:rsidRPr="00D30D82">
        <w:rPr>
          <w:rFonts w:ascii="Times New Roman" w:hAnsi="Times New Roman" w:cs="Times New Roman"/>
          <w:lang w:val="en-US"/>
        </w:rPr>
        <w:t>Adachi</w:t>
      </w:r>
      <w:r w:rsidR="003F2296" w:rsidRPr="00D30D82">
        <w:rPr>
          <w:rFonts w:ascii="Times New Roman" w:hAnsi="Times New Roman" w:cs="Times New Roman"/>
          <w:lang w:val="en-US"/>
        </w:rPr>
        <w:t xml:space="preserve">, </w:t>
      </w:r>
      <w:r w:rsidR="00AC3EA3" w:rsidRPr="00D30D82">
        <w:rPr>
          <w:rFonts w:ascii="Times New Roman" w:hAnsi="Times New Roman" w:cs="Times New Roman"/>
          <w:lang w:val="en-US"/>
        </w:rPr>
        <w:t>2017)</w:t>
      </w:r>
      <w:r w:rsidR="00732F38" w:rsidRPr="00D30D82">
        <w:rPr>
          <w:rFonts w:ascii="Times New Roman" w:hAnsi="Times New Roman" w:cs="Times New Roman"/>
          <w:lang w:val="en-US"/>
        </w:rPr>
        <w:t>.</w:t>
      </w:r>
      <w:r w:rsidR="00B17CBD" w:rsidRPr="00D30D82">
        <w:rPr>
          <w:rFonts w:ascii="Times New Roman" w:hAnsi="Times New Roman" w:cs="Times New Roman"/>
          <w:lang w:val="en-US"/>
        </w:rPr>
        <w:t xml:space="preserve"> </w:t>
      </w:r>
      <w:r w:rsidR="00732F38" w:rsidRPr="00D30D82">
        <w:rPr>
          <w:rFonts w:ascii="Times New Roman" w:hAnsi="Times New Roman" w:cs="Times New Roman"/>
          <w:lang w:val="en-US"/>
        </w:rPr>
        <w:t>T</w:t>
      </w:r>
      <w:r w:rsidR="00B17CBD" w:rsidRPr="00D30D82">
        <w:rPr>
          <w:rFonts w:ascii="Times New Roman" w:hAnsi="Times New Roman" w:cs="Times New Roman"/>
          <w:lang w:val="en-US"/>
        </w:rPr>
        <w:t>hey</w:t>
      </w:r>
      <w:r w:rsidR="00F240EA" w:rsidRPr="00D30D82">
        <w:rPr>
          <w:rFonts w:ascii="Times New Roman" w:hAnsi="Times New Roman" w:cs="Times New Roman"/>
          <w:lang w:val="en-US"/>
        </w:rPr>
        <w:t xml:space="preserve"> however</w:t>
      </w:r>
      <w:r w:rsidR="00B17CBD" w:rsidRPr="00D30D82">
        <w:rPr>
          <w:rFonts w:ascii="Times New Roman" w:hAnsi="Times New Roman" w:cs="Times New Roman"/>
          <w:lang w:val="en-US"/>
        </w:rPr>
        <w:t xml:space="preserve"> all</w:t>
      </w:r>
      <w:r w:rsidR="00AC3EA3" w:rsidRPr="00D30D82">
        <w:rPr>
          <w:rFonts w:ascii="Times New Roman" w:hAnsi="Times New Roman" w:cs="Times New Roman"/>
          <w:lang w:val="en-US"/>
        </w:rPr>
        <w:t xml:space="preserve"> </w:t>
      </w:r>
      <w:r w:rsidR="00B302B1" w:rsidRPr="00D30D82">
        <w:rPr>
          <w:rFonts w:ascii="Times New Roman" w:hAnsi="Times New Roman" w:cs="Times New Roman"/>
          <w:lang w:val="en-US"/>
        </w:rPr>
        <w:t xml:space="preserve">include at least </w:t>
      </w:r>
      <w:r w:rsidR="00097622" w:rsidRPr="00D30D82">
        <w:rPr>
          <w:rFonts w:ascii="Times New Roman" w:hAnsi="Times New Roman" w:cs="Times New Roman"/>
          <w:lang w:val="en-US"/>
        </w:rPr>
        <w:t xml:space="preserve">one </w:t>
      </w:r>
      <w:r w:rsidR="00AC3EA3" w:rsidRPr="00D30D82">
        <w:rPr>
          <w:rFonts w:ascii="Times New Roman" w:hAnsi="Times New Roman" w:cs="Times New Roman"/>
          <w:lang w:val="en-US"/>
        </w:rPr>
        <w:t>parameter</w:t>
      </w:r>
      <w:r w:rsidR="006B2AC0" w:rsidRPr="00D30D82">
        <w:rPr>
          <w:rFonts w:ascii="Times New Roman" w:hAnsi="Times New Roman" w:cs="Times New Roman"/>
          <w:lang w:val="en-US"/>
        </w:rPr>
        <w:t xml:space="preserve"> to be</w:t>
      </w:r>
      <w:r w:rsidR="00AC3EA3" w:rsidRPr="00D30D82">
        <w:rPr>
          <w:rFonts w:ascii="Times New Roman" w:hAnsi="Times New Roman" w:cs="Times New Roman"/>
          <w:lang w:val="en-US"/>
        </w:rPr>
        <w:t xml:space="preserve"> </w:t>
      </w:r>
      <w:r w:rsidR="0071374D" w:rsidRPr="00D30D82">
        <w:rPr>
          <w:rFonts w:ascii="Times New Roman" w:hAnsi="Times New Roman" w:cs="Times New Roman"/>
          <w:lang w:val="en-US"/>
        </w:rPr>
        <w:t>tuned</w:t>
      </w:r>
      <w:r w:rsidR="00AC3EA3" w:rsidRPr="00D30D82">
        <w:rPr>
          <w:rFonts w:ascii="Times New Roman" w:hAnsi="Times New Roman" w:cs="Times New Roman"/>
          <w:lang w:val="en-US"/>
        </w:rPr>
        <w:t xml:space="preserve"> to the data at hand, </w:t>
      </w:r>
      <w:r w:rsidR="00493E5B" w:rsidRPr="00D30D82">
        <w:rPr>
          <w:rFonts w:ascii="Times New Roman" w:hAnsi="Times New Roman" w:cs="Times New Roman"/>
          <w:lang w:val="en-US"/>
        </w:rPr>
        <w:t>which carries</w:t>
      </w:r>
      <w:r w:rsidR="00AC3EA3" w:rsidRPr="00D30D82">
        <w:rPr>
          <w:rFonts w:ascii="Times New Roman" w:hAnsi="Times New Roman" w:cs="Times New Roman"/>
          <w:lang w:val="en-US"/>
        </w:rPr>
        <w:t xml:space="preserve"> an extra level of subjectiv</w:t>
      </w:r>
      <w:r w:rsidR="006B2AC0" w:rsidRPr="00D30D82">
        <w:rPr>
          <w:rFonts w:ascii="Times New Roman" w:hAnsi="Times New Roman" w:cs="Times New Roman"/>
          <w:lang w:val="en-US"/>
        </w:rPr>
        <w:t>ity</w:t>
      </w:r>
      <w:r w:rsidR="00AC3EA3" w:rsidRPr="00D30D82">
        <w:rPr>
          <w:rFonts w:ascii="Times New Roman" w:hAnsi="Times New Roman" w:cs="Times New Roman"/>
          <w:lang w:val="en-US"/>
        </w:rPr>
        <w:t>.</w:t>
      </w:r>
    </w:p>
    <w:p w14:paraId="366F8334" w14:textId="654A3611" w:rsidR="00AC66B0" w:rsidRPr="00D30D82" w:rsidRDefault="00B44883">
      <w:pPr>
        <w:rPr>
          <w:rFonts w:ascii="Times New Roman" w:hAnsi="Times New Roman" w:cs="Times New Roman"/>
          <w:lang w:val="en-US"/>
        </w:rPr>
      </w:pPr>
      <w:r w:rsidRPr="00D30D82">
        <w:rPr>
          <w:rFonts w:ascii="Times New Roman" w:hAnsi="Times New Roman" w:cs="Times New Roman"/>
          <w:lang w:val="en-US"/>
        </w:rPr>
        <w:t>Confirmatory factor analysis (CFA</w:t>
      </w:r>
      <w:r w:rsidR="002C0028" w:rsidRPr="00D30D82">
        <w:rPr>
          <w:rFonts w:ascii="Times New Roman" w:hAnsi="Times New Roman" w:cs="Times New Roman"/>
          <w:lang w:val="en-US"/>
        </w:rPr>
        <w:t>;</w:t>
      </w:r>
      <w:r w:rsidR="002A401D" w:rsidRPr="00D30D82">
        <w:rPr>
          <w:rFonts w:ascii="Times New Roman" w:hAnsi="Times New Roman" w:cs="Times New Roman"/>
          <w:lang w:val="en-US"/>
        </w:rPr>
        <w:t xml:space="preserve"> </w:t>
      </w:r>
      <w:proofErr w:type="spellStart"/>
      <w:r w:rsidR="002A401D" w:rsidRPr="00D30D82">
        <w:rPr>
          <w:rFonts w:ascii="Times New Roman" w:hAnsi="Times New Roman" w:cs="Times New Roman"/>
          <w:lang w:val="en-US"/>
        </w:rPr>
        <w:t>J</w:t>
      </w:r>
      <w:r w:rsidR="00B052D1" w:rsidRPr="00D30D82">
        <w:rPr>
          <w:rFonts w:ascii="Times New Roman" w:hAnsi="Times New Roman" w:cs="Times New Roman"/>
          <w:lang w:val="en-US"/>
        </w:rPr>
        <w:t>öreskog</w:t>
      </w:r>
      <w:proofErr w:type="spellEnd"/>
      <w:r w:rsidR="00B052D1" w:rsidRPr="00D30D82">
        <w:rPr>
          <w:rFonts w:ascii="Times New Roman" w:hAnsi="Times New Roman" w:cs="Times New Roman"/>
          <w:lang w:val="en-US"/>
        </w:rPr>
        <w:t>, 1967</w:t>
      </w:r>
      <w:r w:rsidR="00DA07AA" w:rsidRPr="00D30D82">
        <w:rPr>
          <w:rFonts w:ascii="Times New Roman" w:hAnsi="Times New Roman" w:cs="Times New Roman"/>
          <w:lang w:val="en-US"/>
        </w:rPr>
        <w:t>, 1</w:t>
      </w:r>
      <w:r w:rsidR="00FA1CF9" w:rsidRPr="00D30D82">
        <w:rPr>
          <w:rFonts w:ascii="Times New Roman" w:hAnsi="Times New Roman" w:cs="Times New Roman"/>
          <w:lang w:val="en-US"/>
        </w:rPr>
        <w:t>978</w:t>
      </w:r>
      <w:r w:rsidRPr="00D30D82">
        <w:rPr>
          <w:rFonts w:ascii="Times New Roman" w:hAnsi="Times New Roman" w:cs="Times New Roman"/>
          <w:lang w:val="en-US"/>
        </w:rPr>
        <w:t xml:space="preserve">) </w:t>
      </w:r>
      <w:r w:rsidR="00A53B8D" w:rsidRPr="00D30D82">
        <w:rPr>
          <w:rFonts w:ascii="Times New Roman" w:hAnsi="Times New Roman" w:cs="Times New Roman"/>
          <w:lang w:val="en-US"/>
        </w:rPr>
        <w:t>also implements a common factor model</w:t>
      </w:r>
      <w:r w:rsidR="00764ED1" w:rsidRPr="00D30D82">
        <w:rPr>
          <w:rFonts w:ascii="Times New Roman" w:hAnsi="Times New Roman" w:cs="Times New Roman"/>
          <w:lang w:val="en-US"/>
        </w:rPr>
        <w:t xml:space="preserve">, but </w:t>
      </w:r>
      <w:r w:rsidR="00597276" w:rsidRPr="00D30D82">
        <w:rPr>
          <w:rFonts w:ascii="Times New Roman" w:hAnsi="Times New Roman" w:cs="Times New Roman"/>
          <w:lang w:val="en-US"/>
        </w:rPr>
        <w:t xml:space="preserve">the structure of </w:t>
      </w:r>
      <w:r w:rsidR="00764ED1" w:rsidRPr="00D30D82">
        <w:rPr>
          <w:rFonts w:ascii="Times New Roman" w:hAnsi="Times New Roman" w:cs="Times New Roman"/>
          <w:lang w:val="en-US"/>
        </w:rPr>
        <w:t>this model must be pre-specified</w:t>
      </w:r>
      <w:r w:rsidR="00A05BBF" w:rsidRPr="00D30D82">
        <w:rPr>
          <w:rFonts w:ascii="Times New Roman" w:hAnsi="Times New Roman" w:cs="Times New Roman"/>
          <w:lang w:val="en-US"/>
        </w:rPr>
        <w:t xml:space="preserve">. Its purpose is to validate whether the data matrix </w:t>
      </w:r>
      <w:r w:rsidR="00CF699B" w:rsidRPr="00D30D82">
        <w:rPr>
          <w:rFonts w:ascii="Times New Roman" w:hAnsi="Times New Roman" w:cs="Times New Roman"/>
          <w:lang w:val="en-US"/>
        </w:rPr>
        <w:t xml:space="preserve">could emanate </w:t>
      </w:r>
      <w:r w:rsidR="006E1D81" w:rsidRPr="00D30D82">
        <w:rPr>
          <w:rFonts w:ascii="Times New Roman" w:hAnsi="Times New Roman" w:cs="Times New Roman"/>
          <w:lang w:val="en-US"/>
        </w:rPr>
        <w:t xml:space="preserve">from the specified </w:t>
      </w:r>
      <w:r w:rsidR="00D451CA" w:rsidRPr="00D30D82">
        <w:rPr>
          <w:rFonts w:ascii="Times New Roman" w:hAnsi="Times New Roman" w:cs="Times New Roman"/>
          <w:lang w:val="en-US"/>
        </w:rPr>
        <w:t>structure</w:t>
      </w:r>
      <w:r w:rsidR="00781B05" w:rsidRPr="00D30D82">
        <w:rPr>
          <w:rFonts w:ascii="Times New Roman" w:hAnsi="Times New Roman" w:cs="Times New Roman"/>
          <w:lang w:val="en-US"/>
        </w:rPr>
        <w:t xml:space="preserve"> </w:t>
      </w:r>
      <w:r w:rsidR="0069214E" w:rsidRPr="00D30D82">
        <w:rPr>
          <w:rFonts w:ascii="Times New Roman" w:hAnsi="Times New Roman" w:cs="Times New Roman"/>
          <w:lang w:val="en-US"/>
        </w:rPr>
        <w:t>with</w:t>
      </w:r>
      <w:r w:rsidR="00781B05" w:rsidRPr="00D30D82">
        <w:rPr>
          <w:rFonts w:ascii="Times New Roman" w:hAnsi="Times New Roman" w:cs="Times New Roman"/>
          <w:lang w:val="en-US"/>
        </w:rPr>
        <w:t xml:space="preserve"> </w:t>
      </w:r>
      <w:r w:rsidR="008E378B" w:rsidRPr="00D30D82">
        <w:rPr>
          <w:rFonts w:ascii="Times New Roman" w:hAnsi="Times New Roman" w:cs="Times New Roman"/>
          <w:lang w:val="en-US"/>
        </w:rPr>
        <w:t xml:space="preserve">its </w:t>
      </w:r>
      <w:r w:rsidR="0053089C" w:rsidRPr="00D30D82">
        <w:rPr>
          <w:rFonts w:ascii="Times New Roman" w:hAnsi="Times New Roman" w:cs="Times New Roman"/>
          <w:lang w:val="en-US"/>
        </w:rPr>
        <w:t xml:space="preserve">parameters </w:t>
      </w:r>
      <w:r w:rsidR="00781B05" w:rsidRPr="00D30D82">
        <w:rPr>
          <w:rFonts w:ascii="Times New Roman" w:hAnsi="Times New Roman" w:cs="Times New Roman"/>
          <w:lang w:val="en-US"/>
        </w:rPr>
        <w:t>optimized</w:t>
      </w:r>
      <w:r w:rsidR="006E1D81" w:rsidRPr="00D30D82">
        <w:rPr>
          <w:rFonts w:ascii="Times New Roman" w:hAnsi="Times New Roman" w:cs="Times New Roman"/>
          <w:lang w:val="en-US"/>
        </w:rPr>
        <w:t>.</w:t>
      </w:r>
      <w:r w:rsidR="00292540" w:rsidRPr="00D30D82">
        <w:rPr>
          <w:rFonts w:ascii="Times New Roman" w:hAnsi="Times New Roman" w:cs="Times New Roman"/>
          <w:lang w:val="en-US"/>
        </w:rPr>
        <w:t xml:space="preserve"> </w:t>
      </w:r>
      <w:r w:rsidR="00450066" w:rsidRPr="00D30D82">
        <w:rPr>
          <w:rFonts w:ascii="Times New Roman" w:hAnsi="Times New Roman" w:cs="Times New Roman"/>
          <w:lang w:val="en-US"/>
        </w:rPr>
        <w:t>T</w:t>
      </w:r>
      <w:r w:rsidR="00BE758C" w:rsidRPr="00D30D82">
        <w:rPr>
          <w:rFonts w:ascii="Times New Roman" w:hAnsi="Times New Roman" w:cs="Times New Roman"/>
          <w:lang w:val="en-US"/>
        </w:rPr>
        <w:t xml:space="preserve">he </w:t>
      </w:r>
      <w:r w:rsidR="00F273CE" w:rsidRPr="00D30D82">
        <w:rPr>
          <w:rFonts w:ascii="Times New Roman" w:hAnsi="Times New Roman" w:cs="Times New Roman"/>
          <w:lang w:val="en-US"/>
        </w:rPr>
        <w:t xml:space="preserve">optimized </w:t>
      </w:r>
      <w:r w:rsidR="00BE758C" w:rsidRPr="00D30D82">
        <w:rPr>
          <w:rFonts w:ascii="Times New Roman" w:hAnsi="Times New Roman" w:cs="Times New Roman"/>
          <w:lang w:val="en-US"/>
        </w:rPr>
        <w:t xml:space="preserve">model </w:t>
      </w:r>
      <w:r w:rsidR="00F273CE" w:rsidRPr="00D30D82">
        <w:rPr>
          <w:rFonts w:ascii="Times New Roman" w:hAnsi="Times New Roman" w:cs="Times New Roman"/>
          <w:lang w:val="en-US"/>
        </w:rPr>
        <w:t>become</w:t>
      </w:r>
      <w:r w:rsidR="008E378B" w:rsidRPr="00D30D82">
        <w:rPr>
          <w:rFonts w:ascii="Times New Roman" w:hAnsi="Times New Roman" w:cs="Times New Roman"/>
          <w:lang w:val="en-US"/>
        </w:rPr>
        <w:t>s</w:t>
      </w:r>
      <w:r w:rsidR="00F273CE" w:rsidRPr="00D30D82">
        <w:rPr>
          <w:rFonts w:ascii="Times New Roman" w:hAnsi="Times New Roman" w:cs="Times New Roman"/>
          <w:lang w:val="en-US"/>
        </w:rPr>
        <w:t xml:space="preserve"> the null hypothesis </w:t>
      </w:r>
      <w:r w:rsidR="00B168EE" w:rsidRPr="00D30D82">
        <w:rPr>
          <w:rFonts w:ascii="Times New Roman" w:hAnsi="Times New Roman" w:cs="Times New Roman"/>
          <w:lang w:val="en-US"/>
        </w:rPr>
        <w:t>for the observed data</w:t>
      </w:r>
      <w:r w:rsidR="00774D96" w:rsidRPr="00D30D82">
        <w:rPr>
          <w:rFonts w:ascii="Times New Roman" w:hAnsi="Times New Roman" w:cs="Times New Roman"/>
          <w:lang w:val="en-US"/>
        </w:rPr>
        <w:t>, which</w:t>
      </w:r>
      <w:r w:rsidR="00BE758C" w:rsidRPr="00D30D82">
        <w:rPr>
          <w:rFonts w:ascii="Times New Roman" w:hAnsi="Times New Roman" w:cs="Times New Roman"/>
          <w:lang w:val="en-US"/>
        </w:rPr>
        <w:t xml:space="preserve"> </w:t>
      </w:r>
      <w:r w:rsidR="00450066" w:rsidRPr="00D30D82">
        <w:rPr>
          <w:rFonts w:ascii="Times New Roman" w:hAnsi="Times New Roman" w:cs="Times New Roman"/>
          <w:lang w:val="en-US"/>
        </w:rPr>
        <w:t xml:space="preserve">is assessed by </w:t>
      </w:r>
      <w:r w:rsidR="00292540" w:rsidRPr="00D30D82">
        <w:rPr>
          <w:rFonts w:ascii="Times New Roman" w:hAnsi="Times New Roman" w:cs="Times New Roman"/>
          <w:lang w:val="en-US"/>
        </w:rPr>
        <w:t xml:space="preserve">a </w:t>
      </w:r>
      <w:r w:rsidR="009C7C89" w:rsidRPr="00D30D82">
        <w:rPr>
          <w:rFonts w:ascii="Times New Roman" w:hAnsi="Times New Roman" w:cs="Times New Roman"/>
          <w:lang w:val="en-US"/>
        </w:rPr>
        <w:t>χ</w:t>
      </w:r>
      <w:r w:rsidR="00EA0364" w:rsidRPr="00D30D82">
        <w:rPr>
          <w:rFonts w:ascii="Times New Roman" w:hAnsi="Times New Roman" w:cs="Times New Roman"/>
          <w:vertAlign w:val="superscript"/>
          <w:lang w:val="en-US"/>
        </w:rPr>
        <w:t>2</w:t>
      </w:r>
      <w:r w:rsidR="00EA0364" w:rsidRPr="00D30D82">
        <w:rPr>
          <w:rFonts w:ascii="Times New Roman" w:hAnsi="Times New Roman" w:cs="Times New Roman"/>
          <w:lang w:val="en-US"/>
        </w:rPr>
        <w:t xml:space="preserve"> fit value that </w:t>
      </w:r>
      <w:r w:rsidR="00185635" w:rsidRPr="00D30D82">
        <w:rPr>
          <w:rFonts w:ascii="Times New Roman" w:hAnsi="Times New Roman" w:cs="Times New Roman"/>
          <w:lang w:val="en-US"/>
        </w:rPr>
        <w:t>should not be significant</w:t>
      </w:r>
      <w:r w:rsidR="009A721C" w:rsidRPr="00D30D82">
        <w:rPr>
          <w:rFonts w:ascii="Times New Roman" w:hAnsi="Times New Roman" w:cs="Times New Roman"/>
          <w:lang w:val="en-US"/>
        </w:rPr>
        <w:t xml:space="preserve"> for the model to be </w:t>
      </w:r>
      <w:r w:rsidR="008B7A45" w:rsidRPr="00D30D82">
        <w:rPr>
          <w:rFonts w:ascii="Times New Roman" w:hAnsi="Times New Roman" w:cs="Times New Roman"/>
          <w:lang w:val="en-US"/>
        </w:rPr>
        <w:t xml:space="preserve">declared </w:t>
      </w:r>
      <w:r w:rsidR="009A721C" w:rsidRPr="00D30D82">
        <w:rPr>
          <w:rFonts w:ascii="Times New Roman" w:hAnsi="Times New Roman" w:cs="Times New Roman"/>
          <w:lang w:val="en-US"/>
        </w:rPr>
        <w:t>consistent with the data</w:t>
      </w:r>
      <w:r w:rsidR="00185635" w:rsidRPr="00D30D82">
        <w:rPr>
          <w:rFonts w:ascii="Times New Roman" w:hAnsi="Times New Roman" w:cs="Times New Roman"/>
          <w:lang w:val="en-US"/>
        </w:rPr>
        <w:t>. For complex</w:t>
      </w:r>
      <w:r w:rsidR="00D40130" w:rsidRPr="00D30D82">
        <w:rPr>
          <w:rFonts w:ascii="Times New Roman" w:hAnsi="Times New Roman" w:cs="Times New Roman"/>
          <w:lang w:val="en-US"/>
        </w:rPr>
        <w:t xml:space="preserve"> domains</w:t>
      </w:r>
      <w:r w:rsidR="0084734D" w:rsidRPr="00D30D82">
        <w:rPr>
          <w:rFonts w:ascii="Times New Roman" w:hAnsi="Times New Roman" w:cs="Times New Roman"/>
          <w:lang w:val="en-US"/>
        </w:rPr>
        <w:t>,</w:t>
      </w:r>
      <w:r w:rsidR="00D40130" w:rsidRPr="00D30D82">
        <w:rPr>
          <w:rFonts w:ascii="Times New Roman" w:hAnsi="Times New Roman" w:cs="Times New Roman"/>
          <w:lang w:val="en-US"/>
        </w:rPr>
        <w:t xml:space="preserve"> where </w:t>
      </w:r>
      <w:r w:rsidR="000429F1" w:rsidRPr="00D30D82">
        <w:rPr>
          <w:rFonts w:ascii="Times New Roman" w:hAnsi="Times New Roman" w:cs="Times New Roman"/>
          <w:lang w:val="en-US"/>
        </w:rPr>
        <w:t xml:space="preserve">not all </w:t>
      </w:r>
      <w:r w:rsidR="001C260F" w:rsidRPr="00D30D82">
        <w:rPr>
          <w:rFonts w:ascii="Times New Roman" w:hAnsi="Times New Roman" w:cs="Times New Roman"/>
          <w:lang w:val="en-US"/>
        </w:rPr>
        <w:t xml:space="preserve">relevant </w:t>
      </w:r>
      <w:r w:rsidR="000429F1" w:rsidRPr="00D30D82">
        <w:rPr>
          <w:rFonts w:ascii="Times New Roman" w:hAnsi="Times New Roman" w:cs="Times New Roman"/>
          <w:lang w:val="en-US"/>
        </w:rPr>
        <w:t xml:space="preserve">sources of information are already known, </w:t>
      </w:r>
      <w:r w:rsidR="00A61D01" w:rsidRPr="00D30D82">
        <w:rPr>
          <w:rFonts w:ascii="Times New Roman" w:hAnsi="Times New Roman" w:cs="Times New Roman"/>
          <w:lang w:val="en-US"/>
        </w:rPr>
        <w:t>a</w:t>
      </w:r>
      <w:r w:rsidR="001D4121" w:rsidRPr="00D30D82">
        <w:rPr>
          <w:rFonts w:ascii="Times New Roman" w:hAnsi="Times New Roman" w:cs="Times New Roman"/>
          <w:lang w:val="en-US"/>
        </w:rPr>
        <w:t>n approximate</w:t>
      </w:r>
      <w:r w:rsidR="00A61D01" w:rsidRPr="00D30D82">
        <w:rPr>
          <w:rFonts w:ascii="Times New Roman" w:hAnsi="Times New Roman" w:cs="Times New Roman"/>
          <w:lang w:val="en-US"/>
        </w:rPr>
        <w:t xml:space="preserve"> model may be accepted despite the </w:t>
      </w:r>
      <w:r w:rsidR="009C7C89" w:rsidRPr="00D30D82">
        <w:rPr>
          <w:rFonts w:ascii="Times New Roman" w:hAnsi="Times New Roman" w:cs="Times New Roman"/>
          <w:lang w:val="en-US"/>
        </w:rPr>
        <w:t>χ</w:t>
      </w:r>
      <w:r w:rsidR="00A61D01" w:rsidRPr="00D30D82">
        <w:rPr>
          <w:rFonts w:ascii="Times New Roman" w:hAnsi="Times New Roman" w:cs="Times New Roman"/>
          <w:vertAlign w:val="superscript"/>
          <w:lang w:val="en-US"/>
        </w:rPr>
        <w:t>2</w:t>
      </w:r>
      <w:r w:rsidR="00A61D01" w:rsidRPr="00D30D82">
        <w:rPr>
          <w:rFonts w:ascii="Times New Roman" w:hAnsi="Times New Roman" w:cs="Times New Roman"/>
          <w:lang w:val="en-US"/>
        </w:rPr>
        <w:t xml:space="preserve"> fit </w:t>
      </w:r>
      <w:del w:id="17" w:author="Caron, Pier-Olivier" w:date="2024-10-17T08:18:00Z" w16du:dateUtc="2024-10-17T12:18:00Z">
        <w:r w:rsidR="00114FC0" w:rsidRPr="00D30D82" w:rsidDel="006D61C9">
          <w:rPr>
            <w:rFonts w:ascii="Times New Roman" w:hAnsi="Times New Roman" w:cs="Times New Roman"/>
            <w:lang w:val="en-US"/>
          </w:rPr>
          <w:delText xml:space="preserve">that </w:delText>
        </w:r>
      </w:del>
      <w:r w:rsidR="000D2EF9" w:rsidRPr="00D30D82">
        <w:rPr>
          <w:rFonts w:ascii="Times New Roman" w:hAnsi="Times New Roman" w:cs="Times New Roman"/>
          <w:lang w:val="en-US"/>
        </w:rPr>
        <w:t>suggest</w:t>
      </w:r>
      <w:r w:rsidR="00114FC0" w:rsidRPr="00D30D82">
        <w:rPr>
          <w:rFonts w:ascii="Times New Roman" w:hAnsi="Times New Roman" w:cs="Times New Roman"/>
          <w:lang w:val="en-US"/>
        </w:rPr>
        <w:t>s</w:t>
      </w:r>
      <w:r w:rsidR="000D2EF9" w:rsidRPr="00D30D82">
        <w:rPr>
          <w:rFonts w:ascii="Times New Roman" w:hAnsi="Times New Roman" w:cs="Times New Roman"/>
          <w:lang w:val="en-US"/>
        </w:rPr>
        <w:t xml:space="preserve"> it</w:t>
      </w:r>
      <w:r w:rsidR="00C02120" w:rsidRPr="00D30D82">
        <w:rPr>
          <w:rFonts w:ascii="Times New Roman" w:hAnsi="Times New Roman" w:cs="Times New Roman"/>
          <w:lang w:val="en-US"/>
        </w:rPr>
        <w:t>’</w:t>
      </w:r>
      <w:r w:rsidR="000D2EF9" w:rsidRPr="00D30D82">
        <w:rPr>
          <w:rFonts w:ascii="Times New Roman" w:hAnsi="Times New Roman" w:cs="Times New Roman"/>
          <w:lang w:val="en-US"/>
        </w:rPr>
        <w:t>s rejection</w:t>
      </w:r>
      <w:r w:rsidR="00A61D01" w:rsidRPr="00D30D82">
        <w:rPr>
          <w:rFonts w:ascii="Times New Roman" w:hAnsi="Times New Roman" w:cs="Times New Roman"/>
          <w:lang w:val="en-US"/>
        </w:rPr>
        <w:t xml:space="preserve">. </w:t>
      </w:r>
      <w:commentRangeStart w:id="18"/>
      <w:r w:rsidR="001B669C" w:rsidRPr="00D30D82">
        <w:rPr>
          <w:rFonts w:ascii="Times New Roman" w:hAnsi="Times New Roman" w:cs="Times New Roman"/>
          <w:lang w:val="en-US"/>
        </w:rPr>
        <w:t xml:space="preserve">CFA wisdom </w:t>
      </w:r>
      <w:commentRangeEnd w:id="18"/>
      <w:r w:rsidR="006D61C9">
        <w:rPr>
          <w:rStyle w:val="Marquedecommentaire"/>
        </w:rPr>
        <w:commentReference w:id="18"/>
      </w:r>
      <w:r w:rsidR="00B37072" w:rsidRPr="00D30D82">
        <w:rPr>
          <w:rFonts w:ascii="Times New Roman" w:hAnsi="Times New Roman" w:cs="Times New Roman"/>
          <w:lang w:val="en-US"/>
        </w:rPr>
        <w:t xml:space="preserve">even </w:t>
      </w:r>
      <w:r w:rsidR="001B669C" w:rsidRPr="00D30D82">
        <w:rPr>
          <w:rFonts w:ascii="Times New Roman" w:hAnsi="Times New Roman" w:cs="Times New Roman"/>
          <w:lang w:val="en-US"/>
        </w:rPr>
        <w:t>includes not having too large sample sizes, because these promote the detection of small inconsistencies between the data and the specified model.</w:t>
      </w:r>
      <w:r w:rsidR="009B24CD" w:rsidRPr="00D30D82">
        <w:rPr>
          <w:rFonts w:ascii="Times New Roman" w:hAnsi="Times New Roman" w:cs="Times New Roman"/>
          <w:lang w:val="en-US"/>
        </w:rPr>
        <w:t xml:space="preserve"> </w:t>
      </w:r>
      <w:r w:rsidR="003F7BEA" w:rsidRPr="00D30D82">
        <w:rPr>
          <w:rFonts w:ascii="Times New Roman" w:hAnsi="Times New Roman" w:cs="Times New Roman"/>
          <w:lang w:val="en-US"/>
        </w:rPr>
        <w:t xml:space="preserve">When the </w:t>
      </w:r>
      <w:r w:rsidR="005534A0" w:rsidRPr="00D30D82">
        <w:rPr>
          <w:rFonts w:ascii="Times New Roman" w:hAnsi="Times New Roman" w:cs="Times New Roman"/>
          <w:lang w:val="en-US"/>
        </w:rPr>
        <w:t xml:space="preserve">initial model is rejected, </w:t>
      </w:r>
      <w:ins w:id="19" w:author="Caron, Pier-Olivier" w:date="2024-10-17T08:21:00Z" w16du:dateUtc="2024-10-17T12:21:00Z">
        <w:r w:rsidR="00893F79">
          <w:rPr>
            <w:rFonts w:ascii="Times New Roman" w:hAnsi="Times New Roman" w:cs="Times New Roman"/>
            <w:lang w:val="en-US"/>
          </w:rPr>
          <w:t xml:space="preserve">exploratory investigations, </w:t>
        </w:r>
      </w:ins>
      <w:del w:id="20" w:author="Caron, Pier-Olivier" w:date="2024-10-17T08:21:00Z" w16du:dateUtc="2024-10-17T12:21:00Z">
        <w:r w:rsidR="005534A0" w:rsidRPr="00D30D82" w:rsidDel="00893F79">
          <w:rPr>
            <w:rFonts w:ascii="Times New Roman" w:hAnsi="Times New Roman" w:cs="Times New Roman"/>
            <w:lang w:val="en-US"/>
          </w:rPr>
          <w:delText>it remains possible to ente</w:delText>
        </w:r>
        <w:r w:rsidR="00EA5E41" w:rsidRPr="00D30D82" w:rsidDel="00893F79">
          <w:rPr>
            <w:rFonts w:ascii="Times New Roman" w:hAnsi="Times New Roman" w:cs="Times New Roman"/>
            <w:lang w:val="en-US"/>
          </w:rPr>
          <w:delText>r an</w:delText>
        </w:r>
        <w:r w:rsidR="005534A0" w:rsidRPr="00D30D82" w:rsidDel="00893F79">
          <w:rPr>
            <w:rFonts w:ascii="Times New Roman" w:hAnsi="Times New Roman" w:cs="Times New Roman"/>
            <w:lang w:val="en-US"/>
          </w:rPr>
          <w:delText xml:space="preserve"> exploratory mode</w:delText>
        </w:r>
        <w:r w:rsidR="005731CC" w:rsidRPr="00D30D82" w:rsidDel="00893F79">
          <w:rPr>
            <w:rFonts w:ascii="Times New Roman" w:hAnsi="Times New Roman" w:cs="Times New Roman"/>
            <w:lang w:val="en-US"/>
          </w:rPr>
          <w:delText>,</w:delText>
        </w:r>
        <w:r w:rsidR="00EA5E41" w:rsidRPr="00D30D82" w:rsidDel="00893F79">
          <w:rPr>
            <w:rFonts w:ascii="Times New Roman" w:hAnsi="Times New Roman" w:cs="Times New Roman"/>
            <w:lang w:val="en-US"/>
          </w:rPr>
          <w:delText xml:space="preserve"> </w:delText>
        </w:r>
        <w:r w:rsidR="00CA5633" w:rsidRPr="00D30D82" w:rsidDel="00893F79">
          <w:rPr>
            <w:rFonts w:ascii="Times New Roman" w:hAnsi="Times New Roman" w:cs="Times New Roman"/>
            <w:lang w:val="en-US"/>
          </w:rPr>
          <w:delText xml:space="preserve">i.e., </w:delText>
        </w:r>
      </w:del>
      <w:r w:rsidR="00EA5E41" w:rsidRPr="00D30D82">
        <w:rPr>
          <w:rFonts w:ascii="Times New Roman" w:hAnsi="Times New Roman" w:cs="Times New Roman"/>
          <w:lang w:val="en-US"/>
        </w:rPr>
        <w:t>guided by</w:t>
      </w:r>
      <w:del w:id="21" w:author="Caron, Pier-Olivier" w:date="2024-10-17T08:22:00Z" w16du:dateUtc="2024-10-17T12:22:00Z">
        <w:r w:rsidR="00EA5E41" w:rsidRPr="00D30D82" w:rsidDel="00893F79">
          <w:rPr>
            <w:rFonts w:ascii="Times New Roman" w:hAnsi="Times New Roman" w:cs="Times New Roman"/>
            <w:lang w:val="en-US"/>
          </w:rPr>
          <w:delText xml:space="preserve"> </w:delText>
        </w:r>
      </w:del>
      <w:del w:id="22" w:author="Caron, Pier-Olivier" w:date="2024-10-17T08:21:00Z" w16du:dateUtc="2024-10-17T12:21:00Z">
        <w:r w:rsidR="00EA5E41" w:rsidRPr="00D30D82" w:rsidDel="00893F79">
          <w:rPr>
            <w:rFonts w:ascii="Times New Roman" w:hAnsi="Times New Roman" w:cs="Times New Roman"/>
            <w:lang w:val="en-US"/>
          </w:rPr>
          <w:delText>the</w:delText>
        </w:r>
      </w:del>
      <w:r w:rsidR="00EA5E41" w:rsidRPr="00D30D82">
        <w:rPr>
          <w:rFonts w:ascii="Times New Roman" w:hAnsi="Times New Roman" w:cs="Times New Roman"/>
          <w:lang w:val="en-US"/>
        </w:rPr>
        <w:t xml:space="preserve"> data</w:t>
      </w:r>
      <w:del w:id="23" w:author="Caron, Pier-Olivier" w:date="2024-10-17T08:21:00Z" w16du:dateUtc="2024-10-17T12:21:00Z">
        <w:r w:rsidR="005731CC" w:rsidRPr="00D30D82" w:rsidDel="00893F79">
          <w:rPr>
            <w:rFonts w:ascii="Times New Roman" w:hAnsi="Times New Roman" w:cs="Times New Roman"/>
            <w:lang w:val="en-US"/>
          </w:rPr>
          <w:delText>,</w:delText>
        </w:r>
      </w:del>
      <w:r w:rsidR="00EA5E41" w:rsidRPr="00D30D82">
        <w:rPr>
          <w:rFonts w:ascii="Times New Roman" w:hAnsi="Times New Roman" w:cs="Times New Roman"/>
          <w:lang w:val="en-US"/>
        </w:rPr>
        <w:t xml:space="preserve"> </w:t>
      </w:r>
      <w:del w:id="24" w:author="Caron, Pier-Olivier" w:date="2024-10-17T08:21:00Z" w16du:dateUtc="2024-10-17T12:21:00Z">
        <w:r w:rsidR="00EA5E41" w:rsidRPr="00D30D82" w:rsidDel="00893F79">
          <w:rPr>
            <w:rFonts w:ascii="Times New Roman" w:hAnsi="Times New Roman" w:cs="Times New Roman"/>
            <w:lang w:val="en-US"/>
          </w:rPr>
          <w:delText>try</w:delText>
        </w:r>
        <w:r w:rsidR="009B24CD" w:rsidRPr="00D30D82" w:rsidDel="00893F79">
          <w:rPr>
            <w:rFonts w:ascii="Times New Roman" w:hAnsi="Times New Roman" w:cs="Times New Roman"/>
            <w:lang w:val="en-US"/>
          </w:rPr>
          <w:delText xml:space="preserve">ing </w:delText>
        </w:r>
      </w:del>
      <w:ins w:id="25" w:author="Caron, Pier-Olivier" w:date="2024-10-17T08:21:00Z" w16du:dateUtc="2024-10-17T12:21:00Z">
        <w:r w:rsidR="00893F79" w:rsidRPr="00D30D82">
          <w:rPr>
            <w:rFonts w:ascii="Times New Roman" w:hAnsi="Times New Roman" w:cs="Times New Roman"/>
            <w:lang w:val="en-US"/>
          </w:rPr>
          <w:t>tr</w:t>
        </w:r>
        <w:r w:rsidR="00893F79">
          <w:rPr>
            <w:rFonts w:ascii="Times New Roman" w:hAnsi="Times New Roman" w:cs="Times New Roman"/>
            <w:lang w:val="en-US"/>
          </w:rPr>
          <w:t>y</w:t>
        </w:r>
        <w:r w:rsidR="00893F79" w:rsidRPr="00D30D82">
          <w:rPr>
            <w:rFonts w:ascii="Times New Roman" w:hAnsi="Times New Roman" w:cs="Times New Roman"/>
            <w:lang w:val="en-US"/>
          </w:rPr>
          <w:t xml:space="preserve"> </w:t>
        </w:r>
      </w:ins>
      <w:r w:rsidR="009B24CD" w:rsidRPr="00D30D82">
        <w:rPr>
          <w:rFonts w:ascii="Times New Roman" w:hAnsi="Times New Roman" w:cs="Times New Roman"/>
          <w:lang w:val="en-US"/>
        </w:rPr>
        <w:t>t</w:t>
      </w:r>
      <w:commentRangeStart w:id="26"/>
      <w:r w:rsidR="009B24CD" w:rsidRPr="00D30D82">
        <w:rPr>
          <w:rFonts w:ascii="Times New Roman" w:hAnsi="Times New Roman" w:cs="Times New Roman"/>
          <w:lang w:val="en-US"/>
        </w:rPr>
        <w:t>o</w:t>
      </w:r>
      <w:r w:rsidR="00EA5E41" w:rsidRPr="00D30D82">
        <w:rPr>
          <w:rFonts w:ascii="Times New Roman" w:hAnsi="Times New Roman" w:cs="Times New Roman"/>
          <w:lang w:val="en-US"/>
        </w:rPr>
        <w:t xml:space="preserve"> </w:t>
      </w:r>
      <w:r w:rsidR="003235C6" w:rsidRPr="00D30D82">
        <w:rPr>
          <w:rFonts w:ascii="Times New Roman" w:hAnsi="Times New Roman" w:cs="Times New Roman"/>
          <w:lang w:val="en-US"/>
        </w:rPr>
        <w:t>bring</w:t>
      </w:r>
      <w:r w:rsidR="007E2A9B" w:rsidRPr="00D30D82">
        <w:rPr>
          <w:rFonts w:ascii="Times New Roman" w:hAnsi="Times New Roman" w:cs="Times New Roman"/>
          <w:lang w:val="en-US"/>
        </w:rPr>
        <w:t xml:space="preserve"> the </w:t>
      </w:r>
      <w:r w:rsidR="009C7C89" w:rsidRPr="00D30D82">
        <w:rPr>
          <w:rFonts w:ascii="Times New Roman" w:hAnsi="Times New Roman" w:cs="Times New Roman"/>
          <w:lang w:val="en-US"/>
        </w:rPr>
        <w:t>χ</w:t>
      </w:r>
      <w:r w:rsidR="007E2A9B" w:rsidRPr="00D30D82">
        <w:rPr>
          <w:rFonts w:ascii="Times New Roman" w:hAnsi="Times New Roman" w:cs="Times New Roman"/>
          <w:vertAlign w:val="superscript"/>
          <w:lang w:val="en-US"/>
        </w:rPr>
        <w:t>2</w:t>
      </w:r>
      <w:r w:rsidR="007E2A9B" w:rsidRPr="00D30D82">
        <w:rPr>
          <w:rFonts w:ascii="Times New Roman" w:hAnsi="Times New Roman" w:cs="Times New Roman"/>
          <w:lang w:val="en-US"/>
        </w:rPr>
        <w:t xml:space="preserve"> fit</w:t>
      </w:r>
      <w:r w:rsidR="00AB2907" w:rsidRPr="00D30D82">
        <w:rPr>
          <w:rFonts w:ascii="Times New Roman" w:hAnsi="Times New Roman" w:cs="Times New Roman"/>
          <w:lang w:val="en-US"/>
        </w:rPr>
        <w:t xml:space="preserve"> index</w:t>
      </w:r>
      <w:r w:rsidR="007E2A9B" w:rsidRPr="00D30D82">
        <w:rPr>
          <w:rFonts w:ascii="Times New Roman" w:hAnsi="Times New Roman" w:cs="Times New Roman"/>
          <w:lang w:val="en-US"/>
        </w:rPr>
        <w:t xml:space="preserve"> </w:t>
      </w:r>
      <w:r w:rsidR="003235C6" w:rsidRPr="00D30D82">
        <w:rPr>
          <w:rFonts w:ascii="Times New Roman" w:hAnsi="Times New Roman" w:cs="Times New Roman"/>
          <w:lang w:val="en-US"/>
        </w:rPr>
        <w:t>to non-significance</w:t>
      </w:r>
      <w:r w:rsidR="007E2A9B" w:rsidRPr="00D30D82">
        <w:rPr>
          <w:rFonts w:ascii="Times New Roman" w:hAnsi="Times New Roman" w:cs="Times New Roman"/>
          <w:lang w:val="en-US"/>
        </w:rPr>
        <w:t>.</w:t>
      </w:r>
      <w:r w:rsidR="005534A0" w:rsidRPr="00D30D82">
        <w:rPr>
          <w:rFonts w:ascii="Times New Roman" w:hAnsi="Times New Roman" w:cs="Times New Roman"/>
          <w:lang w:val="en-US"/>
        </w:rPr>
        <w:t xml:space="preserve"> </w:t>
      </w:r>
      <w:commentRangeEnd w:id="26"/>
      <w:r w:rsidR="00893F79">
        <w:rPr>
          <w:rStyle w:val="Marquedecommentaire"/>
        </w:rPr>
        <w:commentReference w:id="26"/>
      </w:r>
      <w:r w:rsidR="00767BAA" w:rsidRPr="00D30D82">
        <w:rPr>
          <w:rFonts w:ascii="Times New Roman" w:hAnsi="Times New Roman" w:cs="Times New Roman"/>
          <w:lang w:val="en-US"/>
        </w:rPr>
        <w:t>Other fit indices we</w:t>
      </w:r>
      <w:r w:rsidR="007A49AA" w:rsidRPr="00D30D82">
        <w:rPr>
          <w:rFonts w:ascii="Times New Roman" w:hAnsi="Times New Roman" w:cs="Times New Roman"/>
          <w:lang w:val="en-US"/>
        </w:rPr>
        <w:t>re</w:t>
      </w:r>
      <w:r w:rsidR="00767BAA" w:rsidRPr="00D30D82">
        <w:rPr>
          <w:rFonts w:ascii="Times New Roman" w:hAnsi="Times New Roman" w:cs="Times New Roman"/>
          <w:lang w:val="en-US"/>
        </w:rPr>
        <w:t xml:space="preserve"> developed </w:t>
      </w:r>
      <w:r w:rsidR="00C02120" w:rsidRPr="00D30D82">
        <w:rPr>
          <w:rFonts w:ascii="Times New Roman" w:hAnsi="Times New Roman" w:cs="Times New Roman"/>
          <w:lang w:val="en-US"/>
        </w:rPr>
        <w:t xml:space="preserve">to help decide on </w:t>
      </w:r>
      <w:r w:rsidR="00771EC9" w:rsidRPr="00D30D82">
        <w:rPr>
          <w:rFonts w:ascii="Times New Roman" w:hAnsi="Times New Roman" w:cs="Times New Roman"/>
          <w:lang w:val="en-US"/>
        </w:rPr>
        <w:t xml:space="preserve">the </w:t>
      </w:r>
      <w:r w:rsidR="00C02120" w:rsidRPr="00D30D82">
        <w:rPr>
          <w:rFonts w:ascii="Times New Roman" w:hAnsi="Times New Roman" w:cs="Times New Roman"/>
          <w:lang w:val="en-US"/>
        </w:rPr>
        <w:t>acceptability</w:t>
      </w:r>
      <w:r w:rsidR="00B56E1D" w:rsidRPr="00D30D82">
        <w:rPr>
          <w:rFonts w:ascii="Times New Roman" w:hAnsi="Times New Roman" w:cs="Times New Roman"/>
          <w:lang w:val="en-US"/>
        </w:rPr>
        <w:t xml:space="preserve"> of</w:t>
      </w:r>
      <w:r w:rsidR="00771EC9" w:rsidRPr="00D30D82">
        <w:rPr>
          <w:rFonts w:ascii="Times New Roman" w:hAnsi="Times New Roman" w:cs="Times New Roman"/>
          <w:lang w:val="en-US"/>
        </w:rPr>
        <w:t xml:space="preserve"> </w:t>
      </w:r>
      <w:r w:rsidR="00825922" w:rsidRPr="00D30D82">
        <w:rPr>
          <w:rFonts w:ascii="Times New Roman" w:hAnsi="Times New Roman" w:cs="Times New Roman"/>
          <w:lang w:val="en-US"/>
        </w:rPr>
        <w:t>model</w:t>
      </w:r>
      <w:r w:rsidR="00CF79D8" w:rsidRPr="00D30D82">
        <w:rPr>
          <w:rFonts w:ascii="Times New Roman" w:hAnsi="Times New Roman" w:cs="Times New Roman"/>
          <w:lang w:val="en-US"/>
        </w:rPr>
        <w:t>s</w:t>
      </w:r>
      <w:r w:rsidR="00516E4B" w:rsidRPr="00D30D82">
        <w:rPr>
          <w:rFonts w:ascii="Times New Roman" w:hAnsi="Times New Roman" w:cs="Times New Roman"/>
          <w:lang w:val="en-US"/>
        </w:rPr>
        <w:t xml:space="preserve"> </w:t>
      </w:r>
      <w:r w:rsidR="00CF79D8" w:rsidRPr="00D30D82">
        <w:rPr>
          <w:rFonts w:ascii="Times New Roman" w:hAnsi="Times New Roman" w:cs="Times New Roman"/>
          <w:lang w:val="en-US"/>
        </w:rPr>
        <w:t>that</w:t>
      </w:r>
      <w:r w:rsidR="00081828" w:rsidRPr="00D30D82">
        <w:rPr>
          <w:rFonts w:ascii="Times New Roman" w:hAnsi="Times New Roman" w:cs="Times New Roman"/>
          <w:lang w:val="en-US"/>
        </w:rPr>
        <w:t>, although rejected by the χ</w:t>
      </w:r>
      <w:r w:rsidR="00081828" w:rsidRPr="00D30D82">
        <w:rPr>
          <w:rFonts w:ascii="Times New Roman" w:hAnsi="Times New Roman" w:cs="Times New Roman"/>
          <w:vertAlign w:val="superscript"/>
          <w:lang w:val="en-US"/>
        </w:rPr>
        <w:t>2</w:t>
      </w:r>
      <w:r w:rsidR="00081828" w:rsidRPr="00D30D82">
        <w:rPr>
          <w:rFonts w:ascii="Times New Roman" w:hAnsi="Times New Roman" w:cs="Times New Roman"/>
          <w:lang w:val="en-US"/>
        </w:rPr>
        <w:t xml:space="preserve"> test,</w:t>
      </w:r>
      <w:r w:rsidR="00CF79D8" w:rsidRPr="00D30D82">
        <w:rPr>
          <w:rFonts w:ascii="Times New Roman" w:hAnsi="Times New Roman" w:cs="Times New Roman"/>
          <w:lang w:val="en-US"/>
        </w:rPr>
        <w:t xml:space="preserve"> </w:t>
      </w:r>
      <w:r w:rsidR="00EF789F" w:rsidRPr="00D30D82">
        <w:rPr>
          <w:rFonts w:ascii="Times New Roman" w:hAnsi="Times New Roman" w:cs="Times New Roman"/>
          <w:lang w:val="en-US"/>
        </w:rPr>
        <w:t xml:space="preserve">may </w:t>
      </w:r>
      <w:r w:rsidR="00EF061C" w:rsidRPr="00D30D82">
        <w:rPr>
          <w:rFonts w:ascii="Times New Roman" w:hAnsi="Times New Roman" w:cs="Times New Roman"/>
          <w:lang w:val="en-US"/>
        </w:rPr>
        <w:t xml:space="preserve">nevertheless </w:t>
      </w:r>
      <w:r w:rsidR="00EF789F" w:rsidRPr="00D30D82">
        <w:rPr>
          <w:rFonts w:ascii="Times New Roman" w:hAnsi="Times New Roman" w:cs="Times New Roman"/>
          <w:lang w:val="en-US"/>
        </w:rPr>
        <w:t>be</w:t>
      </w:r>
      <w:r w:rsidR="00CF79D8" w:rsidRPr="00D30D82">
        <w:rPr>
          <w:rFonts w:ascii="Times New Roman" w:hAnsi="Times New Roman" w:cs="Times New Roman"/>
          <w:lang w:val="en-US"/>
        </w:rPr>
        <w:t xml:space="preserve"> useful </w:t>
      </w:r>
      <w:commentRangeStart w:id="27"/>
      <w:r w:rsidR="00CF79D8" w:rsidRPr="00D30D82">
        <w:rPr>
          <w:rFonts w:ascii="Times New Roman" w:hAnsi="Times New Roman" w:cs="Times New Roman"/>
          <w:lang w:val="en-US"/>
        </w:rPr>
        <w:t>approximations</w:t>
      </w:r>
      <w:commentRangeEnd w:id="27"/>
      <w:r w:rsidR="00FB27F3">
        <w:rPr>
          <w:rStyle w:val="Marquedecommentaire"/>
        </w:rPr>
        <w:commentReference w:id="27"/>
      </w:r>
      <w:r w:rsidR="00825922" w:rsidRPr="00D30D82">
        <w:rPr>
          <w:rFonts w:ascii="Times New Roman" w:hAnsi="Times New Roman" w:cs="Times New Roman"/>
          <w:lang w:val="en-US"/>
        </w:rPr>
        <w:t>.</w:t>
      </w:r>
    </w:p>
    <w:p w14:paraId="2AA7F56E" w14:textId="6C829B81" w:rsidR="00E477AD" w:rsidRPr="00D30D82" w:rsidRDefault="006E1D81">
      <w:pPr>
        <w:rPr>
          <w:rFonts w:ascii="Times New Roman" w:hAnsi="Times New Roman" w:cs="Times New Roman"/>
          <w:lang w:val="en-US"/>
        </w:rPr>
      </w:pPr>
      <w:r w:rsidRPr="00D30D82">
        <w:rPr>
          <w:rFonts w:ascii="Times New Roman" w:hAnsi="Times New Roman" w:cs="Times New Roman"/>
          <w:lang w:val="en-US"/>
        </w:rPr>
        <w:t xml:space="preserve">Contrary to EFA solutions, most models </w:t>
      </w:r>
      <w:r w:rsidR="00F5710E" w:rsidRPr="00D30D82">
        <w:rPr>
          <w:rFonts w:ascii="Times New Roman" w:hAnsi="Times New Roman" w:cs="Times New Roman"/>
          <w:lang w:val="en-US"/>
        </w:rPr>
        <w:t xml:space="preserve">subjected to CFA </w:t>
      </w:r>
      <w:r w:rsidR="0071399C" w:rsidRPr="00D30D82">
        <w:rPr>
          <w:rFonts w:ascii="Times New Roman" w:hAnsi="Times New Roman" w:cs="Times New Roman"/>
          <w:lang w:val="en-US"/>
        </w:rPr>
        <w:t xml:space="preserve">already specify that each factor directly informs only a </w:t>
      </w:r>
      <w:r w:rsidR="00C0709C" w:rsidRPr="00D30D82">
        <w:rPr>
          <w:rFonts w:ascii="Times New Roman" w:hAnsi="Times New Roman" w:cs="Times New Roman"/>
          <w:lang w:val="en-US"/>
        </w:rPr>
        <w:t>subset of</w:t>
      </w:r>
      <w:r w:rsidR="0071399C" w:rsidRPr="00D30D82">
        <w:rPr>
          <w:rFonts w:ascii="Times New Roman" w:hAnsi="Times New Roman" w:cs="Times New Roman"/>
          <w:lang w:val="en-US"/>
        </w:rPr>
        <w:t xml:space="preserve"> variables</w:t>
      </w:r>
      <w:r w:rsidR="00E15819" w:rsidRPr="00D30D82">
        <w:rPr>
          <w:rFonts w:ascii="Times New Roman" w:hAnsi="Times New Roman" w:cs="Times New Roman"/>
          <w:lang w:val="en-US"/>
        </w:rPr>
        <w:t>, thus</w:t>
      </w:r>
      <w:r w:rsidR="006252E8" w:rsidRPr="00D30D82">
        <w:rPr>
          <w:rFonts w:ascii="Times New Roman" w:hAnsi="Times New Roman" w:cs="Times New Roman"/>
          <w:lang w:val="en-US"/>
        </w:rPr>
        <w:t xml:space="preserve"> typically </w:t>
      </w:r>
      <w:r w:rsidR="00F20A4F" w:rsidRPr="00D30D82">
        <w:rPr>
          <w:rFonts w:ascii="Times New Roman" w:hAnsi="Times New Roman" w:cs="Times New Roman"/>
          <w:lang w:val="en-US"/>
        </w:rPr>
        <w:t>correspond</w:t>
      </w:r>
      <w:r w:rsidR="00E15819" w:rsidRPr="00D30D82">
        <w:rPr>
          <w:rFonts w:ascii="Times New Roman" w:hAnsi="Times New Roman" w:cs="Times New Roman"/>
          <w:lang w:val="en-US"/>
        </w:rPr>
        <w:t>ing</w:t>
      </w:r>
      <w:r w:rsidR="00F20A4F" w:rsidRPr="00D30D82">
        <w:rPr>
          <w:rFonts w:ascii="Times New Roman" w:hAnsi="Times New Roman" w:cs="Times New Roman"/>
          <w:lang w:val="en-US"/>
        </w:rPr>
        <w:t xml:space="preserve"> to a</w:t>
      </w:r>
      <w:r w:rsidR="006252E8" w:rsidRPr="00D30D82">
        <w:rPr>
          <w:rFonts w:ascii="Times New Roman" w:hAnsi="Times New Roman" w:cs="Times New Roman"/>
          <w:lang w:val="en-US"/>
        </w:rPr>
        <w:t xml:space="preserve"> sparse matrix solution</w:t>
      </w:r>
      <w:r w:rsidR="00E15819" w:rsidRPr="00D30D82">
        <w:rPr>
          <w:rFonts w:ascii="Times New Roman" w:hAnsi="Times New Roman" w:cs="Times New Roman"/>
          <w:lang w:val="en-US"/>
        </w:rPr>
        <w:t xml:space="preserve"> to be tested</w:t>
      </w:r>
      <w:r w:rsidR="00FC599F" w:rsidRPr="00D30D82">
        <w:rPr>
          <w:rFonts w:ascii="Times New Roman" w:hAnsi="Times New Roman" w:cs="Times New Roman"/>
          <w:lang w:val="en-US"/>
        </w:rPr>
        <w:t xml:space="preserve"> against the data</w:t>
      </w:r>
      <w:r w:rsidR="008E0906" w:rsidRPr="00D30D82">
        <w:rPr>
          <w:rFonts w:ascii="Times New Roman" w:hAnsi="Times New Roman" w:cs="Times New Roman"/>
          <w:lang w:val="en-US"/>
        </w:rPr>
        <w:t xml:space="preserve">. </w:t>
      </w:r>
      <w:r w:rsidR="00B763CE" w:rsidRPr="00D30D82">
        <w:rPr>
          <w:rFonts w:ascii="Times New Roman" w:hAnsi="Times New Roman" w:cs="Times New Roman"/>
          <w:lang w:val="en-US"/>
        </w:rPr>
        <w:t xml:space="preserve">Correlations among the factors themselves </w:t>
      </w:r>
      <w:r w:rsidR="00E56C78" w:rsidRPr="00D30D82">
        <w:rPr>
          <w:rFonts w:ascii="Times New Roman" w:hAnsi="Times New Roman" w:cs="Times New Roman"/>
          <w:lang w:val="en-US"/>
        </w:rPr>
        <w:t>then account for t</w:t>
      </w:r>
      <w:r w:rsidR="00A33F04" w:rsidRPr="00D30D82">
        <w:rPr>
          <w:rFonts w:ascii="Times New Roman" w:hAnsi="Times New Roman" w:cs="Times New Roman"/>
          <w:lang w:val="en-US"/>
        </w:rPr>
        <w:t>he c</w:t>
      </w:r>
      <w:r w:rsidR="008E0906" w:rsidRPr="00D30D82">
        <w:rPr>
          <w:rFonts w:ascii="Times New Roman" w:hAnsi="Times New Roman" w:cs="Times New Roman"/>
          <w:lang w:val="en-US"/>
        </w:rPr>
        <w:t xml:space="preserve">orrelations between variables </w:t>
      </w:r>
      <w:r w:rsidR="00A451A3" w:rsidRPr="00D30D82">
        <w:rPr>
          <w:rFonts w:ascii="Times New Roman" w:hAnsi="Times New Roman" w:cs="Times New Roman"/>
          <w:lang w:val="en-US"/>
        </w:rPr>
        <w:t xml:space="preserve">exclusively </w:t>
      </w:r>
      <w:r w:rsidR="008E0906" w:rsidRPr="00D30D82">
        <w:rPr>
          <w:rFonts w:ascii="Times New Roman" w:hAnsi="Times New Roman" w:cs="Times New Roman"/>
          <w:lang w:val="en-US"/>
        </w:rPr>
        <w:t>informed by different factors</w:t>
      </w:r>
      <w:r w:rsidR="004F7CE9" w:rsidRPr="00D30D82">
        <w:rPr>
          <w:rFonts w:ascii="Times New Roman" w:hAnsi="Times New Roman" w:cs="Times New Roman"/>
          <w:lang w:val="en-US"/>
        </w:rPr>
        <w:t>.</w:t>
      </w:r>
    </w:p>
    <w:p w14:paraId="23E2838E" w14:textId="1F1156CF" w:rsidR="00B44883" w:rsidRPr="00D30D82" w:rsidRDefault="00763388">
      <w:pPr>
        <w:rPr>
          <w:rFonts w:ascii="Times New Roman" w:hAnsi="Times New Roman" w:cs="Times New Roman"/>
          <w:lang w:val="en-US"/>
        </w:rPr>
      </w:pPr>
      <w:r w:rsidRPr="00D30D82">
        <w:rPr>
          <w:rFonts w:ascii="Times New Roman" w:hAnsi="Times New Roman" w:cs="Times New Roman"/>
          <w:lang w:val="en-US"/>
        </w:rPr>
        <w:t xml:space="preserve">In brief, </w:t>
      </w:r>
      <w:r w:rsidR="00CC6FCE" w:rsidRPr="00D30D82">
        <w:rPr>
          <w:rFonts w:ascii="Times New Roman" w:hAnsi="Times New Roman" w:cs="Times New Roman"/>
          <w:lang w:val="en-US"/>
        </w:rPr>
        <w:t xml:space="preserve">sparse </w:t>
      </w:r>
      <w:r w:rsidR="00084FAA" w:rsidRPr="00D30D82">
        <w:rPr>
          <w:rFonts w:ascii="Times New Roman" w:hAnsi="Times New Roman" w:cs="Times New Roman"/>
          <w:lang w:val="en-US"/>
        </w:rPr>
        <w:t>factor structures</w:t>
      </w:r>
      <w:r w:rsidR="00CC6FCE" w:rsidRPr="00D30D82">
        <w:rPr>
          <w:rFonts w:ascii="Times New Roman" w:hAnsi="Times New Roman" w:cs="Times New Roman"/>
          <w:lang w:val="en-US"/>
        </w:rPr>
        <w:t xml:space="preserve"> a</w:t>
      </w:r>
      <w:r w:rsidR="000E1D1E" w:rsidRPr="00D30D82">
        <w:rPr>
          <w:rFonts w:ascii="Times New Roman" w:hAnsi="Times New Roman" w:cs="Times New Roman"/>
          <w:lang w:val="en-US"/>
        </w:rPr>
        <w:t>r</w:t>
      </w:r>
      <w:r w:rsidR="00CC6FCE" w:rsidRPr="00D30D82">
        <w:rPr>
          <w:rFonts w:ascii="Times New Roman" w:hAnsi="Times New Roman" w:cs="Times New Roman"/>
          <w:lang w:val="en-US"/>
        </w:rPr>
        <w:t>e desirable</w:t>
      </w:r>
      <w:r w:rsidR="00E440CF" w:rsidRPr="00D30D82">
        <w:rPr>
          <w:rFonts w:ascii="Times New Roman" w:hAnsi="Times New Roman" w:cs="Times New Roman"/>
          <w:lang w:val="en-US"/>
        </w:rPr>
        <w:t xml:space="preserve"> when possible</w:t>
      </w:r>
      <w:r w:rsidR="008F6BFD" w:rsidRPr="00D30D82">
        <w:rPr>
          <w:rFonts w:ascii="Times New Roman" w:hAnsi="Times New Roman" w:cs="Times New Roman"/>
          <w:lang w:val="en-US"/>
        </w:rPr>
        <w:t>.</w:t>
      </w:r>
      <w:r w:rsidR="00CC6FCE" w:rsidRPr="00D30D82">
        <w:rPr>
          <w:rFonts w:ascii="Times New Roman" w:hAnsi="Times New Roman" w:cs="Times New Roman"/>
          <w:lang w:val="en-US"/>
        </w:rPr>
        <w:t xml:space="preserve"> </w:t>
      </w:r>
      <w:r w:rsidRPr="00D30D82">
        <w:rPr>
          <w:rFonts w:ascii="Times New Roman" w:hAnsi="Times New Roman" w:cs="Times New Roman"/>
          <w:lang w:val="en-US"/>
        </w:rPr>
        <w:t xml:space="preserve">CFA </w:t>
      </w:r>
      <w:r w:rsidR="00C368FF" w:rsidRPr="00D30D82">
        <w:rPr>
          <w:rFonts w:ascii="Times New Roman" w:hAnsi="Times New Roman" w:cs="Times New Roman"/>
          <w:lang w:val="en-US"/>
        </w:rPr>
        <w:t xml:space="preserve">often test </w:t>
      </w:r>
      <w:r w:rsidR="004111E2" w:rsidRPr="00D30D82">
        <w:rPr>
          <w:rFonts w:ascii="Times New Roman" w:hAnsi="Times New Roman" w:cs="Times New Roman"/>
          <w:lang w:val="en-US"/>
        </w:rPr>
        <w:t xml:space="preserve">sparse models but </w:t>
      </w:r>
      <w:r w:rsidRPr="00D30D82">
        <w:rPr>
          <w:rFonts w:ascii="Times New Roman" w:hAnsi="Times New Roman" w:cs="Times New Roman"/>
          <w:lang w:val="en-US"/>
        </w:rPr>
        <w:t>requires pre-specifying the</w:t>
      </w:r>
      <w:r w:rsidR="00415C37" w:rsidRPr="00D30D82">
        <w:rPr>
          <w:rFonts w:ascii="Times New Roman" w:hAnsi="Times New Roman" w:cs="Times New Roman"/>
          <w:lang w:val="en-US"/>
        </w:rPr>
        <w:t xml:space="preserve"> </w:t>
      </w:r>
      <w:r w:rsidRPr="00D30D82">
        <w:rPr>
          <w:rFonts w:ascii="Times New Roman" w:hAnsi="Times New Roman" w:cs="Times New Roman"/>
          <w:lang w:val="en-US"/>
        </w:rPr>
        <w:t>factor structure</w:t>
      </w:r>
      <w:r w:rsidR="00FD6D64" w:rsidRPr="00D30D82">
        <w:rPr>
          <w:rFonts w:ascii="Times New Roman" w:hAnsi="Times New Roman" w:cs="Times New Roman"/>
          <w:lang w:val="en-US"/>
        </w:rPr>
        <w:t xml:space="preserve">. </w:t>
      </w:r>
      <w:r w:rsidR="0035535B" w:rsidRPr="00D30D82">
        <w:rPr>
          <w:rFonts w:ascii="Times New Roman" w:hAnsi="Times New Roman" w:cs="Times New Roman"/>
          <w:lang w:val="en-US"/>
        </w:rPr>
        <w:t>It also benefits from a χ</w:t>
      </w:r>
      <w:r w:rsidR="0035535B" w:rsidRPr="00D30D82">
        <w:rPr>
          <w:rFonts w:ascii="Times New Roman" w:hAnsi="Times New Roman" w:cs="Times New Roman"/>
          <w:vertAlign w:val="superscript"/>
          <w:lang w:val="en-US"/>
        </w:rPr>
        <w:t>2</w:t>
      </w:r>
      <w:r w:rsidR="0035535B" w:rsidRPr="00D30D82">
        <w:rPr>
          <w:rFonts w:ascii="Times New Roman" w:hAnsi="Times New Roman" w:cs="Times New Roman"/>
          <w:lang w:val="en-US"/>
        </w:rPr>
        <w:t xml:space="preserve"> fit index useful to judge of the consistency of the optimized model with the observed data</w:t>
      </w:r>
      <w:r w:rsidR="00391E37" w:rsidRPr="00D30D82">
        <w:rPr>
          <w:rFonts w:ascii="Times New Roman" w:hAnsi="Times New Roman" w:cs="Times New Roman"/>
          <w:lang w:val="en-US"/>
        </w:rPr>
        <w:t>.</w:t>
      </w:r>
      <w:r w:rsidR="0035535B" w:rsidRPr="00D30D82">
        <w:rPr>
          <w:rFonts w:ascii="Times New Roman" w:hAnsi="Times New Roman" w:cs="Times New Roman"/>
          <w:lang w:val="en-US"/>
        </w:rPr>
        <w:t xml:space="preserve"> </w:t>
      </w:r>
      <w:r w:rsidRPr="00D30D82">
        <w:rPr>
          <w:rFonts w:ascii="Times New Roman" w:hAnsi="Times New Roman" w:cs="Times New Roman"/>
          <w:lang w:val="en-US"/>
        </w:rPr>
        <w:t>EFA only requires specifying the number of factors</w:t>
      </w:r>
      <w:r w:rsidR="003A4FBC" w:rsidRPr="00D30D82">
        <w:rPr>
          <w:rFonts w:ascii="Times New Roman" w:hAnsi="Times New Roman" w:cs="Times New Roman"/>
          <w:lang w:val="en-US"/>
        </w:rPr>
        <w:t xml:space="preserve"> but </w:t>
      </w:r>
      <w:r w:rsidR="009F3CBE" w:rsidRPr="00D30D82">
        <w:rPr>
          <w:rFonts w:ascii="Times New Roman" w:hAnsi="Times New Roman" w:cs="Times New Roman"/>
          <w:lang w:val="en-US"/>
        </w:rPr>
        <w:t xml:space="preserve">typically </w:t>
      </w:r>
      <w:r w:rsidR="003A4FBC" w:rsidRPr="00D30D82">
        <w:rPr>
          <w:rFonts w:ascii="Times New Roman" w:hAnsi="Times New Roman" w:cs="Times New Roman"/>
          <w:lang w:val="en-US"/>
        </w:rPr>
        <w:t>return</w:t>
      </w:r>
      <w:r w:rsidR="006432CE" w:rsidRPr="00D30D82">
        <w:rPr>
          <w:rFonts w:ascii="Times New Roman" w:hAnsi="Times New Roman" w:cs="Times New Roman"/>
          <w:lang w:val="en-US"/>
        </w:rPr>
        <w:t>s</w:t>
      </w:r>
      <w:r w:rsidR="003A4FBC" w:rsidRPr="00D30D82">
        <w:rPr>
          <w:rFonts w:ascii="Times New Roman" w:hAnsi="Times New Roman" w:cs="Times New Roman"/>
          <w:lang w:val="en-US"/>
        </w:rPr>
        <w:t xml:space="preserve"> </w:t>
      </w:r>
      <w:r w:rsidR="006269B7" w:rsidRPr="00D30D82">
        <w:rPr>
          <w:rFonts w:ascii="Times New Roman" w:hAnsi="Times New Roman" w:cs="Times New Roman"/>
          <w:lang w:val="en-US"/>
        </w:rPr>
        <w:t xml:space="preserve">ambiguous </w:t>
      </w:r>
      <w:r w:rsidR="003A4FBC" w:rsidRPr="00D30D82">
        <w:rPr>
          <w:rFonts w:ascii="Times New Roman" w:hAnsi="Times New Roman" w:cs="Times New Roman"/>
          <w:lang w:val="en-US"/>
        </w:rPr>
        <w:t>dense solution mat</w:t>
      </w:r>
      <w:r w:rsidR="000C2B7B" w:rsidRPr="00D30D82">
        <w:rPr>
          <w:rFonts w:ascii="Times New Roman" w:hAnsi="Times New Roman" w:cs="Times New Roman"/>
          <w:lang w:val="en-US"/>
        </w:rPr>
        <w:t>r</w:t>
      </w:r>
      <w:r w:rsidR="003A4FBC" w:rsidRPr="00D30D82">
        <w:rPr>
          <w:rFonts w:ascii="Times New Roman" w:hAnsi="Times New Roman" w:cs="Times New Roman"/>
          <w:lang w:val="en-US"/>
        </w:rPr>
        <w:t>ices</w:t>
      </w:r>
      <w:r w:rsidR="008F6BFD" w:rsidRPr="00D30D82">
        <w:rPr>
          <w:rFonts w:ascii="Times New Roman" w:hAnsi="Times New Roman" w:cs="Times New Roman"/>
          <w:lang w:val="en-US"/>
        </w:rPr>
        <w:t>.</w:t>
      </w:r>
    </w:p>
    <w:p w14:paraId="707EC6FF" w14:textId="2A7D6CFB" w:rsidR="00880765" w:rsidRPr="00D30D82" w:rsidRDefault="00FB27F3" w:rsidP="00880765">
      <w:pPr>
        <w:rPr>
          <w:rFonts w:ascii="Times New Roman" w:hAnsi="Times New Roman" w:cs="Times New Roman"/>
          <w:lang w:val="en-US"/>
        </w:rPr>
      </w:pPr>
      <w:ins w:id="28" w:author="Caron, Pier-Olivier" w:date="2024-10-17T08:31:00Z" w16du:dateUtc="2024-10-17T12:31:00Z">
        <w:r w:rsidRPr="00D30D82">
          <w:rPr>
            <w:rFonts w:ascii="Times New Roman" w:hAnsi="Times New Roman" w:cs="Times New Roman"/>
            <w:lang w:val="en-US"/>
          </w:rPr>
          <w:lastRenderedPageBreak/>
          <w:t>Signal Cancellation Recovery of Factors (</w:t>
        </w:r>
        <w:proofErr w:type="spellStart"/>
        <w:r w:rsidRPr="00D30D82">
          <w:rPr>
            <w:rFonts w:ascii="Times New Roman" w:hAnsi="Times New Roman" w:cs="Times New Roman"/>
            <w:lang w:val="en-US"/>
          </w:rPr>
          <w:t>SCRoF</w:t>
        </w:r>
        <w:proofErr w:type="spellEnd"/>
        <w:r w:rsidRPr="00D30D82">
          <w:rPr>
            <w:rFonts w:ascii="Times New Roman" w:hAnsi="Times New Roman" w:cs="Times New Roman"/>
            <w:lang w:val="en-US"/>
          </w:rPr>
          <w:t xml:space="preserve">) </w:t>
        </w:r>
        <w:r>
          <w:rPr>
            <w:rFonts w:ascii="Times New Roman" w:hAnsi="Times New Roman" w:cs="Times New Roman"/>
            <w:lang w:val="en-US"/>
          </w:rPr>
          <w:t xml:space="preserve">is proposed herein as </w:t>
        </w:r>
      </w:ins>
      <w:del w:id="29" w:author="Caron, Pier-Olivier" w:date="2024-10-17T08:31:00Z" w16du:dateUtc="2024-10-17T12:31:00Z">
        <w:r w:rsidR="00F5710E" w:rsidRPr="00D30D82" w:rsidDel="00FB27F3">
          <w:rPr>
            <w:rFonts w:ascii="Times New Roman" w:hAnsi="Times New Roman" w:cs="Times New Roman"/>
            <w:lang w:val="en-US"/>
          </w:rPr>
          <w:delText>A</w:delText>
        </w:r>
      </w:del>
      <w:ins w:id="30" w:author="Caron, Pier-Olivier" w:date="2024-10-17T08:31:00Z" w16du:dateUtc="2024-10-17T12:31:00Z">
        <w:r>
          <w:rPr>
            <w:rFonts w:ascii="Times New Roman" w:hAnsi="Times New Roman" w:cs="Times New Roman"/>
            <w:lang w:val="en-US"/>
          </w:rPr>
          <w:t>a</w:t>
        </w:r>
      </w:ins>
      <w:r w:rsidR="00F5710E" w:rsidRPr="00D30D82">
        <w:rPr>
          <w:rFonts w:ascii="Times New Roman" w:hAnsi="Times New Roman" w:cs="Times New Roman"/>
          <w:lang w:val="en-US"/>
        </w:rPr>
        <w:t xml:space="preserve"> new approach to the common factor model</w:t>
      </w:r>
      <w:r w:rsidR="0009240B" w:rsidRPr="00D30D82">
        <w:rPr>
          <w:rFonts w:ascii="Times New Roman" w:hAnsi="Times New Roman" w:cs="Times New Roman"/>
          <w:lang w:val="en-US"/>
        </w:rPr>
        <w:t>, hybrid between EFA and CFA</w:t>
      </w:r>
      <w:del w:id="31" w:author="Caron, Pier-Olivier" w:date="2024-10-17T08:31:00Z" w16du:dateUtc="2024-10-17T12:31:00Z">
        <w:r w:rsidR="0009240B" w:rsidRPr="00D30D82" w:rsidDel="00FB27F3">
          <w:rPr>
            <w:rFonts w:ascii="Times New Roman" w:hAnsi="Times New Roman" w:cs="Times New Roman"/>
            <w:lang w:val="en-US"/>
          </w:rPr>
          <w:delText>,</w:delText>
        </w:r>
        <w:r w:rsidR="00F5710E" w:rsidRPr="00D30D82" w:rsidDel="00FB27F3">
          <w:rPr>
            <w:rFonts w:ascii="Times New Roman" w:hAnsi="Times New Roman" w:cs="Times New Roman"/>
            <w:lang w:val="en-US"/>
          </w:rPr>
          <w:delText xml:space="preserve"> is here proposed</w:delText>
        </w:r>
      </w:del>
      <w:r w:rsidR="00F5710E" w:rsidRPr="00D30D82">
        <w:rPr>
          <w:rFonts w:ascii="Times New Roman" w:hAnsi="Times New Roman" w:cs="Times New Roman"/>
          <w:lang w:val="en-US"/>
        </w:rPr>
        <w:t xml:space="preserve"> to recover the common factors</w:t>
      </w:r>
      <w:r w:rsidR="00365C63" w:rsidRPr="00D30D82">
        <w:rPr>
          <w:rFonts w:ascii="Times New Roman" w:hAnsi="Times New Roman" w:cs="Times New Roman"/>
          <w:lang w:val="en-US"/>
        </w:rPr>
        <w:t xml:space="preserve">. </w:t>
      </w:r>
      <w:proofErr w:type="spellStart"/>
      <w:ins w:id="32" w:author="Caron, Pier-Olivier" w:date="2024-10-17T08:31:00Z" w16du:dateUtc="2024-10-17T12:31:00Z">
        <w:r w:rsidRPr="00D30D82">
          <w:rPr>
            <w:rFonts w:ascii="Times New Roman" w:hAnsi="Times New Roman" w:cs="Times New Roman"/>
            <w:lang w:val="en-US"/>
          </w:rPr>
          <w:t>SCRoF</w:t>
        </w:r>
        <w:proofErr w:type="spellEnd"/>
        <w:r>
          <w:rPr>
            <w:rFonts w:ascii="Times New Roman" w:hAnsi="Times New Roman" w:cs="Times New Roman"/>
            <w:lang w:val="en-US"/>
          </w:rPr>
          <w:t xml:space="preserve"> </w:t>
        </w:r>
        <w:r w:rsidRPr="00D30D82">
          <w:rPr>
            <w:rFonts w:ascii="Times New Roman" w:hAnsi="Times New Roman" w:cs="Times New Roman"/>
            <w:lang w:val="en-US"/>
          </w:rPr>
          <w:t>aims at deciphering the actual factor structure behind the observed correlated variables.</w:t>
        </w:r>
        <w:r>
          <w:rPr>
            <w:rFonts w:ascii="Times New Roman" w:hAnsi="Times New Roman" w:cs="Times New Roman"/>
            <w:lang w:val="en-US"/>
          </w:rPr>
          <w:t xml:space="preserve"> </w:t>
        </w:r>
      </w:ins>
      <w:r w:rsidR="0060529F" w:rsidRPr="00D30D82">
        <w:rPr>
          <w:rFonts w:ascii="Times New Roman" w:hAnsi="Times New Roman" w:cs="Times New Roman"/>
          <w:lang w:val="en-US"/>
        </w:rPr>
        <w:t>Like E</w:t>
      </w:r>
      <w:r w:rsidR="00D80C63" w:rsidRPr="00D30D82">
        <w:rPr>
          <w:rFonts w:ascii="Times New Roman" w:hAnsi="Times New Roman" w:cs="Times New Roman"/>
          <w:lang w:val="en-US"/>
        </w:rPr>
        <w:t>FA</w:t>
      </w:r>
      <w:r w:rsidR="0060529F" w:rsidRPr="00D30D82">
        <w:rPr>
          <w:rFonts w:ascii="Times New Roman" w:hAnsi="Times New Roman" w:cs="Times New Roman"/>
          <w:lang w:val="en-US"/>
        </w:rPr>
        <w:t>, i</w:t>
      </w:r>
      <w:r w:rsidR="00130FED" w:rsidRPr="00D30D82">
        <w:rPr>
          <w:rFonts w:ascii="Times New Roman" w:hAnsi="Times New Roman" w:cs="Times New Roman"/>
          <w:lang w:val="en-US"/>
        </w:rPr>
        <w:t xml:space="preserve">t does not </w:t>
      </w:r>
      <w:r w:rsidR="00365C63" w:rsidRPr="00D30D82">
        <w:rPr>
          <w:rFonts w:ascii="Times New Roman" w:hAnsi="Times New Roman" w:cs="Times New Roman"/>
          <w:lang w:val="en-US"/>
        </w:rPr>
        <w:t xml:space="preserve">require previous knowledge </w:t>
      </w:r>
      <w:r w:rsidR="00130FED" w:rsidRPr="00D30D82">
        <w:rPr>
          <w:rFonts w:ascii="Times New Roman" w:hAnsi="Times New Roman" w:cs="Times New Roman"/>
          <w:lang w:val="en-US"/>
        </w:rPr>
        <w:t xml:space="preserve">of the solution, </w:t>
      </w:r>
      <w:r w:rsidR="007C5784" w:rsidRPr="00D30D82">
        <w:rPr>
          <w:rFonts w:ascii="Times New Roman" w:hAnsi="Times New Roman" w:cs="Times New Roman"/>
          <w:lang w:val="en-US"/>
        </w:rPr>
        <w:t>but</w:t>
      </w:r>
      <w:r w:rsidR="001B5E6B" w:rsidRPr="00D30D82">
        <w:rPr>
          <w:rFonts w:ascii="Times New Roman" w:hAnsi="Times New Roman" w:cs="Times New Roman"/>
          <w:lang w:val="en-US"/>
        </w:rPr>
        <w:t xml:space="preserve"> unlike EFA,</w:t>
      </w:r>
      <w:r w:rsidR="00130FED" w:rsidRPr="00D30D82">
        <w:rPr>
          <w:rFonts w:ascii="Times New Roman" w:hAnsi="Times New Roman" w:cs="Times New Roman"/>
          <w:lang w:val="en-US"/>
        </w:rPr>
        <w:t xml:space="preserve"> it </w:t>
      </w:r>
      <w:r w:rsidR="0087538E" w:rsidRPr="00D30D82">
        <w:rPr>
          <w:rFonts w:ascii="Times New Roman" w:hAnsi="Times New Roman" w:cs="Times New Roman"/>
          <w:lang w:val="en-US"/>
        </w:rPr>
        <w:t>does</w:t>
      </w:r>
      <w:r w:rsidR="00066E03" w:rsidRPr="00D30D82">
        <w:rPr>
          <w:rFonts w:ascii="Times New Roman" w:hAnsi="Times New Roman" w:cs="Times New Roman"/>
          <w:lang w:val="en-US"/>
        </w:rPr>
        <w:t xml:space="preserve"> </w:t>
      </w:r>
      <w:r w:rsidR="00393878" w:rsidRPr="00D30D82">
        <w:rPr>
          <w:rFonts w:ascii="Times New Roman" w:hAnsi="Times New Roman" w:cs="Times New Roman"/>
          <w:lang w:val="en-US"/>
        </w:rPr>
        <w:t xml:space="preserve">not </w:t>
      </w:r>
      <w:del w:id="33" w:author="Caron, Pier-Olivier" w:date="2024-10-17T08:29:00Z" w16du:dateUtc="2024-10-17T12:29:00Z">
        <w:r w:rsidR="00A10F3D" w:rsidRPr="00D30D82" w:rsidDel="00893F79">
          <w:rPr>
            <w:rFonts w:ascii="Times New Roman" w:hAnsi="Times New Roman" w:cs="Times New Roman"/>
            <w:lang w:val="en-US"/>
          </w:rPr>
          <w:delText xml:space="preserve">even </w:delText>
        </w:r>
      </w:del>
      <w:r w:rsidR="00393878" w:rsidRPr="00D30D82">
        <w:rPr>
          <w:rFonts w:ascii="Times New Roman" w:hAnsi="Times New Roman" w:cs="Times New Roman"/>
          <w:lang w:val="en-US"/>
        </w:rPr>
        <w:t>require</w:t>
      </w:r>
      <w:r w:rsidR="0087538E" w:rsidRPr="00D30D82">
        <w:rPr>
          <w:rFonts w:ascii="Times New Roman" w:hAnsi="Times New Roman" w:cs="Times New Roman"/>
          <w:lang w:val="en-US"/>
        </w:rPr>
        <w:t xml:space="preserve"> prespecifying the </w:t>
      </w:r>
      <w:r w:rsidR="00F5710E" w:rsidRPr="00D30D82">
        <w:rPr>
          <w:rFonts w:ascii="Times New Roman" w:hAnsi="Times New Roman" w:cs="Times New Roman"/>
          <w:lang w:val="en-US"/>
        </w:rPr>
        <w:t xml:space="preserve">number of </w:t>
      </w:r>
      <w:r w:rsidR="00393878" w:rsidRPr="00D30D82">
        <w:rPr>
          <w:rFonts w:ascii="Times New Roman" w:hAnsi="Times New Roman" w:cs="Times New Roman"/>
          <w:lang w:val="en-US"/>
        </w:rPr>
        <w:t>factors</w:t>
      </w:r>
      <w:r w:rsidR="00DE1A0E" w:rsidRPr="00D30D82">
        <w:rPr>
          <w:rFonts w:ascii="Times New Roman" w:hAnsi="Times New Roman" w:cs="Times New Roman"/>
          <w:lang w:val="en-US"/>
        </w:rPr>
        <w:t xml:space="preserve">. </w:t>
      </w:r>
      <w:r w:rsidR="00FA7243" w:rsidRPr="00D30D82">
        <w:rPr>
          <w:rFonts w:ascii="Times New Roman" w:hAnsi="Times New Roman" w:cs="Times New Roman"/>
          <w:lang w:val="en-US"/>
        </w:rPr>
        <w:t>Its</w:t>
      </w:r>
      <w:r w:rsidR="00DE1A0E" w:rsidRPr="00D30D82">
        <w:rPr>
          <w:rFonts w:ascii="Times New Roman" w:hAnsi="Times New Roman" w:cs="Times New Roman"/>
          <w:lang w:val="en-US"/>
        </w:rPr>
        <w:t xml:space="preserve"> </w:t>
      </w:r>
      <w:r w:rsidR="00E35374" w:rsidRPr="00D30D82">
        <w:rPr>
          <w:rFonts w:ascii="Times New Roman" w:hAnsi="Times New Roman" w:cs="Times New Roman"/>
          <w:lang w:val="en-US"/>
        </w:rPr>
        <w:t xml:space="preserve">signal cancellation approach </w:t>
      </w:r>
      <w:r w:rsidR="008D12F3" w:rsidRPr="00D30D82">
        <w:rPr>
          <w:rFonts w:ascii="Times New Roman" w:hAnsi="Times New Roman" w:cs="Times New Roman"/>
          <w:lang w:val="en-US"/>
        </w:rPr>
        <w:t xml:space="preserve">does not </w:t>
      </w:r>
      <w:r w:rsidR="00D96789" w:rsidRPr="00D30D82">
        <w:rPr>
          <w:rFonts w:ascii="Times New Roman" w:hAnsi="Times New Roman" w:cs="Times New Roman"/>
          <w:lang w:val="en-US"/>
        </w:rPr>
        <w:t xml:space="preserve">proceed by </w:t>
      </w:r>
      <w:r w:rsidR="00F5710E" w:rsidRPr="00D30D82">
        <w:rPr>
          <w:rFonts w:ascii="Times New Roman" w:hAnsi="Times New Roman" w:cs="Times New Roman"/>
          <w:lang w:val="en-US"/>
        </w:rPr>
        <w:t>decompos</w:t>
      </w:r>
      <w:r w:rsidR="008B3C20" w:rsidRPr="00D30D82">
        <w:rPr>
          <w:rFonts w:ascii="Times New Roman" w:hAnsi="Times New Roman" w:cs="Times New Roman"/>
          <w:lang w:val="en-US"/>
        </w:rPr>
        <w:t>ing</w:t>
      </w:r>
      <w:r w:rsidR="00F5710E" w:rsidRPr="00D30D82">
        <w:rPr>
          <w:rFonts w:ascii="Times New Roman" w:hAnsi="Times New Roman" w:cs="Times New Roman"/>
          <w:lang w:val="en-US"/>
        </w:rPr>
        <w:t xml:space="preserve"> the correlation matrix </w:t>
      </w:r>
      <w:r w:rsidR="00C346B6" w:rsidRPr="00D30D82">
        <w:rPr>
          <w:rFonts w:ascii="Times New Roman" w:hAnsi="Times New Roman" w:cs="Times New Roman"/>
          <w:lang w:val="en-US"/>
        </w:rPr>
        <w:t>and does not need any final</w:t>
      </w:r>
      <w:r w:rsidR="006A5ABF" w:rsidRPr="00D30D82">
        <w:rPr>
          <w:rFonts w:ascii="Times New Roman" w:hAnsi="Times New Roman" w:cs="Times New Roman"/>
          <w:lang w:val="en-US"/>
        </w:rPr>
        <w:t xml:space="preserve"> </w:t>
      </w:r>
      <w:r w:rsidR="00F5710E" w:rsidRPr="00D30D82">
        <w:rPr>
          <w:rFonts w:ascii="Times New Roman" w:hAnsi="Times New Roman" w:cs="Times New Roman"/>
          <w:lang w:val="en-US"/>
        </w:rPr>
        <w:t>heuristic rotation.</w:t>
      </w:r>
      <w:r w:rsidR="00D6081D" w:rsidRPr="00D30D82">
        <w:rPr>
          <w:rFonts w:ascii="Times New Roman" w:hAnsi="Times New Roman" w:cs="Times New Roman"/>
          <w:lang w:val="en-US"/>
        </w:rPr>
        <w:t xml:space="preserve"> </w:t>
      </w:r>
      <w:r w:rsidR="003D718D" w:rsidRPr="00D30D82">
        <w:rPr>
          <w:rFonts w:ascii="Times New Roman" w:hAnsi="Times New Roman" w:cs="Times New Roman"/>
          <w:lang w:val="en-US"/>
        </w:rPr>
        <w:t xml:space="preserve">Its only </w:t>
      </w:r>
      <w:r w:rsidR="00C1394F" w:rsidRPr="00D30D82">
        <w:rPr>
          <w:rFonts w:ascii="Times New Roman" w:hAnsi="Times New Roman" w:cs="Times New Roman"/>
          <w:lang w:val="en-US"/>
        </w:rPr>
        <w:t xml:space="preserve">specific </w:t>
      </w:r>
      <w:r w:rsidR="003D718D" w:rsidRPr="00D30D82">
        <w:rPr>
          <w:rFonts w:ascii="Times New Roman" w:hAnsi="Times New Roman" w:cs="Times New Roman"/>
          <w:lang w:val="en-US"/>
        </w:rPr>
        <w:t xml:space="preserve">requirement to recover the underlying factors and their correlations is that each factor is expressed in at least two </w:t>
      </w:r>
      <w:ins w:id="34" w:author="Caron, Pier-Olivier" w:date="2024-10-17T08:29:00Z" w16du:dateUtc="2024-10-17T12:29:00Z">
        <w:r w:rsidR="00893F79">
          <w:rPr>
            <w:rFonts w:ascii="Times New Roman" w:hAnsi="Times New Roman" w:cs="Times New Roman"/>
            <w:lang w:val="en-US"/>
          </w:rPr>
          <w:t xml:space="preserve">exclusive </w:t>
        </w:r>
      </w:ins>
      <w:r w:rsidR="003D718D" w:rsidRPr="00D30D82">
        <w:rPr>
          <w:rFonts w:ascii="Times New Roman" w:hAnsi="Times New Roman" w:cs="Times New Roman"/>
          <w:lang w:val="en-US"/>
        </w:rPr>
        <w:t>variables</w:t>
      </w:r>
      <w:del w:id="35" w:author="Caron, Pier-Olivier" w:date="2024-10-17T08:29:00Z" w16du:dateUtc="2024-10-17T12:29:00Z">
        <w:r w:rsidR="003D718D" w:rsidRPr="00D30D82" w:rsidDel="00893F79">
          <w:rPr>
            <w:rFonts w:ascii="Times New Roman" w:hAnsi="Times New Roman" w:cs="Times New Roman"/>
            <w:lang w:val="en-US"/>
          </w:rPr>
          <w:delText xml:space="preserve"> exclusive to it</w:delText>
        </w:r>
      </w:del>
      <w:r w:rsidR="003D718D" w:rsidRPr="00D30D82">
        <w:rPr>
          <w:rFonts w:ascii="Times New Roman" w:hAnsi="Times New Roman" w:cs="Times New Roman"/>
          <w:lang w:val="en-US"/>
        </w:rPr>
        <w:t>.</w:t>
      </w:r>
      <w:r w:rsidR="00F63D48" w:rsidRPr="00D30D82">
        <w:rPr>
          <w:rFonts w:ascii="Times New Roman" w:hAnsi="Times New Roman" w:cs="Times New Roman"/>
          <w:lang w:val="en-US"/>
        </w:rPr>
        <w:t xml:space="preserve"> </w:t>
      </w:r>
      <w:del w:id="36" w:author="Caron, Pier-Olivier" w:date="2024-10-17T08:29:00Z" w16du:dateUtc="2024-10-17T12:29:00Z">
        <w:r w:rsidR="00AF2562" w:rsidRPr="00D30D82" w:rsidDel="00893F79">
          <w:rPr>
            <w:rFonts w:ascii="Times New Roman" w:hAnsi="Times New Roman" w:cs="Times New Roman"/>
            <w:lang w:val="en-US"/>
          </w:rPr>
          <w:delText>The</w:delText>
        </w:r>
        <w:r w:rsidR="00880765" w:rsidRPr="00D30D82" w:rsidDel="00893F79">
          <w:rPr>
            <w:rFonts w:ascii="Times New Roman" w:hAnsi="Times New Roman" w:cs="Times New Roman"/>
            <w:lang w:val="en-US"/>
          </w:rPr>
          <w:delText xml:space="preserve"> essence</w:delText>
        </w:r>
        <w:r w:rsidR="00AF2562" w:rsidRPr="00D30D82" w:rsidDel="00893F79">
          <w:rPr>
            <w:rFonts w:ascii="Times New Roman" w:hAnsi="Times New Roman" w:cs="Times New Roman"/>
            <w:lang w:val="en-US"/>
          </w:rPr>
          <w:delText xml:space="preserve"> of t</w:delText>
        </w:r>
      </w:del>
      <w:ins w:id="37" w:author="Caron, Pier-Olivier" w:date="2024-10-17T08:29:00Z" w16du:dateUtc="2024-10-17T12:29:00Z">
        <w:r w:rsidR="00893F79">
          <w:rPr>
            <w:rFonts w:ascii="Times New Roman" w:hAnsi="Times New Roman" w:cs="Times New Roman"/>
            <w:lang w:val="en-US"/>
          </w:rPr>
          <w:t>T</w:t>
        </w:r>
      </w:ins>
      <w:r w:rsidR="00AF2562" w:rsidRPr="00D30D82">
        <w:rPr>
          <w:rFonts w:ascii="Times New Roman" w:hAnsi="Times New Roman" w:cs="Times New Roman"/>
          <w:lang w:val="en-US"/>
        </w:rPr>
        <w:t>he approach</w:t>
      </w:r>
      <w:r w:rsidR="00880765" w:rsidRPr="00D30D82">
        <w:rPr>
          <w:rFonts w:ascii="Times New Roman" w:hAnsi="Times New Roman" w:cs="Times New Roman"/>
          <w:lang w:val="en-US"/>
        </w:rPr>
        <w:t xml:space="preserve"> </w:t>
      </w:r>
      <w:r w:rsidR="002561F0" w:rsidRPr="00D30D82">
        <w:rPr>
          <w:rFonts w:ascii="Times New Roman" w:hAnsi="Times New Roman" w:cs="Times New Roman"/>
          <w:lang w:val="en-US"/>
        </w:rPr>
        <w:t>consists in</w:t>
      </w:r>
      <w:r w:rsidR="00880765" w:rsidRPr="00D30D82">
        <w:rPr>
          <w:rFonts w:ascii="Times New Roman" w:hAnsi="Times New Roman" w:cs="Times New Roman"/>
          <w:lang w:val="en-US"/>
        </w:rPr>
        <w:t xml:space="preserve"> explaining all variables by cancell</w:t>
      </w:r>
      <w:del w:id="38" w:author="Caron, Pier-Olivier" w:date="2024-10-17T08:29:00Z" w16du:dateUtc="2024-10-17T12:29:00Z">
        <w:r w:rsidR="00880765" w:rsidRPr="00D30D82" w:rsidDel="00893F79">
          <w:rPr>
            <w:rFonts w:ascii="Times New Roman" w:hAnsi="Times New Roman" w:cs="Times New Roman"/>
            <w:lang w:val="en-US"/>
          </w:rPr>
          <w:delText xml:space="preserve">ation of </w:delText>
        </w:r>
      </w:del>
      <w:ins w:id="39" w:author="Caron, Pier-Olivier" w:date="2024-10-17T08:29:00Z" w16du:dateUtc="2024-10-17T12:29:00Z">
        <w:r w:rsidR="00893F79">
          <w:rPr>
            <w:rFonts w:ascii="Times New Roman" w:hAnsi="Times New Roman" w:cs="Times New Roman"/>
            <w:lang w:val="en-US"/>
          </w:rPr>
          <w:t xml:space="preserve">ing </w:t>
        </w:r>
      </w:ins>
      <w:r w:rsidR="00880765" w:rsidRPr="00D30D82">
        <w:rPr>
          <w:rFonts w:ascii="Times New Roman" w:hAnsi="Times New Roman" w:cs="Times New Roman"/>
          <w:lang w:val="en-US"/>
        </w:rPr>
        <w:t>their signal</w:t>
      </w:r>
      <w:r w:rsidR="006A35E7" w:rsidRPr="00D30D82">
        <w:rPr>
          <w:rFonts w:ascii="Times New Roman" w:hAnsi="Times New Roman" w:cs="Times New Roman"/>
          <w:lang w:val="en-US"/>
        </w:rPr>
        <w:t>, i.e.,</w:t>
      </w:r>
      <w:r w:rsidR="00DE3433" w:rsidRPr="00D30D82">
        <w:rPr>
          <w:rFonts w:ascii="Times New Roman" w:hAnsi="Times New Roman" w:cs="Times New Roman"/>
          <w:lang w:val="en-US"/>
        </w:rPr>
        <w:t xml:space="preserve"> of the</w:t>
      </w:r>
      <w:r w:rsidR="006A35E7" w:rsidRPr="00D30D82">
        <w:rPr>
          <w:rFonts w:ascii="Times New Roman" w:hAnsi="Times New Roman" w:cs="Times New Roman"/>
          <w:lang w:val="en-US"/>
        </w:rPr>
        <w:t xml:space="preserve"> information they</w:t>
      </w:r>
      <w:r w:rsidR="00880765" w:rsidRPr="00D30D82">
        <w:rPr>
          <w:rFonts w:ascii="Times New Roman" w:hAnsi="Times New Roman" w:cs="Times New Roman"/>
          <w:lang w:val="en-US"/>
        </w:rPr>
        <w:t xml:space="preserve"> received from the</w:t>
      </w:r>
      <w:r w:rsidR="002561F0" w:rsidRPr="00D30D82">
        <w:rPr>
          <w:rFonts w:ascii="Times New Roman" w:hAnsi="Times New Roman" w:cs="Times New Roman"/>
          <w:lang w:val="en-US"/>
        </w:rPr>
        <w:t>ir</w:t>
      </w:r>
      <w:r w:rsidR="00880765" w:rsidRPr="00D30D82">
        <w:rPr>
          <w:rFonts w:ascii="Times New Roman" w:hAnsi="Times New Roman" w:cs="Times New Roman"/>
          <w:lang w:val="en-US"/>
        </w:rPr>
        <w:t xml:space="preserve"> common factors</w:t>
      </w:r>
      <w:ins w:id="40" w:author="Caron, Pier-Olivier" w:date="2024-10-17T08:31:00Z" w16du:dateUtc="2024-10-17T12:31:00Z">
        <w:r>
          <w:rPr>
            <w:rFonts w:ascii="Times New Roman" w:hAnsi="Times New Roman" w:cs="Times New Roman"/>
            <w:lang w:val="en-US"/>
          </w:rPr>
          <w:t>.</w:t>
        </w:r>
      </w:ins>
      <w:del w:id="41" w:author="Caron, Pier-Olivier" w:date="2024-10-17T08:30:00Z" w16du:dateUtc="2024-10-17T12:30:00Z">
        <w:r w:rsidR="00DE3433" w:rsidRPr="00D30D82" w:rsidDel="00FB27F3">
          <w:rPr>
            <w:rFonts w:ascii="Times New Roman" w:hAnsi="Times New Roman" w:cs="Times New Roman"/>
            <w:lang w:val="en-US"/>
          </w:rPr>
          <w:delText>,</w:delText>
        </w:r>
        <w:r w:rsidR="00880765" w:rsidRPr="00D30D82" w:rsidDel="00FB27F3">
          <w:rPr>
            <w:rFonts w:ascii="Times New Roman" w:hAnsi="Times New Roman" w:cs="Times New Roman"/>
            <w:lang w:val="en-US"/>
          </w:rPr>
          <w:delText xml:space="preserve"> be the</w:delText>
        </w:r>
        <w:r w:rsidR="006A35E7" w:rsidRPr="00D30D82" w:rsidDel="00FB27F3">
          <w:rPr>
            <w:rFonts w:ascii="Times New Roman" w:hAnsi="Times New Roman" w:cs="Times New Roman"/>
            <w:lang w:val="en-US"/>
          </w:rPr>
          <w:delText>se</w:delText>
        </w:r>
        <w:r w:rsidR="00880765" w:rsidRPr="00D30D82" w:rsidDel="00FB27F3">
          <w:rPr>
            <w:rFonts w:ascii="Times New Roman" w:hAnsi="Times New Roman" w:cs="Times New Roman"/>
            <w:lang w:val="en-US"/>
          </w:rPr>
          <w:delText xml:space="preserve"> correlated or not</w:delText>
        </w:r>
      </w:del>
      <w:del w:id="42" w:author="Caron, Pier-Olivier" w:date="2024-10-17T08:31:00Z" w16du:dateUtc="2024-10-17T12:31:00Z">
        <w:r w:rsidR="00880765" w:rsidRPr="00D30D82" w:rsidDel="00FB27F3">
          <w:rPr>
            <w:rFonts w:ascii="Times New Roman" w:hAnsi="Times New Roman" w:cs="Times New Roman"/>
            <w:lang w:val="en-US"/>
          </w:rPr>
          <w:delText xml:space="preserve">. The method is called Signal Cancellation Recovery of Factors (SCRoF) as it aims at deciphering the actual factor structure behind the observed correlated variables. </w:delText>
        </w:r>
      </w:del>
    </w:p>
    <w:p w14:paraId="7EFF312D" w14:textId="66D8D366" w:rsidR="00AD10FD" w:rsidRPr="00D30D82" w:rsidRDefault="00465679" w:rsidP="00442E1E">
      <w:pPr>
        <w:rPr>
          <w:rFonts w:ascii="Times New Roman" w:hAnsi="Times New Roman" w:cs="Times New Roman"/>
          <w:lang w:val="en-US"/>
        </w:rPr>
      </w:pPr>
      <w:r w:rsidRPr="00D30D82">
        <w:rPr>
          <w:rFonts w:ascii="Times New Roman" w:hAnsi="Times New Roman" w:cs="Times New Roman"/>
          <w:lang w:val="en-US"/>
        </w:rPr>
        <w:t>SCRoF</w:t>
      </w:r>
      <w:r w:rsidR="008868A0" w:rsidRPr="00D30D82">
        <w:rPr>
          <w:rFonts w:ascii="Times New Roman" w:hAnsi="Times New Roman" w:cs="Times New Roman"/>
          <w:lang w:val="en-US"/>
        </w:rPr>
        <w:t xml:space="preserve"> </w:t>
      </w:r>
      <w:del w:id="43" w:author="Caron, Pier-Olivier" w:date="2024-10-17T08:32:00Z" w16du:dateUtc="2024-10-17T12:32:00Z">
        <w:r w:rsidR="008A63C4" w:rsidRPr="00D30D82" w:rsidDel="00FB27F3">
          <w:rPr>
            <w:rFonts w:ascii="Times New Roman" w:hAnsi="Times New Roman" w:cs="Times New Roman"/>
            <w:lang w:val="en-US"/>
          </w:rPr>
          <w:delText xml:space="preserve">essentially </w:delText>
        </w:r>
      </w:del>
      <w:r w:rsidR="00DE6DDF" w:rsidRPr="00D30D82">
        <w:rPr>
          <w:rFonts w:ascii="Times New Roman" w:hAnsi="Times New Roman" w:cs="Times New Roman"/>
          <w:lang w:val="en-US"/>
        </w:rPr>
        <w:t>applies the following</w:t>
      </w:r>
      <w:r w:rsidR="008868A0" w:rsidRPr="00D30D82">
        <w:rPr>
          <w:rFonts w:ascii="Times New Roman" w:hAnsi="Times New Roman" w:cs="Times New Roman"/>
          <w:lang w:val="en-US"/>
        </w:rPr>
        <w:t xml:space="preserve"> steps</w:t>
      </w:r>
      <w:r w:rsidR="008A63C4" w:rsidRPr="00D30D82">
        <w:rPr>
          <w:rFonts w:ascii="Times New Roman" w:hAnsi="Times New Roman" w:cs="Times New Roman"/>
          <w:lang w:val="en-US"/>
        </w:rPr>
        <w:t xml:space="preserve"> further detail</w:t>
      </w:r>
      <w:r w:rsidR="00C60D63" w:rsidRPr="00D30D82">
        <w:rPr>
          <w:rFonts w:ascii="Times New Roman" w:hAnsi="Times New Roman" w:cs="Times New Roman"/>
          <w:lang w:val="en-US"/>
        </w:rPr>
        <w:t>ed</w:t>
      </w:r>
      <w:r w:rsidR="008A63C4" w:rsidRPr="00D30D82">
        <w:rPr>
          <w:rFonts w:ascii="Times New Roman" w:hAnsi="Times New Roman" w:cs="Times New Roman"/>
          <w:lang w:val="en-US"/>
        </w:rPr>
        <w:t xml:space="preserve"> </w:t>
      </w:r>
      <w:commentRangeStart w:id="44"/>
      <w:r w:rsidR="008A63C4" w:rsidRPr="00D30D82">
        <w:rPr>
          <w:rFonts w:ascii="Times New Roman" w:hAnsi="Times New Roman" w:cs="Times New Roman"/>
          <w:lang w:val="en-US"/>
        </w:rPr>
        <w:t>below</w:t>
      </w:r>
      <w:commentRangeEnd w:id="44"/>
      <w:r w:rsidR="00FB27F3">
        <w:rPr>
          <w:rStyle w:val="Marquedecommentaire"/>
        </w:rPr>
        <w:commentReference w:id="44"/>
      </w:r>
      <w:r w:rsidR="00C60D63" w:rsidRPr="00D30D82">
        <w:rPr>
          <w:rFonts w:ascii="Times New Roman" w:hAnsi="Times New Roman" w:cs="Times New Roman"/>
          <w:lang w:val="en-US"/>
        </w:rPr>
        <w:t>:</w:t>
      </w:r>
      <w:r w:rsidR="00DE6DDF" w:rsidRPr="00D30D82">
        <w:rPr>
          <w:rFonts w:ascii="Times New Roman" w:hAnsi="Times New Roman" w:cs="Times New Roman"/>
          <w:lang w:val="en-US"/>
        </w:rPr>
        <w:t xml:space="preserve"> </w:t>
      </w:r>
      <w:commentRangeStart w:id="45"/>
      <w:r w:rsidR="00CE7522" w:rsidRPr="00D30D82">
        <w:rPr>
          <w:rFonts w:ascii="Times New Roman" w:hAnsi="Times New Roman" w:cs="Times New Roman"/>
          <w:lang w:val="en-US"/>
        </w:rPr>
        <w:t>O</w:t>
      </w:r>
      <w:r w:rsidR="00BA16D9" w:rsidRPr="00D30D82">
        <w:rPr>
          <w:rFonts w:ascii="Times New Roman" w:hAnsi="Times New Roman" w:cs="Times New Roman"/>
          <w:lang w:val="en-US"/>
        </w:rPr>
        <w:t>rphan</w:t>
      </w:r>
      <w:commentRangeEnd w:id="45"/>
      <w:r w:rsidR="00FB27F3">
        <w:rPr>
          <w:rStyle w:val="Marquedecommentaire"/>
        </w:rPr>
        <w:commentReference w:id="45"/>
      </w:r>
      <w:r w:rsidR="00BA16D9" w:rsidRPr="00D30D82">
        <w:rPr>
          <w:rFonts w:ascii="Times New Roman" w:hAnsi="Times New Roman" w:cs="Times New Roman"/>
          <w:lang w:val="en-US"/>
        </w:rPr>
        <w:t xml:space="preserve"> variables</w:t>
      </w:r>
      <w:r w:rsidR="006939E8" w:rsidRPr="00D30D82">
        <w:rPr>
          <w:rFonts w:ascii="Times New Roman" w:hAnsi="Times New Roman" w:cs="Times New Roman"/>
          <w:lang w:val="en-US"/>
        </w:rPr>
        <w:t xml:space="preserve"> are</w:t>
      </w:r>
      <w:r w:rsidR="00CE7522" w:rsidRPr="00D30D82">
        <w:rPr>
          <w:rFonts w:ascii="Times New Roman" w:hAnsi="Times New Roman" w:cs="Times New Roman"/>
          <w:lang w:val="en-US"/>
        </w:rPr>
        <w:t xml:space="preserve"> first</w:t>
      </w:r>
      <w:r w:rsidR="006939E8" w:rsidRPr="00D30D82">
        <w:rPr>
          <w:rFonts w:ascii="Times New Roman" w:hAnsi="Times New Roman" w:cs="Times New Roman"/>
          <w:lang w:val="en-US"/>
        </w:rPr>
        <w:t xml:space="preserve"> excluded since variables with no </w:t>
      </w:r>
      <w:r w:rsidR="00BE16B1" w:rsidRPr="00D30D82">
        <w:rPr>
          <w:rFonts w:ascii="Times New Roman" w:hAnsi="Times New Roman" w:cs="Times New Roman"/>
          <w:lang w:val="en-US"/>
        </w:rPr>
        <w:t xml:space="preserve">solid correlation would </w:t>
      </w:r>
      <w:r w:rsidR="001022A4" w:rsidRPr="00D30D82">
        <w:rPr>
          <w:rFonts w:ascii="Times New Roman" w:hAnsi="Times New Roman" w:cs="Times New Roman"/>
          <w:lang w:val="en-US"/>
        </w:rPr>
        <w:t>incorrectly mimic true</w:t>
      </w:r>
      <w:r w:rsidR="000B11AC" w:rsidRPr="00D30D82">
        <w:rPr>
          <w:rFonts w:ascii="Times New Roman" w:hAnsi="Times New Roman" w:cs="Times New Roman"/>
          <w:lang w:val="en-US"/>
        </w:rPr>
        <w:t xml:space="preserve"> pai</w:t>
      </w:r>
      <w:r w:rsidR="008F376A" w:rsidRPr="00D30D82">
        <w:rPr>
          <w:rFonts w:ascii="Times New Roman" w:hAnsi="Times New Roman" w:cs="Times New Roman"/>
          <w:lang w:val="en-US"/>
        </w:rPr>
        <w:t>rwise</w:t>
      </w:r>
      <w:r w:rsidR="00142236" w:rsidRPr="00D30D82">
        <w:rPr>
          <w:rFonts w:ascii="Times New Roman" w:hAnsi="Times New Roman" w:cs="Times New Roman"/>
          <w:lang w:val="en-US"/>
        </w:rPr>
        <w:t xml:space="preserve"> signal cancellation</w:t>
      </w:r>
      <w:r w:rsidR="007C7F16" w:rsidRPr="00D30D82">
        <w:rPr>
          <w:rFonts w:ascii="Times New Roman" w:hAnsi="Times New Roman" w:cs="Times New Roman"/>
          <w:lang w:val="en-US"/>
        </w:rPr>
        <w:t xml:space="preserve">. </w:t>
      </w:r>
      <w:r w:rsidR="00603BB2" w:rsidRPr="00D30D82">
        <w:rPr>
          <w:rFonts w:ascii="Times New Roman" w:hAnsi="Times New Roman" w:cs="Times New Roman"/>
          <w:lang w:val="en-US"/>
        </w:rPr>
        <w:t xml:space="preserve">All </w:t>
      </w:r>
      <w:r w:rsidR="00B22D5A" w:rsidRPr="00D30D82">
        <w:rPr>
          <w:rFonts w:ascii="Times New Roman" w:hAnsi="Times New Roman" w:cs="Times New Roman"/>
          <w:lang w:val="en-US"/>
        </w:rPr>
        <w:t xml:space="preserve">possible pairs of retained variables </w:t>
      </w:r>
      <w:r w:rsidR="00DE24C6" w:rsidRPr="00D30D82">
        <w:rPr>
          <w:rFonts w:ascii="Times New Roman" w:hAnsi="Times New Roman" w:cs="Times New Roman"/>
          <w:lang w:val="en-US"/>
        </w:rPr>
        <w:t>are then tested for mutual signal cancellation</w:t>
      </w:r>
      <w:r w:rsidR="00664232" w:rsidRPr="00D30D82">
        <w:rPr>
          <w:rFonts w:ascii="Times New Roman" w:hAnsi="Times New Roman" w:cs="Times New Roman"/>
          <w:lang w:val="en-US"/>
        </w:rPr>
        <w:t xml:space="preserve"> and clusters are formed </w:t>
      </w:r>
      <w:r w:rsidR="00603BB2" w:rsidRPr="00D30D82">
        <w:rPr>
          <w:rFonts w:ascii="Times New Roman" w:hAnsi="Times New Roman" w:cs="Times New Roman"/>
          <w:lang w:val="en-US"/>
        </w:rPr>
        <w:t xml:space="preserve">of variables </w:t>
      </w:r>
      <w:r w:rsidR="00A54DF6" w:rsidRPr="00D30D82">
        <w:rPr>
          <w:rFonts w:ascii="Times New Roman" w:hAnsi="Times New Roman" w:cs="Times New Roman"/>
          <w:lang w:val="en-US"/>
        </w:rPr>
        <w:t>able to</w:t>
      </w:r>
      <w:r w:rsidR="00AE0D08" w:rsidRPr="00D30D82">
        <w:rPr>
          <w:rFonts w:ascii="Times New Roman" w:hAnsi="Times New Roman" w:cs="Times New Roman"/>
          <w:lang w:val="en-US"/>
        </w:rPr>
        <w:t xml:space="preserve"> mutually cancel their</w:t>
      </w:r>
      <w:r w:rsidR="00FC098D" w:rsidRPr="00D30D82">
        <w:rPr>
          <w:rFonts w:ascii="Times New Roman" w:hAnsi="Times New Roman" w:cs="Times New Roman"/>
          <w:lang w:val="en-US"/>
        </w:rPr>
        <w:t xml:space="preserve"> respective</w:t>
      </w:r>
      <w:r w:rsidR="00AE0D08" w:rsidRPr="00D30D82">
        <w:rPr>
          <w:rFonts w:ascii="Times New Roman" w:hAnsi="Times New Roman" w:cs="Times New Roman"/>
          <w:lang w:val="en-US"/>
        </w:rPr>
        <w:t xml:space="preserve"> signal</w:t>
      </w:r>
      <w:r w:rsidR="00FD3D29" w:rsidRPr="00D30D82">
        <w:rPr>
          <w:rFonts w:ascii="Times New Roman" w:hAnsi="Times New Roman" w:cs="Times New Roman"/>
          <w:lang w:val="en-US"/>
        </w:rPr>
        <w:t xml:space="preserve">. </w:t>
      </w:r>
      <w:r w:rsidR="006B2816" w:rsidRPr="00D30D82">
        <w:rPr>
          <w:rFonts w:ascii="Times New Roman" w:hAnsi="Times New Roman" w:cs="Times New Roman"/>
          <w:lang w:val="en-US"/>
        </w:rPr>
        <w:t>These subsets of variables</w:t>
      </w:r>
      <w:r w:rsidR="00393920" w:rsidRPr="00D30D82">
        <w:rPr>
          <w:rFonts w:ascii="Times New Roman" w:hAnsi="Times New Roman" w:cs="Times New Roman"/>
          <w:lang w:val="en-US"/>
        </w:rPr>
        <w:t xml:space="preserve"> are temporarily considered unique indicators of a corresponding factor</w:t>
      </w:r>
      <w:r w:rsidR="00E973E5" w:rsidRPr="00D30D82">
        <w:rPr>
          <w:rFonts w:ascii="Times New Roman" w:hAnsi="Times New Roman" w:cs="Times New Roman"/>
          <w:lang w:val="en-US"/>
        </w:rPr>
        <w:t>;</w:t>
      </w:r>
      <w:r w:rsidR="00FC098D" w:rsidRPr="00D30D82">
        <w:rPr>
          <w:rFonts w:ascii="Times New Roman" w:hAnsi="Times New Roman" w:cs="Times New Roman"/>
          <w:lang w:val="en-US"/>
        </w:rPr>
        <w:t xml:space="preserve"> a</w:t>
      </w:r>
      <w:r w:rsidR="00751503" w:rsidRPr="00D30D82">
        <w:rPr>
          <w:rFonts w:ascii="Times New Roman" w:hAnsi="Times New Roman" w:cs="Times New Roman"/>
          <w:lang w:val="en-US"/>
        </w:rPr>
        <w:t xml:space="preserve"> good approximation of their loadings </w:t>
      </w:r>
      <w:r w:rsidR="00B261E9" w:rsidRPr="00D30D82">
        <w:rPr>
          <w:rFonts w:ascii="Times New Roman" w:hAnsi="Times New Roman" w:cs="Times New Roman"/>
          <w:lang w:val="en-US"/>
        </w:rPr>
        <w:t xml:space="preserve">is obtained. </w:t>
      </w:r>
      <w:r w:rsidR="005268CD" w:rsidRPr="00D30D82">
        <w:rPr>
          <w:rFonts w:ascii="Times New Roman" w:hAnsi="Times New Roman" w:cs="Times New Roman"/>
          <w:lang w:val="en-US"/>
        </w:rPr>
        <w:t xml:space="preserve">All triplets of clusters </w:t>
      </w:r>
      <w:r w:rsidR="006B45F0" w:rsidRPr="00D30D82">
        <w:rPr>
          <w:rFonts w:ascii="Times New Roman" w:hAnsi="Times New Roman" w:cs="Times New Roman"/>
          <w:lang w:val="en-US"/>
        </w:rPr>
        <w:t>are then tested for coplanarity</w:t>
      </w:r>
      <w:r w:rsidR="00897D4A" w:rsidRPr="00D30D82">
        <w:rPr>
          <w:rFonts w:ascii="Times New Roman" w:hAnsi="Times New Roman" w:cs="Times New Roman"/>
          <w:lang w:val="en-US"/>
        </w:rPr>
        <w:t xml:space="preserve">, meaning that </w:t>
      </w:r>
      <w:r w:rsidR="00EA1432" w:rsidRPr="00D30D82">
        <w:rPr>
          <w:rFonts w:ascii="Times New Roman" w:hAnsi="Times New Roman" w:cs="Times New Roman"/>
          <w:lang w:val="en-US"/>
        </w:rPr>
        <w:t>any pair of</w:t>
      </w:r>
      <w:r w:rsidR="00897D4A" w:rsidRPr="00D30D82">
        <w:rPr>
          <w:rFonts w:ascii="Times New Roman" w:hAnsi="Times New Roman" w:cs="Times New Roman"/>
          <w:lang w:val="en-US"/>
        </w:rPr>
        <w:t xml:space="preserve"> variables from two clusters can cancel the signal of those from the </w:t>
      </w:r>
      <w:r w:rsidR="003634A1" w:rsidRPr="00D30D82">
        <w:rPr>
          <w:rFonts w:ascii="Times New Roman" w:hAnsi="Times New Roman" w:cs="Times New Roman"/>
          <w:lang w:val="en-US"/>
        </w:rPr>
        <w:t>remaining cluster</w:t>
      </w:r>
      <w:r w:rsidR="003456BB" w:rsidRPr="00D30D82">
        <w:rPr>
          <w:rFonts w:ascii="Times New Roman" w:hAnsi="Times New Roman" w:cs="Times New Roman"/>
          <w:lang w:val="en-US"/>
        </w:rPr>
        <w:t xml:space="preserve">. </w:t>
      </w:r>
      <w:r w:rsidR="00A9699B" w:rsidRPr="00D30D82">
        <w:rPr>
          <w:rFonts w:ascii="Times New Roman" w:hAnsi="Times New Roman" w:cs="Times New Roman"/>
          <w:lang w:val="en-US"/>
        </w:rPr>
        <w:t xml:space="preserve">When three clusters </w:t>
      </w:r>
      <w:r w:rsidR="00D61CD1" w:rsidRPr="00D30D82">
        <w:rPr>
          <w:rFonts w:ascii="Times New Roman" w:hAnsi="Times New Roman" w:cs="Times New Roman"/>
          <w:lang w:val="en-US"/>
        </w:rPr>
        <w:t>are thus</w:t>
      </w:r>
      <w:r w:rsidR="00A9699B" w:rsidRPr="00D30D82">
        <w:rPr>
          <w:rFonts w:ascii="Times New Roman" w:hAnsi="Times New Roman" w:cs="Times New Roman"/>
          <w:lang w:val="en-US"/>
        </w:rPr>
        <w:t xml:space="preserve"> found</w:t>
      </w:r>
      <w:r w:rsidR="00D61CD1" w:rsidRPr="00D30D82">
        <w:rPr>
          <w:rFonts w:ascii="Times New Roman" w:hAnsi="Times New Roman" w:cs="Times New Roman"/>
          <w:lang w:val="en-US"/>
        </w:rPr>
        <w:t xml:space="preserve"> </w:t>
      </w:r>
      <w:r w:rsidR="001A1203" w:rsidRPr="00D30D82">
        <w:rPr>
          <w:rFonts w:ascii="Times New Roman" w:hAnsi="Times New Roman" w:cs="Times New Roman"/>
          <w:lang w:val="en-US"/>
        </w:rPr>
        <w:t>to occupy only two dimensions</w:t>
      </w:r>
      <w:r w:rsidR="00A9699B" w:rsidRPr="00D30D82">
        <w:rPr>
          <w:rFonts w:ascii="Times New Roman" w:hAnsi="Times New Roman" w:cs="Times New Roman"/>
          <w:lang w:val="en-US"/>
        </w:rPr>
        <w:t xml:space="preserve">, </w:t>
      </w:r>
      <w:r w:rsidR="009C2B4C" w:rsidRPr="00D30D82">
        <w:rPr>
          <w:rFonts w:ascii="Times New Roman" w:hAnsi="Times New Roman" w:cs="Times New Roman"/>
          <w:lang w:val="en-US"/>
        </w:rPr>
        <w:t xml:space="preserve">one of these clusters </w:t>
      </w:r>
      <w:r w:rsidR="004A7BDD" w:rsidRPr="00D30D82">
        <w:rPr>
          <w:rFonts w:ascii="Times New Roman" w:hAnsi="Times New Roman" w:cs="Times New Roman"/>
          <w:lang w:val="en-US"/>
        </w:rPr>
        <w:t>is excluded as factor</w:t>
      </w:r>
      <w:r w:rsidR="009250C6" w:rsidRPr="00D30D82">
        <w:rPr>
          <w:rFonts w:ascii="Times New Roman" w:hAnsi="Times New Roman" w:cs="Times New Roman"/>
          <w:lang w:val="en-US"/>
        </w:rPr>
        <w:t>; its variables are deemed multifactorial</w:t>
      </w:r>
      <w:r w:rsidR="00F47281" w:rsidRPr="00D30D82">
        <w:rPr>
          <w:rFonts w:ascii="Times New Roman" w:hAnsi="Times New Roman" w:cs="Times New Roman"/>
          <w:lang w:val="en-US"/>
        </w:rPr>
        <w:t xml:space="preserve">, </w:t>
      </w:r>
      <w:r w:rsidR="00916E46" w:rsidRPr="00D30D82">
        <w:rPr>
          <w:rFonts w:ascii="Times New Roman" w:hAnsi="Times New Roman" w:cs="Times New Roman"/>
          <w:lang w:val="en-US"/>
        </w:rPr>
        <w:t xml:space="preserve">just </w:t>
      </w:r>
      <w:r w:rsidR="00F47281" w:rsidRPr="00D30D82">
        <w:rPr>
          <w:rFonts w:ascii="Times New Roman" w:hAnsi="Times New Roman" w:cs="Times New Roman"/>
          <w:lang w:val="en-US"/>
        </w:rPr>
        <w:t>as any other variable that entered no cluster</w:t>
      </w:r>
      <w:r w:rsidR="003634A1" w:rsidRPr="00D30D82">
        <w:rPr>
          <w:rFonts w:ascii="Times New Roman" w:hAnsi="Times New Roman" w:cs="Times New Roman"/>
          <w:lang w:val="en-US"/>
        </w:rPr>
        <w:t xml:space="preserve">. </w:t>
      </w:r>
      <w:r w:rsidR="00E66DFF" w:rsidRPr="00D30D82">
        <w:rPr>
          <w:rFonts w:ascii="Times New Roman" w:hAnsi="Times New Roman" w:cs="Times New Roman"/>
          <w:lang w:val="en-US"/>
        </w:rPr>
        <w:t xml:space="preserve">The loadings of all multifactorial variables </w:t>
      </w:r>
      <w:r w:rsidR="00EF3B9D" w:rsidRPr="00D30D82">
        <w:rPr>
          <w:rFonts w:ascii="Times New Roman" w:hAnsi="Times New Roman" w:cs="Times New Roman"/>
          <w:lang w:val="en-US"/>
        </w:rPr>
        <w:t xml:space="preserve">are then obtained </w:t>
      </w:r>
      <w:r w:rsidR="00EF4BD2" w:rsidRPr="00D30D82">
        <w:rPr>
          <w:rFonts w:ascii="Times New Roman" w:hAnsi="Times New Roman" w:cs="Times New Roman"/>
          <w:lang w:val="en-US"/>
        </w:rPr>
        <w:t>through</w:t>
      </w:r>
      <w:r w:rsidR="001206F3" w:rsidRPr="00D30D82">
        <w:rPr>
          <w:rFonts w:ascii="Times New Roman" w:hAnsi="Times New Roman" w:cs="Times New Roman"/>
          <w:lang w:val="en-US"/>
        </w:rPr>
        <w:t xml:space="preserve"> cancellation</w:t>
      </w:r>
      <w:r w:rsidR="00725C5E" w:rsidRPr="00D30D82">
        <w:rPr>
          <w:rFonts w:ascii="Times New Roman" w:hAnsi="Times New Roman" w:cs="Times New Roman"/>
          <w:lang w:val="en-US"/>
        </w:rPr>
        <w:t xml:space="preserve"> of their signal</w:t>
      </w:r>
      <w:r w:rsidR="001206F3" w:rsidRPr="00D30D82">
        <w:rPr>
          <w:rFonts w:ascii="Times New Roman" w:hAnsi="Times New Roman" w:cs="Times New Roman"/>
          <w:lang w:val="en-US"/>
        </w:rPr>
        <w:t xml:space="preserve"> by </w:t>
      </w:r>
      <w:r w:rsidR="00F87C85" w:rsidRPr="00D30D82">
        <w:rPr>
          <w:rFonts w:ascii="Times New Roman" w:hAnsi="Times New Roman" w:cs="Times New Roman"/>
          <w:lang w:val="en-US"/>
        </w:rPr>
        <w:t xml:space="preserve">a </w:t>
      </w:r>
      <w:r w:rsidR="003962DB" w:rsidRPr="00D30D82">
        <w:rPr>
          <w:rFonts w:ascii="Times New Roman" w:hAnsi="Times New Roman" w:cs="Times New Roman"/>
          <w:lang w:val="en-US"/>
        </w:rPr>
        <w:t xml:space="preserve">suitable </w:t>
      </w:r>
      <w:r w:rsidR="00F87C85" w:rsidRPr="00D30D82">
        <w:rPr>
          <w:rFonts w:ascii="Times New Roman" w:hAnsi="Times New Roman" w:cs="Times New Roman"/>
          <w:lang w:val="en-US"/>
        </w:rPr>
        <w:t xml:space="preserve">subset of </w:t>
      </w:r>
      <w:r w:rsidR="00EF4BD2" w:rsidRPr="00D30D82">
        <w:rPr>
          <w:rFonts w:ascii="Times New Roman" w:hAnsi="Times New Roman" w:cs="Times New Roman"/>
          <w:lang w:val="en-US"/>
        </w:rPr>
        <w:t xml:space="preserve">variables </w:t>
      </w:r>
      <w:r w:rsidR="001C6E46" w:rsidRPr="00D30D82">
        <w:rPr>
          <w:rFonts w:ascii="Times New Roman" w:hAnsi="Times New Roman" w:cs="Times New Roman"/>
          <w:lang w:val="en-US"/>
        </w:rPr>
        <w:t xml:space="preserve">representing </w:t>
      </w:r>
      <w:r w:rsidR="00957687" w:rsidRPr="00D30D82">
        <w:rPr>
          <w:rFonts w:ascii="Times New Roman" w:hAnsi="Times New Roman" w:cs="Times New Roman"/>
          <w:lang w:val="en-US"/>
        </w:rPr>
        <w:t>different</w:t>
      </w:r>
      <w:r w:rsidR="00CC25CC" w:rsidRPr="00D30D82">
        <w:rPr>
          <w:rFonts w:ascii="Times New Roman" w:hAnsi="Times New Roman" w:cs="Times New Roman"/>
          <w:lang w:val="en-US"/>
        </w:rPr>
        <w:t xml:space="preserve"> </w:t>
      </w:r>
      <w:r w:rsidR="001C6E46" w:rsidRPr="00D30D82">
        <w:rPr>
          <w:rFonts w:ascii="Times New Roman" w:hAnsi="Times New Roman" w:cs="Times New Roman"/>
          <w:lang w:val="en-US"/>
        </w:rPr>
        <w:t>factors</w:t>
      </w:r>
      <w:r w:rsidR="00C0336C" w:rsidRPr="00D30D82">
        <w:rPr>
          <w:rFonts w:ascii="Times New Roman" w:hAnsi="Times New Roman" w:cs="Times New Roman"/>
          <w:lang w:val="en-US"/>
        </w:rPr>
        <w:t>. Th</w:t>
      </w:r>
      <w:r w:rsidR="00957687" w:rsidRPr="00D30D82">
        <w:rPr>
          <w:rFonts w:ascii="Times New Roman" w:hAnsi="Times New Roman" w:cs="Times New Roman"/>
          <w:lang w:val="en-US"/>
        </w:rPr>
        <w:t>e</w:t>
      </w:r>
      <w:r w:rsidR="003A18CC" w:rsidRPr="00D30D82">
        <w:rPr>
          <w:rFonts w:ascii="Times New Roman" w:hAnsi="Times New Roman" w:cs="Times New Roman"/>
          <w:lang w:val="en-US"/>
        </w:rPr>
        <w:t xml:space="preserve"> </w:t>
      </w:r>
      <w:r w:rsidR="00BB530D" w:rsidRPr="00D30D82">
        <w:rPr>
          <w:rFonts w:ascii="Times New Roman" w:hAnsi="Times New Roman" w:cs="Times New Roman"/>
          <w:lang w:val="en-US"/>
        </w:rPr>
        <w:t>f</w:t>
      </w:r>
      <w:r w:rsidR="00B6333F" w:rsidRPr="00D30D82">
        <w:rPr>
          <w:rFonts w:ascii="Times New Roman" w:hAnsi="Times New Roman" w:cs="Times New Roman"/>
          <w:lang w:val="en-US"/>
        </w:rPr>
        <w:t>actor correlation</w:t>
      </w:r>
      <w:r w:rsidR="00BB530D" w:rsidRPr="00D30D82">
        <w:rPr>
          <w:rFonts w:ascii="Times New Roman" w:hAnsi="Times New Roman" w:cs="Times New Roman"/>
          <w:lang w:val="en-US"/>
        </w:rPr>
        <w:t xml:space="preserve"> matrix is </w:t>
      </w:r>
      <w:r w:rsidR="00623BE3" w:rsidRPr="00D30D82">
        <w:rPr>
          <w:rFonts w:ascii="Times New Roman" w:hAnsi="Times New Roman" w:cs="Times New Roman"/>
          <w:lang w:val="en-US"/>
        </w:rPr>
        <w:t>estimated</w:t>
      </w:r>
      <w:r w:rsidR="00A354EF" w:rsidRPr="00D30D82">
        <w:rPr>
          <w:rFonts w:ascii="Times New Roman" w:hAnsi="Times New Roman" w:cs="Times New Roman"/>
          <w:lang w:val="en-US"/>
        </w:rPr>
        <w:t xml:space="preserve"> from</w:t>
      </w:r>
      <w:r w:rsidR="00BB530D" w:rsidRPr="00D30D82">
        <w:rPr>
          <w:rFonts w:ascii="Times New Roman" w:hAnsi="Times New Roman" w:cs="Times New Roman"/>
          <w:lang w:val="en-US"/>
        </w:rPr>
        <w:t xml:space="preserve"> </w:t>
      </w:r>
      <w:r w:rsidR="00623BE3" w:rsidRPr="00D30D82">
        <w:rPr>
          <w:rFonts w:ascii="Times New Roman" w:hAnsi="Times New Roman" w:cs="Times New Roman"/>
          <w:lang w:val="en-US"/>
        </w:rPr>
        <w:t>all</w:t>
      </w:r>
      <w:r w:rsidR="00A7412A" w:rsidRPr="00D30D82">
        <w:rPr>
          <w:rFonts w:ascii="Times New Roman" w:hAnsi="Times New Roman" w:cs="Times New Roman"/>
          <w:lang w:val="en-US"/>
        </w:rPr>
        <w:t xml:space="preserve"> correlations</w:t>
      </w:r>
      <w:r w:rsidR="00B10DAE" w:rsidRPr="00D30D82">
        <w:rPr>
          <w:rFonts w:ascii="Times New Roman" w:hAnsi="Times New Roman" w:cs="Times New Roman"/>
          <w:lang w:val="en-US"/>
        </w:rPr>
        <w:t xml:space="preserve"> between </w:t>
      </w:r>
      <w:r w:rsidR="0049170E" w:rsidRPr="00D30D82">
        <w:rPr>
          <w:rFonts w:ascii="Times New Roman" w:hAnsi="Times New Roman" w:cs="Times New Roman"/>
          <w:lang w:val="en-US"/>
        </w:rPr>
        <w:t xml:space="preserve">the </w:t>
      </w:r>
      <w:r w:rsidR="00B10DAE" w:rsidRPr="00D30D82">
        <w:rPr>
          <w:rFonts w:ascii="Times New Roman" w:hAnsi="Times New Roman" w:cs="Times New Roman"/>
          <w:lang w:val="en-US"/>
        </w:rPr>
        <w:t xml:space="preserve">exclusive </w:t>
      </w:r>
      <w:r w:rsidR="0049170E" w:rsidRPr="00D30D82">
        <w:rPr>
          <w:rFonts w:ascii="Times New Roman" w:hAnsi="Times New Roman" w:cs="Times New Roman"/>
          <w:lang w:val="en-US"/>
        </w:rPr>
        <w:t>variables of the respective factors</w:t>
      </w:r>
      <w:r w:rsidR="00623BE3" w:rsidRPr="00D30D82">
        <w:rPr>
          <w:rFonts w:ascii="Times New Roman" w:hAnsi="Times New Roman" w:cs="Times New Roman"/>
          <w:lang w:val="en-US"/>
        </w:rPr>
        <w:t>,</w:t>
      </w:r>
      <w:r w:rsidR="00E44EDE" w:rsidRPr="00D30D82">
        <w:rPr>
          <w:rFonts w:ascii="Times New Roman" w:hAnsi="Times New Roman" w:cs="Times New Roman"/>
          <w:lang w:val="en-US"/>
        </w:rPr>
        <w:t xml:space="preserve"> </w:t>
      </w:r>
      <w:r w:rsidR="00542140" w:rsidRPr="00D30D82">
        <w:rPr>
          <w:rFonts w:ascii="Times New Roman" w:hAnsi="Times New Roman" w:cs="Times New Roman"/>
          <w:lang w:val="en-US"/>
        </w:rPr>
        <w:t>along with</w:t>
      </w:r>
      <w:r w:rsidR="00E44EDE" w:rsidRPr="00D30D82">
        <w:rPr>
          <w:rFonts w:ascii="Times New Roman" w:hAnsi="Times New Roman" w:cs="Times New Roman"/>
          <w:lang w:val="en-US"/>
        </w:rPr>
        <w:t xml:space="preserve"> their factor loadings</w:t>
      </w:r>
      <w:r w:rsidR="00EA3CA4" w:rsidRPr="00D30D82">
        <w:rPr>
          <w:rFonts w:ascii="Times New Roman" w:hAnsi="Times New Roman" w:cs="Times New Roman"/>
          <w:lang w:val="en-US"/>
        </w:rPr>
        <w:t xml:space="preserve">; </w:t>
      </w:r>
      <w:r w:rsidR="00C46A28" w:rsidRPr="00D30D82">
        <w:rPr>
          <w:rFonts w:ascii="Times New Roman" w:hAnsi="Times New Roman" w:cs="Times New Roman"/>
          <w:lang w:val="en-US"/>
        </w:rPr>
        <w:t>n</w:t>
      </w:r>
      <w:r w:rsidR="009237D3" w:rsidRPr="00D30D82">
        <w:rPr>
          <w:rFonts w:ascii="Times New Roman" w:hAnsi="Times New Roman" w:cs="Times New Roman"/>
          <w:lang w:val="en-US"/>
        </w:rPr>
        <w:t>on-significant correlations</w:t>
      </w:r>
      <w:r w:rsidR="00EA3CA4" w:rsidRPr="00D30D82">
        <w:rPr>
          <w:rFonts w:ascii="Times New Roman" w:hAnsi="Times New Roman" w:cs="Times New Roman"/>
          <w:lang w:val="en-US"/>
        </w:rPr>
        <w:t xml:space="preserve"> are</w:t>
      </w:r>
      <w:r w:rsidR="009237D3" w:rsidRPr="00D30D82">
        <w:rPr>
          <w:rFonts w:ascii="Times New Roman" w:hAnsi="Times New Roman" w:cs="Times New Roman"/>
          <w:lang w:val="en-US"/>
        </w:rPr>
        <w:t xml:space="preserve"> nullified. </w:t>
      </w:r>
      <w:r w:rsidR="004B22AC" w:rsidRPr="00D30D82">
        <w:rPr>
          <w:rFonts w:ascii="Times New Roman" w:hAnsi="Times New Roman" w:cs="Times New Roman"/>
          <w:lang w:val="en-US"/>
        </w:rPr>
        <w:t>The</w:t>
      </w:r>
      <w:r w:rsidR="002E0D51" w:rsidRPr="00D30D82">
        <w:rPr>
          <w:rFonts w:ascii="Times New Roman" w:hAnsi="Times New Roman" w:cs="Times New Roman"/>
          <w:lang w:val="en-US"/>
        </w:rPr>
        <w:t xml:space="preserve"> </w:t>
      </w:r>
      <w:r w:rsidR="00FD748A" w:rsidRPr="00D30D82">
        <w:rPr>
          <w:rFonts w:ascii="Times New Roman" w:hAnsi="Times New Roman" w:cs="Times New Roman"/>
          <w:lang w:val="en-US"/>
        </w:rPr>
        <w:t>resulting sparse pattern factor</w:t>
      </w:r>
      <w:r w:rsidR="00433D36" w:rsidRPr="00D30D82">
        <w:rPr>
          <w:rFonts w:ascii="Times New Roman" w:hAnsi="Times New Roman" w:cs="Times New Roman"/>
          <w:lang w:val="en-US"/>
        </w:rPr>
        <w:t xml:space="preserve"> and correlation</w:t>
      </w:r>
      <w:r w:rsidR="00FD748A" w:rsidRPr="00D30D82">
        <w:rPr>
          <w:rFonts w:ascii="Times New Roman" w:hAnsi="Times New Roman" w:cs="Times New Roman"/>
          <w:lang w:val="en-US"/>
        </w:rPr>
        <w:t xml:space="preserve"> matri</w:t>
      </w:r>
      <w:r w:rsidR="00433D36" w:rsidRPr="00D30D82">
        <w:rPr>
          <w:rFonts w:ascii="Times New Roman" w:hAnsi="Times New Roman" w:cs="Times New Roman"/>
          <w:lang w:val="en-US"/>
        </w:rPr>
        <w:t>ces</w:t>
      </w:r>
      <w:r w:rsidR="00FD748A" w:rsidRPr="00D30D82">
        <w:rPr>
          <w:rFonts w:ascii="Times New Roman" w:hAnsi="Times New Roman" w:cs="Times New Roman"/>
          <w:lang w:val="en-US"/>
        </w:rPr>
        <w:t xml:space="preserve"> </w:t>
      </w:r>
      <w:r w:rsidR="00433D36" w:rsidRPr="00D30D82">
        <w:rPr>
          <w:rFonts w:ascii="Times New Roman" w:hAnsi="Times New Roman" w:cs="Times New Roman"/>
          <w:lang w:val="en-US"/>
        </w:rPr>
        <w:t>are</w:t>
      </w:r>
      <w:r w:rsidR="00FD748A" w:rsidRPr="00D30D82">
        <w:rPr>
          <w:rFonts w:ascii="Times New Roman" w:hAnsi="Times New Roman" w:cs="Times New Roman"/>
          <w:lang w:val="en-US"/>
        </w:rPr>
        <w:t xml:space="preserve"> finally globally optimized for maximum likelihood </w:t>
      </w:r>
      <w:r w:rsidR="000369D2" w:rsidRPr="00D30D82">
        <w:rPr>
          <w:rFonts w:ascii="Times New Roman" w:hAnsi="Times New Roman" w:cs="Times New Roman"/>
          <w:lang w:val="en-US"/>
        </w:rPr>
        <w:t>yielding</w:t>
      </w:r>
      <w:r w:rsidR="004A2D2F" w:rsidRPr="00D30D82">
        <w:rPr>
          <w:rFonts w:ascii="Times New Roman" w:hAnsi="Times New Roman" w:cs="Times New Roman"/>
          <w:lang w:val="en-US"/>
        </w:rPr>
        <w:t xml:space="preserve"> a</w:t>
      </w:r>
      <w:r w:rsidR="00450CD2" w:rsidRPr="00D30D82">
        <w:rPr>
          <w:rFonts w:ascii="Times New Roman" w:hAnsi="Times New Roman" w:cs="Times New Roman"/>
          <w:lang w:val="en-US"/>
        </w:rPr>
        <w:t xml:space="preserve"> χ</w:t>
      </w:r>
      <w:r w:rsidR="00450CD2" w:rsidRPr="00D30D82">
        <w:rPr>
          <w:rFonts w:ascii="Times New Roman" w:hAnsi="Times New Roman" w:cs="Times New Roman"/>
          <w:vertAlign w:val="superscript"/>
          <w:lang w:val="en-US"/>
        </w:rPr>
        <w:t>2</w:t>
      </w:r>
      <w:r w:rsidR="00450CD2" w:rsidRPr="00D30D82">
        <w:rPr>
          <w:rFonts w:ascii="Times New Roman" w:hAnsi="Times New Roman" w:cs="Times New Roman"/>
          <w:lang w:val="en-US"/>
        </w:rPr>
        <w:t xml:space="preserve"> fit index </w:t>
      </w:r>
      <w:r w:rsidR="004A2D2F" w:rsidRPr="00D30D82">
        <w:rPr>
          <w:rFonts w:ascii="Times New Roman" w:hAnsi="Times New Roman" w:cs="Times New Roman"/>
          <w:lang w:val="en-US"/>
        </w:rPr>
        <w:t xml:space="preserve">to </w:t>
      </w:r>
      <w:r w:rsidR="00AB7BF1" w:rsidRPr="00D30D82">
        <w:rPr>
          <w:rFonts w:ascii="Times New Roman" w:hAnsi="Times New Roman" w:cs="Times New Roman"/>
          <w:lang w:val="en-US"/>
        </w:rPr>
        <w:t xml:space="preserve">assess </w:t>
      </w:r>
      <w:r w:rsidR="00697A3E" w:rsidRPr="00D30D82">
        <w:rPr>
          <w:rFonts w:ascii="Times New Roman" w:hAnsi="Times New Roman" w:cs="Times New Roman"/>
          <w:lang w:val="en-US"/>
        </w:rPr>
        <w:t xml:space="preserve">compatibility </w:t>
      </w:r>
      <w:r w:rsidR="00515357" w:rsidRPr="00D30D82">
        <w:rPr>
          <w:rFonts w:ascii="Times New Roman" w:hAnsi="Times New Roman" w:cs="Times New Roman"/>
          <w:lang w:val="en-US"/>
        </w:rPr>
        <w:t xml:space="preserve">of the </w:t>
      </w:r>
      <w:r w:rsidR="00697A3E" w:rsidRPr="00D30D82">
        <w:rPr>
          <w:rFonts w:ascii="Times New Roman" w:hAnsi="Times New Roman" w:cs="Times New Roman"/>
          <w:lang w:val="en-US"/>
        </w:rPr>
        <w:t>observed data</w:t>
      </w:r>
      <w:r w:rsidR="00515357" w:rsidRPr="00D30D82">
        <w:rPr>
          <w:rFonts w:ascii="Times New Roman" w:hAnsi="Times New Roman" w:cs="Times New Roman"/>
          <w:lang w:val="en-US"/>
        </w:rPr>
        <w:t xml:space="preserve"> with the model</w:t>
      </w:r>
      <w:r w:rsidR="00697A3E" w:rsidRPr="00D30D82">
        <w:rPr>
          <w:rFonts w:ascii="Times New Roman" w:hAnsi="Times New Roman" w:cs="Times New Roman"/>
          <w:lang w:val="en-US"/>
        </w:rPr>
        <w:t>.</w:t>
      </w:r>
    </w:p>
    <w:p w14:paraId="06D902DB" w14:textId="6193E2F9" w:rsidR="00656979" w:rsidRPr="00D30D82" w:rsidRDefault="00C178F3" w:rsidP="00613247">
      <w:pPr>
        <w:rPr>
          <w:rFonts w:ascii="Times New Roman" w:hAnsi="Times New Roman" w:cs="Times New Roman"/>
          <w:lang w:val="en-US"/>
        </w:rPr>
      </w:pPr>
      <w:r w:rsidRPr="00D30D82">
        <w:rPr>
          <w:rFonts w:ascii="Times New Roman" w:hAnsi="Times New Roman" w:cs="Times New Roman"/>
          <w:lang w:val="en-US"/>
        </w:rPr>
        <w:t>S</w:t>
      </w:r>
      <w:r w:rsidR="00D67173" w:rsidRPr="00D30D82">
        <w:rPr>
          <w:rFonts w:ascii="Times New Roman" w:hAnsi="Times New Roman" w:cs="Times New Roman"/>
          <w:lang w:val="en-US"/>
        </w:rPr>
        <w:t xml:space="preserve">CRoF </w:t>
      </w:r>
      <w:commentRangeStart w:id="46"/>
      <w:r w:rsidR="00D67173" w:rsidRPr="00D30D82">
        <w:rPr>
          <w:rFonts w:ascii="Times New Roman" w:hAnsi="Times New Roman" w:cs="Times New Roman"/>
          <w:lang w:val="en-US"/>
        </w:rPr>
        <w:t xml:space="preserve">was inspired </w:t>
      </w:r>
      <w:r w:rsidR="00617162" w:rsidRPr="00D30D82">
        <w:rPr>
          <w:rFonts w:ascii="Times New Roman" w:hAnsi="Times New Roman" w:cs="Times New Roman"/>
          <w:lang w:val="en-US"/>
        </w:rPr>
        <w:t xml:space="preserve">by </w:t>
      </w:r>
      <w:commentRangeEnd w:id="46"/>
      <w:r w:rsidR="00FB27F3">
        <w:rPr>
          <w:rStyle w:val="Marquedecommentaire"/>
        </w:rPr>
        <w:commentReference w:id="46"/>
      </w:r>
      <w:r w:rsidR="00B5797B" w:rsidRPr="00D30D82">
        <w:rPr>
          <w:rFonts w:ascii="Times New Roman" w:hAnsi="Times New Roman" w:cs="Times New Roman"/>
          <w:lang w:val="en-US"/>
        </w:rPr>
        <w:t xml:space="preserve">graph-network </w:t>
      </w:r>
      <w:r w:rsidR="007B593A" w:rsidRPr="00D30D82">
        <w:rPr>
          <w:rFonts w:ascii="Times New Roman" w:hAnsi="Times New Roman" w:cs="Times New Roman"/>
          <w:lang w:val="en-US"/>
        </w:rPr>
        <w:t xml:space="preserve">approaches </w:t>
      </w:r>
      <w:r w:rsidR="00697A3E" w:rsidRPr="00D30D82">
        <w:rPr>
          <w:rFonts w:ascii="Times New Roman" w:hAnsi="Times New Roman" w:cs="Times New Roman"/>
          <w:lang w:val="en-US"/>
        </w:rPr>
        <w:t xml:space="preserve">to EFA </w:t>
      </w:r>
      <w:r w:rsidR="00B5797B" w:rsidRPr="00D30D82">
        <w:rPr>
          <w:rFonts w:ascii="Times New Roman" w:hAnsi="Times New Roman" w:cs="Times New Roman"/>
          <w:lang w:val="en-US"/>
        </w:rPr>
        <w:t xml:space="preserve">(Cox &amp; Wermuth, 1993, Golino &amp; </w:t>
      </w:r>
      <w:proofErr w:type="spellStart"/>
      <w:r w:rsidR="00B5797B" w:rsidRPr="00D30D82">
        <w:rPr>
          <w:rFonts w:ascii="Times New Roman" w:hAnsi="Times New Roman" w:cs="Times New Roman"/>
          <w:lang w:val="en-US"/>
        </w:rPr>
        <w:t>Epskamp</w:t>
      </w:r>
      <w:proofErr w:type="spellEnd"/>
      <w:r w:rsidR="00B5797B" w:rsidRPr="00D30D82">
        <w:rPr>
          <w:rFonts w:ascii="Times New Roman" w:hAnsi="Times New Roman" w:cs="Times New Roman"/>
          <w:lang w:val="en-US"/>
        </w:rPr>
        <w:t>, 2017)</w:t>
      </w:r>
      <w:r w:rsidR="00347FC6" w:rsidRPr="00D30D82">
        <w:rPr>
          <w:rFonts w:ascii="Times New Roman" w:hAnsi="Times New Roman" w:cs="Times New Roman"/>
          <w:lang w:val="en-US"/>
        </w:rPr>
        <w:t xml:space="preserve"> </w:t>
      </w:r>
      <w:r w:rsidR="000E44A8" w:rsidRPr="00D30D82">
        <w:rPr>
          <w:rFonts w:ascii="Times New Roman" w:hAnsi="Times New Roman" w:cs="Times New Roman"/>
          <w:lang w:val="en-US"/>
        </w:rPr>
        <w:t>that do not</w:t>
      </w:r>
      <w:r w:rsidR="00A768C1" w:rsidRPr="00D30D82">
        <w:rPr>
          <w:rFonts w:ascii="Times New Roman" w:hAnsi="Times New Roman" w:cs="Times New Roman"/>
          <w:lang w:val="en-US"/>
        </w:rPr>
        <w:t xml:space="preserve"> proceed by</w:t>
      </w:r>
      <w:r w:rsidR="0022706C" w:rsidRPr="00D30D82">
        <w:rPr>
          <w:rFonts w:ascii="Times New Roman" w:hAnsi="Times New Roman" w:cs="Times New Roman"/>
          <w:lang w:val="en-US"/>
        </w:rPr>
        <w:t xml:space="preserve"> factori</w:t>
      </w:r>
      <w:r w:rsidR="00565E15" w:rsidRPr="00D30D82">
        <w:rPr>
          <w:rFonts w:ascii="Times New Roman" w:hAnsi="Times New Roman" w:cs="Times New Roman"/>
          <w:lang w:val="en-US"/>
        </w:rPr>
        <w:t>zation of</w:t>
      </w:r>
      <w:r w:rsidR="0022706C" w:rsidRPr="00D30D82">
        <w:rPr>
          <w:rFonts w:ascii="Times New Roman" w:hAnsi="Times New Roman" w:cs="Times New Roman"/>
          <w:lang w:val="en-US"/>
        </w:rPr>
        <w:t xml:space="preserve"> a reduced correlation matrix</w:t>
      </w:r>
      <w:r w:rsidR="00CA798E" w:rsidRPr="00D30D82">
        <w:rPr>
          <w:rFonts w:ascii="Times New Roman" w:hAnsi="Times New Roman" w:cs="Times New Roman"/>
          <w:lang w:val="en-US"/>
        </w:rPr>
        <w:t xml:space="preserve">. </w:t>
      </w:r>
      <w:r w:rsidR="000E6145" w:rsidRPr="00D30D82">
        <w:rPr>
          <w:rFonts w:ascii="Times New Roman" w:hAnsi="Times New Roman" w:cs="Times New Roman"/>
          <w:lang w:val="en-US"/>
        </w:rPr>
        <w:t xml:space="preserve">These </w:t>
      </w:r>
      <w:r w:rsidR="004C0EA9" w:rsidRPr="00D30D82">
        <w:rPr>
          <w:rFonts w:ascii="Times New Roman" w:hAnsi="Times New Roman" w:cs="Times New Roman"/>
          <w:lang w:val="en-US"/>
        </w:rPr>
        <w:t>approaches</w:t>
      </w:r>
      <w:r w:rsidR="000265AD" w:rsidRPr="00D30D82">
        <w:rPr>
          <w:rFonts w:ascii="Times New Roman" w:hAnsi="Times New Roman" w:cs="Times New Roman"/>
          <w:lang w:val="en-US"/>
        </w:rPr>
        <w:t xml:space="preserve"> </w:t>
      </w:r>
      <w:r w:rsidR="000E6145" w:rsidRPr="00D30D82">
        <w:rPr>
          <w:rFonts w:ascii="Times New Roman" w:hAnsi="Times New Roman" w:cs="Times New Roman"/>
          <w:lang w:val="en-US"/>
        </w:rPr>
        <w:t>conceptua</w:t>
      </w:r>
      <w:r w:rsidR="008F2983" w:rsidRPr="00D30D82">
        <w:rPr>
          <w:rFonts w:ascii="Times New Roman" w:hAnsi="Times New Roman" w:cs="Times New Roman"/>
          <w:lang w:val="en-US"/>
        </w:rPr>
        <w:t>li</w:t>
      </w:r>
      <w:r w:rsidR="000265AD" w:rsidRPr="00D30D82">
        <w:rPr>
          <w:rFonts w:ascii="Times New Roman" w:hAnsi="Times New Roman" w:cs="Times New Roman"/>
          <w:lang w:val="en-US"/>
        </w:rPr>
        <w:t xml:space="preserve">ze the correlations as links between </w:t>
      </w:r>
      <w:r w:rsidR="0032584E" w:rsidRPr="00D30D82">
        <w:rPr>
          <w:rFonts w:ascii="Times New Roman" w:hAnsi="Times New Roman" w:cs="Times New Roman"/>
          <w:lang w:val="en-US"/>
        </w:rPr>
        <w:t xml:space="preserve">pairs </w:t>
      </w:r>
      <w:r w:rsidR="00B518E9" w:rsidRPr="00D30D82">
        <w:rPr>
          <w:rFonts w:ascii="Times New Roman" w:hAnsi="Times New Roman" w:cs="Times New Roman"/>
          <w:lang w:val="en-US"/>
        </w:rPr>
        <w:t>of nodes (</w:t>
      </w:r>
      <w:r w:rsidR="004E3119" w:rsidRPr="00D30D82">
        <w:rPr>
          <w:rFonts w:ascii="Times New Roman" w:hAnsi="Times New Roman" w:cs="Times New Roman"/>
          <w:lang w:val="en-US"/>
        </w:rPr>
        <w:t xml:space="preserve">i.e., </w:t>
      </w:r>
      <w:r w:rsidR="00B518E9" w:rsidRPr="00D30D82">
        <w:rPr>
          <w:rFonts w:ascii="Times New Roman" w:hAnsi="Times New Roman" w:cs="Times New Roman"/>
          <w:lang w:val="en-US"/>
        </w:rPr>
        <w:t>variables)</w:t>
      </w:r>
      <w:r w:rsidR="003E3C39" w:rsidRPr="00D30D82">
        <w:rPr>
          <w:rFonts w:ascii="Times New Roman" w:hAnsi="Times New Roman" w:cs="Times New Roman"/>
          <w:lang w:val="en-US"/>
        </w:rPr>
        <w:t xml:space="preserve">. </w:t>
      </w:r>
      <w:r w:rsidR="00C8455C" w:rsidRPr="00D30D82">
        <w:rPr>
          <w:rFonts w:ascii="Times New Roman" w:hAnsi="Times New Roman" w:cs="Times New Roman"/>
          <w:lang w:val="en-US"/>
        </w:rPr>
        <w:t>T</w:t>
      </w:r>
      <w:r w:rsidR="004D245F" w:rsidRPr="00D30D82">
        <w:rPr>
          <w:rFonts w:ascii="Times New Roman" w:hAnsi="Times New Roman" w:cs="Times New Roman"/>
          <w:lang w:val="en-US"/>
        </w:rPr>
        <w:t>he</w:t>
      </w:r>
      <w:r w:rsidR="00F86ACF" w:rsidRPr="00D30D82">
        <w:rPr>
          <w:rFonts w:ascii="Times New Roman" w:hAnsi="Times New Roman" w:cs="Times New Roman"/>
          <w:lang w:val="en-US"/>
        </w:rPr>
        <w:t xml:space="preserve">ir </w:t>
      </w:r>
      <w:r w:rsidR="00E64414" w:rsidRPr="00D30D82">
        <w:rPr>
          <w:rFonts w:ascii="Times New Roman" w:hAnsi="Times New Roman" w:cs="Times New Roman"/>
          <w:lang w:val="en-US"/>
        </w:rPr>
        <w:t xml:space="preserve">various </w:t>
      </w:r>
      <w:r w:rsidR="00F86ACF" w:rsidRPr="00D30D82">
        <w:rPr>
          <w:rFonts w:ascii="Times New Roman" w:hAnsi="Times New Roman" w:cs="Times New Roman"/>
          <w:lang w:val="en-US"/>
        </w:rPr>
        <w:t xml:space="preserve">algorithms </w:t>
      </w:r>
      <w:r w:rsidR="00C8455C" w:rsidRPr="00D30D82">
        <w:rPr>
          <w:rFonts w:ascii="Times New Roman" w:hAnsi="Times New Roman" w:cs="Times New Roman"/>
          <w:lang w:val="en-US"/>
        </w:rPr>
        <w:t xml:space="preserve">form communities of variables </w:t>
      </w:r>
      <w:r w:rsidR="004445D5" w:rsidRPr="00D30D82">
        <w:rPr>
          <w:rFonts w:ascii="Times New Roman" w:hAnsi="Times New Roman" w:cs="Times New Roman"/>
          <w:lang w:val="en-US"/>
        </w:rPr>
        <w:t>shar</w:t>
      </w:r>
      <w:r w:rsidR="00C148EF" w:rsidRPr="00D30D82">
        <w:rPr>
          <w:rFonts w:ascii="Times New Roman" w:hAnsi="Times New Roman" w:cs="Times New Roman"/>
          <w:lang w:val="en-US"/>
        </w:rPr>
        <w:t>ing</w:t>
      </w:r>
      <w:r w:rsidR="00D75488" w:rsidRPr="00D30D82">
        <w:rPr>
          <w:rFonts w:ascii="Times New Roman" w:hAnsi="Times New Roman" w:cs="Times New Roman"/>
          <w:lang w:val="en-US"/>
        </w:rPr>
        <w:t xml:space="preserve"> high within-community partial correlations</w:t>
      </w:r>
      <w:r w:rsidR="003118CA" w:rsidRPr="00D30D82">
        <w:rPr>
          <w:rFonts w:ascii="Times New Roman" w:hAnsi="Times New Roman" w:cs="Times New Roman"/>
          <w:lang w:val="en-US"/>
        </w:rPr>
        <w:t xml:space="preserve"> </w:t>
      </w:r>
      <w:r w:rsidR="00F86ACF" w:rsidRPr="00D30D82">
        <w:rPr>
          <w:rFonts w:ascii="Times New Roman" w:hAnsi="Times New Roman" w:cs="Times New Roman"/>
          <w:lang w:val="en-US"/>
        </w:rPr>
        <w:t>while having</w:t>
      </w:r>
      <w:r w:rsidR="003118CA" w:rsidRPr="00D30D82">
        <w:rPr>
          <w:rFonts w:ascii="Times New Roman" w:hAnsi="Times New Roman" w:cs="Times New Roman"/>
          <w:lang w:val="en-US"/>
        </w:rPr>
        <w:t xml:space="preserve"> as few as possible strong between-community partial correlations.</w:t>
      </w:r>
      <w:r w:rsidR="00F60B7C" w:rsidRPr="00D30D82">
        <w:rPr>
          <w:rFonts w:ascii="Times New Roman" w:hAnsi="Times New Roman" w:cs="Times New Roman"/>
          <w:lang w:val="en-US"/>
        </w:rPr>
        <w:t xml:space="preserve"> Partial correlation is therefore at the </w:t>
      </w:r>
      <w:r w:rsidR="00D53B91" w:rsidRPr="00D30D82">
        <w:rPr>
          <w:rFonts w:ascii="Times New Roman" w:hAnsi="Times New Roman" w:cs="Times New Roman"/>
          <w:lang w:val="en-US"/>
        </w:rPr>
        <w:t>heart</w:t>
      </w:r>
      <w:r w:rsidR="00F60B7C" w:rsidRPr="00D30D82">
        <w:rPr>
          <w:rFonts w:ascii="Times New Roman" w:hAnsi="Times New Roman" w:cs="Times New Roman"/>
          <w:lang w:val="en-US"/>
        </w:rPr>
        <w:t xml:space="preserve"> of these approaches.</w:t>
      </w:r>
    </w:p>
    <w:p w14:paraId="7DCFF4BB" w14:textId="27EACA0A" w:rsidR="00E12ECD" w:rsidRPr="00D30D82" w:rsidRDefault="00DD18C1" w:rsidP="00613247">
      <w:pPr>
        <w:rPr>
          <w:rFonts w:ascii="Times New Roman" w:hAnsi="Times New Roman" w:cs="Times New Roman"/>
          <w:lang w:val="en-US"/>
        </w:rPr>
      </w:pPr>
      <w:r w:rsidRPr="00D30D82">
        <w:rPr>
          <w:rFonts w:ascii="Times New Roman" w:hAnsi="Times New Roman" w:cs="Times New Roman"/>
          <w:lang w:val="en-US"/>
        </w:rPr>
        <w:t>In general, t</w:t>
      </w:r>
      <w:r w:rsidR="003D1191" w:rsidRPr="00D30D82">
        <w:rPr>
          <w:rFonts w:ascii="Times New Roman" w:hAnsi="Times New Roman" w:cs="Times New Roman"/>
          <w:lang w:val="en-US"/>
        </w:rPr>
        <w:t>he p</w:t>
      </w:r>
      <w:r w:rsidR="00C77DF8" w:rsidRPr="00D30D82">
        <w:rPr>
          <w:rFonts w:ascii="Times New Roman" w:hAnsi="Times New Roman" w:cs="Times New Roman"/>
          <w:lang w:val="en-US"/>
        </w:rPr>
        <w:t xml:space="preserve">artial correlation </w:t>
      </w:r>
      <w:r w:rsidR="003D1191" w:rsidRPr="00D30D82">
        <w:rPr>
          <w:rFonts w:ascii="Times New Roman" w:hAnsi="Times New Roman" w:cs="Times New Roman"/>
          <w:lang w:val="en-US"/>
        </w:rPr>
        <w:t xml:space="preserve">of two variables, </w:t>
      </w:r>
      <w:r w:rsidR="003D1191" w:rsidRPr="00D30D82">
        <w:rPr>
          <w:rFonts w:ascii="Times New Roman" w:hAnsi="Times New Roman" w:cs="Times New Roman"/>
          <w:i/>
          <w:iCs/>
          <w:lang w:val="en-US"/>
        </w:rPr>
        <w:t>A</w:t>
      </w:r>
      <w:r w:rsidR="003D1191" w:rsidRPr="00D30D82">
        <w:rPr>
          <w:rFonts w:ascii="Times New Roman" w:hAnsi="Times New Roman" w:cs="Times New Roman"/>
          <w:lang w:val="en-US"/>
        </w:rPr>
        <w:t xml:space="preserve"> and </w:t>
      </w:r>
      <w:r w:rsidR="003D1191" w:rsidRPr="00D30D82">
        <w:rPr>
          <w:rFonts w:ascii="Times New Roman" w:hAnsi="Times New Roman" w:cs="Times New Roman"/>
          <w:i/>
          <w:iCs/>
          <w:lang w:val="en-US"/>
        </w:rPr>
        <w:t>B</w:t>
      </w:r>
      <w:r w:rsidR="003D1191" w:rsidRPr="00D30D82">
        <w:rPr>
          <w:rFonts w:ascii="Times New Roman" w:hAnsi="Times New Roman" w:cs="Times New Roman"/>
          <w:lang w:val="en-US"/>
        </w:rPr>
        <w:t xml:space="preserve">, </w:t>
      </w:r>
      <w:r w:rsidR="000853B6" w:rsidRPr="00D30D82">
        <w:rPr>
          <w:rFonts w:ascii="Times New Roman" w:hAnsi="Times New Roman" w:cs="Times New Roman"/>
          <w:lang w:val="en-US"/>
        </w:rPr>
        <w:t>with respect to a third var</w:t>
      </w:r>
      <w:r w:rsidR="00040838" w:rsidRPr="00D30D82">
        <w:rPr>
          <w:rFonts w:ascii="Times New Roman" w:hAnsi="Times New Roman" w:cs="Times New Roman"/>
          <w:lang w:val="en-US"/>
        </w:rPr>
        <w:t>i</w:t>
      </w:r>
      <w:r w:rsidR="000853B6" w:rsidRPr="00D30D82">
        <w:rPr>
          <w:rFonts w:ascii="Times New Roman" w:hAnsi="Times New Roman" w:cs="Times New Roman"/>
          <w:lang w:val="en-US"/>
        </w:rPr>
        <w:t xml:space="preserve">able </w:t>
      </w:r>
      <w:r w:rsidR="000853B6" w:rsidRPr="00D30D82">
        <w:rPr>
          <w:rFonts w:ascii="Times New Roman" w:hAnsi="Times New Roman" w:cs="Times New Roman"/>
          <w:i/>
          <w:iCs/>
          <w:lang w:val="en-US"/>
        </w:rPr>
        <w:t>C</w:t>
      </w:r>
      <w:r w:rsidR="003B1FBD" w:rsidRPr="00D30D82">
        <w:rPr>
          <w:rFonts w:ascii="Times New Roman" w:hAnsi="Times New Roman" w:cs="Times New Roman"/>
          <w:lang w:val="en-US"/>
        </w:rPr>
        <w:t xml:space="preserve"> </w:t>
      </w:r>
      <w:r w:rsidR="00C77DF8" w:rsidRPr="00D30D82">
        <w:rPr>
          <w:rFonts w:ascii="Times New Roman" w:hAnsi="Times New Roman" w:cs="Times New Roman"/>
          <w:lang w:val="en-US"/>
        </w:rPr>
        <w:t>is meant to e</w:t>
      </w:r>
      <w:r w:rsidR="00CD194D" w:rsidRPr="00D30D82">
        <w:rPr>
          <w:rFonts w:ascii="Times New Roman" w:hAnsi="Times New Roman" w:cs="Times New Roman"/>
          <w:lang w:val="en-US"/>
        </w:rPr>
        <w:t>xclud</w:t>
      </w:r>
      <w:r w:rsidR="00C77DF8" w:rsidRPr="00D30D82">
        <w:rPr>
          <w:rFonts w:ascii="Times New Roman" w:hAnsi="Times New Roman" w:cs="Times New Roman"/>
          <w:lang w:val="en-US"/>
        </w:rPr>
        <w:t>e</w:t>
      </w:r>
      <w:r w:rsidR="00CD194D" w:rsidRPr="00D30D82">
        <w:rPr>
          <w:rFonts w:ascii="Times New Roman" w:hAnsi="Times New Roman" w:cs="Times New Roman"/>
          <w:lang w:val="en-US"/>
        </w:rPr>
        <w:t xml:space="preserve"> from </w:t>
      </w:r>
      <w:r w:rsidR="000853B6" w:rsidRPr="00D30D82">
        <w:rPr>
          <w:rFonts w:ascii="Times New Roman" w:hAnsi="Times New Roman" w:cs="Times New Roman"/>
          <w:lang w:val="en-US"/>
        </w:rPr>
        <w:t xml:space="preserve">both </w:t>
      </w:r>
      <w:r w:rsidR="000853B6" w:rsidRPr="00D30D82">
        <w:rPr>
          <w:rFonts w:ascii="Times New Roman" w:hAnsi="Times New Roman" w:cs="Times New Roman"/>
          <w:i/>
          <w:iCs/>
          <w:lang w:val="en-US"/>
        </w:rPr>
        <w:t>A</w:t>
      </w:r>
      <w:r w:rsidR="000853B6" w:rsidRPr="00D30D82">
        <w:rPr>
          <w:rFonts w:ascii="Times New Roman" w:hAnsi="Times New Roman" w:cs="Times New Roman"/>
          <w:lang w:val="en-US"/>
        </w:rPr>
        <w:t xml:space="preserve"> and </w:t>
      </w:r>
      <w:r w:rsidR="000853B6" w:rsidRPr="00D30D82">
        <w:rPr>
          <w:rFonts w:ascii="Times New Roman" w:hAnsi="Times New Roman" w:cs="Times New Roman"/>
          <w:i/>
          <w:iCs/>
          <w:lang w:val="en-US"/>
        </w:rPr>
        <w:t>B</w:t>
      </w:r>
      <w:r w:rsidR="000853B6" w:rsidRPr="00D30D82">
        <w:rPr>
          <w:rFonts w:ascii="Times New Roman" w:hAnsi="Times New Roman" w:cs="Times New Roman"/>
          <w:lang w:val="en-US"/>
        </w:rPr>
        <w:t xml:space="preserve"> </w:t>
      </w:r>
      <w:r w:rsidR="00CD194D" w:rsidRPr="00D30D82">
        <w:rPr>
          <w:rFonts w:ascii="Times New Roman" w:hAnsi="Times New Roman" w:cs="Times New Roman"/>
          <w:lang w:val="en-US"/>
        </w:rPr>
        <w:t xml:space="preserve">their common variance </w:t>
      </w:r>
      <w:r w:rsidR="00C148C4" w:rsidRPr="00D30D82">
        <w:rPr>
          <w:rFonts w:ascii="Times New Roman" w:hAnsi="Times New Roman" w:cs="Times New Roman"/>
          <w:lang w:val="en-US"/>
        </w:rPr>
        <w:t xml:space="preserve">also shared </w:t>
      </w:r>
      <w:r w:rsidR="006440F1" w:rsidRPr="00D30D82">
        <w:rPr>
          <w:rFonts w:ascii="Times New Roman" w:hAnsi="Times New Roman" w:cs="Times New Roman"/>
          <w:lang w:val="en-US"/>
        </w:rPr>
        <w:t xml:space="preserve">with </w:t>
      </w:r>
      <w:r w:rsidR="006440F1" w:rsidRPr="00D30D82">
        <w:rPr>
          <w:rFonts w:ascii="Times New Roman" w:hAnsi="Times New Roman" w:cs="Times New Roman"/>
          <w:i/>
          <w:iCs/>
          <w:lang w:val="en-US"/>
        </w:rPr>
        <w:t>C</w:t>
      </w:r>
      <w:r w:rsidR="00234CD2" w:rsidRPr="00D30D82">
        <w:rPr>
          <w:rFonts w:ascii="Times New Roman" w:hAnsi="Times New Roman" w:cs="Times New Roman"/>
          <w:lang w:val="en-US"/>
        </w:rPr>
        <w:t>, leaving mostly preexisting common variance unique to the pair</w:t>
      </w:r>
      <w:r w:rsidR="0024501F" w:rsidRPr="00D30D82">
        <w:rPr>
          <w:rFonts w:ascii="Times New Roman" w:hAnsi="Times New Roman" w:cs="Times New Roman"/>
          <w:lang w:val="en-US"/>
        </w:rPr>
        <w:t>,</w:t>
      </w:r>
      <w:r w:rsidR="00AB2FDC" w:rsidRPr="00D30D82">
        <w:rPr>
          <w:rFonts w:ascii="Times New Roman" w:hAnsi="Times New Roman" w:cs="Times New Roman"/>
          <w:lang w:val="en-US"/>
        </w:rPr>
        <w:t xml:space="preserve"> along with residual noise</w:t>
      </w:r>
      <w:r w:rsidR="006440F1" w:rsidRPr="00D30D82">
        <w:rPr>
          <w:rFonts w:ascii="Times New Roman" w:hAnsi="Times New Roman" w:cs="Times New Roman"/>
          <w:lang w:val="en-US"/>
        </w:rPr>
        <w:t>.</w:t>
      </w:r>
      <w:r w:rsidR="00245AC4" w:rsidRPr="00D30D82">
        <w:rPr>
          <w:rFonts w:ascii="Times New Roman" w:hAnsi="Times New Roman" w:cs="Times New Roman"/>
          <w:lang w:val="en-US"/>
        </w:rPr>
        <w:t xml:space="preserve"> There are two caveats to this.</w:t>
      </w:r>
      <w:r w:rsidR="00CF5032" w:rsidRPr="00D30D82">
        <w:rPr>
          <w:rFonts w:ascii="Times New Roman" w:hAnsi="Times New Roman" w:cs="Times New Roman"/>
          <w:lang w:val="en-US"/>
        </w:rPr>
        <w:t xml:space="preserve"> </w:t>
      </w:r>
      <w:r w:rsidR="00245AC4" w:rsidRPr="00D30D82">
        <w:rPr>
          <w:rFonts w:ascii="Times New Roman" w:hAnsi="Times New Roman" w:cs="Times New Roman"/>
          <w:lang w:val="en-US"/>
        </w:rPr>
        <w:t>U</w:t>
      </w:r>
      <w:r w:rsidR="006B7839" w:rsidRPr="00D30D82">
        <w:rPr>
          <w:rFonts w:ascii="Times New Roman" w:hAnsi="Times New Roman" w:cs="Times New Roman"/>
          <w:lang w:val="en-US"/>
        </w:rPr>
        <w:t xml:space="preserve">nless </w:t>
      </w:r>
      <w:r w:rsidR="006B7839" w:rsidRPr="00D30D82">
        <w:rPr>
          <w:rFonts w:ascii="Times New Roman" w:hAnsi="Times New Roman" w:cs="Times New Roman"/>
          <w:i/>
          <w:iCs/>
          <w:lang w:val="en-US"/>
        </w:rPr>
        <w:t>C</w:t>
      </w:r>
      <w:r w:rsidR="006B7839" w:rsidRPr="00D30D82">
        <w:rPr>
          <w:rFonts w:ascii="Times New Roman" w:hAnsi="Times New Roman" w:cs="Times New Roman"/>
          <w:lang w:val="en-US"/>
        </w:rPr>
        <w:t xml:space="preserve"> perfectly reflects the underlying common factor,</w:t>
      </w:r>
      <w:r w:rsidR="006E1145" w:rsidRPr="00D30D82">
        <w:rPr>
          <w:rFonts w:ascii="Times New Roman" w:hAnsi="Times New Roman" w:cs="Times New Roman"/>
          <w:lang w:val="en-US"/>
        </w:rPr>
        <w:t xml:space="preserve"> </w:t>
      </w:r>
      <w:r w:rsidR="00A05B5D" w:rsidRPr="00D30D82">
        <w:rPr>
          <w:rFonts w:ascii="Times New Roman" w:hAnsi="Times New Roman" w:cs="Times New Roman"/>
          <w:lang w:val="en-US"/>
        </w:rPr>
        <w:t xml:space="preserve">subtracting from </w:t>
      </w:r>
      <w:r w:rsidR="002A51CB" w:rsidRPr="00D30D82">
        <w:rPr>
          <w:rFonts w:ascii="Times New Roman" w:hAnsi="Times New Roman" w:cs="Times New Roman"/>
          <w:lang w:val="en-US"/>
        </w:rPr>
        <w:t xml:space="preserve">both </w:t>
      </w:r>
      <w:r w:rsidR="00A855F5" w:rsidRPr="00D30D82">
        <w:rPr>
          <w:rFonts w:ascii="Times New Roman" w:hAnsi="Times New Roman" w:cs="Times New Roman"/>
          <w:i/>
          <w:iCs/>
          <w:lang w:val="en-US"/>
        </w:rPr>
        <w:t>A</w:t>
      </w:r>
      <w:r w:rsidR="00A855F5" w:rsidRPr="00D30D82">
        <w:rPr>
          <w:rFonts w:ascii="Times New Roman" w:hAnsi="Times New Roman" w:cs="Times New Roman"/>
          <w:lang w:val="en-US"/>
        </w:rPr>
        <w:t xml:space="preserve"> and</w:t>
      </w:r>
      <w:r w:rsidR="00FB1DBB" w:rsidRPr="00D30D82">
        <w:rPr>
          <w:rFonts w:ascii="Times New Roman" w:hAnsi="Times New Roman" w:cs="Times New Roman"/>
          <w:lang w:val="en-US"/>
        </w:rPr>
        <w:t xml:space="preserve"> </w:t>
      </w:r>
      <w:r w:rsidR="00A855F5" w:rsidRPr="00D30D82">
        <w:rPr>
          <w:rFonts w:ascii="Times New Roman" w:hAnsi="Times New Roman" w:cs="Times New Roman"/>
          <w:i/>
          <w:iCs/>
          <w:lang w:val="en-US"/>
        </w:rPr>
        <w:t>B</w:t>
      </w:r>
      <w:r w:rsidR="00A855F5" w:rsidRPr="00D30D82">
        <w:rPr>
          <w:rFonts w:ascii="Times New Roman" w:hAnsi="Times New Roman" w:cs="Times New Roman"/>
          <w:lang w:val="en-US"/>
        </w:rPr>
        <w:t xml:space="preserve"> </w:t>
      </w:r>
      <w:r w:rsidR="00B0018F" w:rsidRPr="00D30D82">
        <w:rPr>
          <w:rFonts w:ascii="Times New Roman" w:hAnsi="Times New Roman" w:cs="Times New Roman"/>
          <w:lang w:val="en-US"/>
        </w:rPr>
        <w:t>least-squares determined multiple</w:t>
      </w:r>
      <w:r w:rsidR="005C4813" w:rsidRPr="00D30D82">
        <w:rPr>
          <w:rFonts w:ascii="Times New Roman" w:hAnsi="Times New Roman" w:cs="Times New Roman"/>
          <w:lang w:val="en-US"/>
        </w:rPr>
        <w:t>s</w:t>
      </w:r>
      <w:r w:rsidR="00B0018F" w:rsidRPr="00D30D82">
        <w:rPr>
          <w:rFonts w:ascii="Times New Roman" w:hAnsi="Times New Roman" w:cs="Times New Roman"/>
          <w:lang w:val="en-US"/>
        </w:rPr>
        <w:t xml:space="preserve"> of</w:t>
      </w:r>
      <w:r w:rsidR="00A05B5D" w:rsidRPr="00D30D82">
        <w:rPr>
          <w:rFonts w:ascii="Times New Roman" w:hAnsi="Times New Roman" w:cs="Times New Roman"/>
          <w:lang w:val="en-US"/>
        </w:rPr>
        <w:t xml:space="preserve"> </w:t>
      </w:r>
      <w:r w:rsidR="00DE7A88" w:rsidRPr="00D30D82">
        <w:rPr>
          <w:rFonts w:ascii="Times New Roman" w:hAnsi="Times New Roman" w:cs="Times New Roman"/>
          <w:i/>
          <w:iCs/>
          <w:lang w:val="en-US"/>
        </w:rPr>
        <w:t>C</w:t>
      </w:r>
      <w:r w:rsidR="00A05B5D" w:rsidRPr="00D30D82">
        <w:rPr>
          <w:rFonts w:ascii="Times New Roman" w:hAnsi="Times New Roman" w:cs="Times New Roman"/>
          <w:lang w:val="en-US"/>
        </w:rPr>
        <w:t xml:space="preserve"> </w:t>
      </w:r>
      <w:r w:rsidR="00AE597F" w:rsidRPr="00D30D82">
        <w:rPr>
          <w:rFonts w:ascii="Times New Roman" w:hAnsi="Times New Roman" w:cs="Times New Roman"/>
          <w:lang w:val="en-US"/>
        </w:rPr>
        <w:t xml:space="preserve">only </w:t>
      </w:r>
      <w:r w:rsidR="0077179B" w:rsidRPr="00D30D82">
        <w:rPr>
          <w:rFonts w:ascii="Times New Roman" w:hAnsi="Times New Roman" w:cs="Times New Roman"/>
          <w:lang w:val="en-US"/>
        </w:rPr>
        <w:t>in</w:t>
      </w:r>
      <w:r w:rsidR="00DE7A88" w:rsidRPr="00D30D82">
        <w:rPr>
          <w:rFonts w:ascii="Times New Roman" w:hAnsi="Times New Roman" w:cs="Times New Roman"/>
          <w:lang w:val="en-US"/>
        </w:rPr>
        <w:t>completely cancel</w:t>
      </w:r>
      <w:r w:rsidR="006B7839" w:rsidRPr="00D30D82">
        <w:rPr>
          <w:rFonts w:ascii="Times New Roman" w:hAnsi="Times New Roman" w:cs="Times New Roman"/>
          <w:lang w:val="en-US"/>
        </w:rPr>
        <w:t>s</w:t>
      </w:r>
      <w:r w:rsidR="00DE7A88" w:rsidRPr="00D30D82">
        <w:rPr>
          <w:rFonts w:ascii="Times New Roman" w:hAnsi="Times New Roman" w:cs="Times New Roman"/>
          <w:lang w:val="en-US"/>
        </w:rPr>
        <w:t xml:space="preserve"> </w:t>
      </w:r>
      <w:r w:rsidR="00AE597F" w:rsidRPr="00D30D82">
        <w:rPr>
          <w:rFonts w:ascii="Times New Roman" w:hAnsi="Times New Roman" w:cs="Times New Roman"/>
          <w:lang w:val="en-US"/>
        </w:rPr>
        <w:t xml:space="preserve">their information shared with </w:t>
      </w:r>
      <w:r w:rsidR="00AE597F" w:rsidRPr="00D30D82">
        <w:rPr>
          <w:rFonts w:ascii="Times New Roman" w:hAnsi="Times New Roman" w:cs="Times New Roman"/>
          <w:i/>
          <w:iCs/>
          <w:lang w:val="en-US"/>
        </w:rPr>
        <w:t>C</w:t>
      </w:r>
      <w:r w:rsidR="001063A6" w:rsidRPr="00D30D82">
        <w:rPr>
          <w:rFonts w:ascii="Times New Roman" w:hAnsi="Times New Roman" w:cs="Times New Roman"/>
          <w:lang w:val="en-US"/>
        </w:rPr>
        <w:t>.</w:t>
      </w:r>
      <w:r w:rsidR="00020838" w:rsidRPr="00D30D82">
        <w:rPr>
          <w:rFonts w:ascii="Times New Roman" w:hAnsi="Times New Roman" w:cs="Times New Roman"/>
          <w:lang w:val="en-US"/>
        </w:rPr>
        <w:t xml:space="preserve"> </w:t>
      </w:r>
      <w:r w:rsidR="000924B6" w:rsidRPr="00D30D82">
        <w:rPr>
          <w:rFonts w:ascii="Times New Roman" w:hAnsi="Times New Roman" w:cs="Times New Roman"/>
          <w:lang w:val="en-US"/>
        </w:rPr>
        <w:t>Furthermore</w:t>
      </w:r>
      <w:r w:rsidR="00A55088" w:rsidRPr="00D30D82">
        <w:rPr>
          <w:rFonts w:ascii="Times New Roman" w:hAnsi="Times New Roman" w:cs="Times New Roman"/>
          <w:lang w:val="en-US"/>
        </w:rPr>
        <w:t xml:space="preserve">, “decorrelating” </w:t>
      </w:r>
      <w:r w:rsidR="004555D5" w:rsidRPr="00D30D82">
        <w:rPr>
          <w:rFonts w:ascii="Times New Roman" w:hAnsi="Times New Roman" w:cs="Times New Roman"/>
          <w:lang w:val="en-US"/>
        </w:rPr>
        <w:t xml:space="preserve">both </w:t>
      </w:r>
      <w:r w:rsidR="00397FD9" w:rsidRPr="00D30D82">
        <w:rPr>
          <w:rFonts w:ascii="Times New Roman" w:hAnsi="Times New Roman" w:cs="Times New Roman"/>
          <w:i/>
          <w:iCs/>
          <w:lang w:val="en-US"/>
        </w:rPr>
        <w:t>A</w:t>
      </w:r>
      <w:r w:rsidR="00A55088" w:rsidRPr="00D30D82">
        <w:rPr>
          <w:rFonts w:ascii="Times New Roman" w:hAnsi="Times New Roman" w:cs="Times New Roman"/>
          <w:lang w:val="en-US"/>
        </w:rPr>
        <w:t xml:space="preserve"> and </w:t>
      </w:r>
      <w:r w:rsidR="00A55088" w:rsidRPr="00D30D82">
        <w:rPr>
          <w:rFonts w:ascii="Times New Roman" w:hAnsi="Times New Roman" w:cs="Times New Roman"/>
          <w:i/>
          <w:iCs/>
          <w:lang w:val="en-US"/>
        </w:rPr>
        <w:t>B</w:t>
      </w:r>
      <w:r w:rsidR="00A55088" w:rsidRPr="00D30D82">
        <w:rPr>
          <w:rFonts w:ascii="Times New Roman" w:hAnsi="Times New Roman" w:cs="Times New Roman"/>
          <w:lang w:val="en-US"/>
        </w:rPr>
        <w:t xml:space="preserve"> from </w:t>
      </w:r>
      <w:r w:rsidR="00A55088" w:rsidRPr="00D30D82">
        <w:rPr>
          <w:rFonts w:ascii="Times New Roman" w:hAnsi="Times New Roman" w:cs="Times New Roman"/>
          <w:i/>
          <w:iCs/>
          <w:lang w:val="en-US"/>
        </w:rPr>
        <w:t>C</w:t>
      </w:r>
      <w:r w:rsidR="00A55088" w:rsidRPr="00D30D82">
        <w:rPr>
          <w:rFonts w:ascii="Times New Roman" w:hAnsi="Times New Roman" w:cs="Times New Roman"/>
          <w:lang w:val="en-US"/>
        </w:rPr>
        <w:t xml:space="preserve"> </w:t>
      </w:r>
      <w:r w:rsidR="00397FD9" w:rsidRPr="00D30D82">
        <w:rPr>
          <w:rFonts w:ascii="Times New Roman" w:hAnsi="Times New Roman" w:cs="Times New Roman"/>
          <w:lang w:val="en-US"/>
        </w:rPr>
        <w:t>injects</w:t>
      </w:r>
      <w:r w:rsidR="004555D5" w:rsidRPr="00D30D82">
        <w:rPr>
          <w:rFonts w:ascii="Times New Roman" w:hAnsi="Times New Roman" w:cs="Times New Roman"/>
          <w:lang w:val="en-US"/>
        </w:rPr>
        <w:t xml:space="preserve"> </w:t>
      </w:r>
      <w:r w:rsidR="006228BC" w:rsidRPr="00D30D82">
        <w:rPr>
          <w:rFonts w:ascii="Times New Roman" w:hAnsi="Times New Roman" w:cs="Times New Roman"/>
          <w:lang w:val="en-US"/>
        </w:rPr>
        <w:t xml:space="preserve">into </w:t>
      </w:r>
      <w:r w:rsidR="00B17D9D" w:rsidRPr="00D30D82">
        <w:rPr>
          <w:rFonts w:ascii="Times New Roman" w:hAnsi="Times New Roman" w:cs="Times New Roman"/>
          <w:lang w:val="en-US"/>
        </w:rPr>
        <w:t>each</w:t>
      </w:r>
      <w:r w:rsidR="004555D5" w:rsidRPr="00D30D82">
        <w:rPr>
          <w:rFonts w:ascii="Times New Roman" w:hAnsi="Times New Roman" w:cs="Times New Roman"/>
          <w:lang w:val="en-US"/>
        </w:rPr>
        <w:t xml:space="preserve"> </w:t>
      </w:r>
      <w:r w:rsidR="00AB17BA" w:rsidRPr="00D30D82">
        <w:rPr>
          <w:rFonts w:ascii="Times New Roman" w:hAnsi="Times New Roman" w:cs="Times New Roman"/>
          <w:lang w:val="en-US"/>
        </w:rPr>
        <w:t xml:space="preserve">some </w:t>
      </w:r>
      <w:r w:rsidR="004555D5" w:rsidRPr="00D30D82">
        <w:rPr>
          <w:rFonts w:ascii="Times New Roman" w:hAnsi="Times New Roman" w:cs="Times New Roman"/>
          <w:lang w:val="en-US"/>
        </w:rPr>
        <w:t>of</w:t>
      </w:r>
      <w:r w:rsidR="00397FD9" w:rsidRPr="00D30D82">
        <w:rPr>
          <w:rFonts w:ascii="Times New Roman" w:hAnsi="Times New Roman" w:cs="Times New Roman"/>
          <w:lang w:val="en-US"/>
        </w:rPr>
        <w:t xml:space="preserve"> </w:t>
      </w:r>
      <w:r w:rsidR="002F1FFE" w:rsidRPr="00D30D82">
        <w:rPr>
          <w:rFonts w:ascii="Times New Roman" w:hAnsi="Times New Roman" w:cs="Times New Roman"/>
          <w:lang w:val="en-US"/>
        </w:rPr>
        <w:t xml:space="preserve">the </w:t>
      </w:r>
      <w:r w:rsidR="004D3785" w:rsidRPr="00D30D82">
        <w:rPr>
          <w:rFonts w:ascii="Times New Roman" w:hAnsi="Times New Roman" w:cs="Times New Roman"/>
          <w:lang w:val="en-US"/>
        </w:rPr>
        <w:t>noise part</w:t>
      </w:r>
      <w:r w:rsidR="008F72D7" w:rsidRPr="00D30D82">
        <w:rPr>
          <w:rFonts w:ascii="Times New Roman" w:hAnsi="Times New Roman" w:cs="Times New Roman"/>
          <w:lang w:val="en-US"/>
        </w:rPr>
        <w:t xml:space="preserve"> </w:t>
      </w:r>
      <w:r w:rsidR="004D3785" w:rsidRPr="00D30D82">
        <w:rPr>
          <w:rFonts w:ascii="Times New Roman" w:hAnsi="Times New Roman" w:cs="Times New Roman"/>
          <w:lang w:val="en-US"/>
        </w:rPr>
        <w:t xml:space="preserve">(unique variance) of </w:t>
      </w:r>
      <w:r w:rsidR="004D3785" w:rsidRPr="00D30D82">
        <w:rPr>
          <w:rFonts w:ascii="Times New Roman" w:hAnsi="Times New Roman" w:cs="Times New Roman"/>
          <w:i/>
          <w:iCs/>
          <w:lang w:val="en-US"/>
        </w:rPr>
        <w:t>C</w:t>
      </w:r>
      <w:r w:rsidR="0023095C" w:rsidRPr="00D30D82">
        <w:rPr>
          <w:rFonts w:ascii="Times New Roman" w:hAnsi="Times New Roman" w:cs="Times New Roman"/>
          <w:lang w:val="en-US"/>
        </w:rPr>
        <w:t xml:space="preserve">, </w:t>
      </w:r>
      <w:r w:rsidR="005457AB" w:rsidRPr="00D30D82">
        <w:rPr>
          <w:rFonts w:ascii="Times New Roman" w:hAnsi="Times New Roman" w:cs="Times New Roman"/>
          <w:lang w:val="en-US"/>
        </w:rPr>
        <w:t>in</w:t>
      </w:r>
      <w:r w:rsidR="00D138DD" w:rsidRPr="00D30D82">
        <w:rPr>
          <w:rFonts w:ascii="Times New Roman" w:hAnsi="Times New Roman" w:cs="Times New Roman"/>
          <w:lang w:val="en-US"/>
        </w:rPr>
        <w:t xml:space="preserve">ducing </w:t>
      </w:r>
      <w:r w:rsidR="005457AB" w:rsidRPr="00D30D82">
        <w:rPr>
          <w:rFonts w:ascii="Times New Roman" w:hAnsi="Times New Roman" w:cs="Times New Roman"/>
          <w:lang w:val="en-US"/>
        </w:rPr>
        <w:t xml:space="preserve">some </w:t>
      </w:r>
      <w:r w:rsidR="00951426" w:rsidRPr="00D30D82">
        <w:rPr>
          <w:rFonts w:ascii="Times New Roman" w:hAnsi="Times New Roman" w:cs="Times New Roman"/>
          <w:lang w:val="en-US"/>
        </w:rPr>
        <w:t xml:space="preserve">correlation </w:t>
      </w:r>
      <w:r w:rsidR="0044522C" w:rsidRPr="00D30D82">
        <w:rPr>
          <w:rFonts w:ascii="Times New Roman" w:hAnsi="Times New Roman" w:cs="Times New Roman"/>
          <w:lang w:val="en-US"/>
        </w:rPr>
        <w:t xml:space="preserve">between </w:t>
      </w:r>
      <w:r w:rsidR="0044522C" w:rsidRPr="00D30D82">
        <w:rPr>
          <w:rFonts w:ascii="Times New Roman" w:hAnsi="Times New Roman" w:cs="Times New Roman"/>
          <w:i/>
          <w:iCs/>
          <w:lang w:val="en-US"/>
        </w:rPr>
        <w:t>A</w:t>
      </w:r>
      <w:r w:rsidR="0044522C" w:rsidRPr="00D30D82">
        <w:rPr>
          <w:rFonts w:ascii="Times New Roman" w:hAnsi="Times New Roman" w:cs="Times New Roman"/>
          <w:lang w:val="en-US"/>
        </w:rPr>
        <w:t xml:space="preserve"> and </w:t>
      </w:r>
      <w:r w:rsidR="0044522C" w:rsidRPr="00D30D82">
        <w:rPr>
          <w:rFonts w:ascii="Times New Roman" w:hAnsi="Times New Roman" w:cs="Times New Roman"/>
          <w:i/>
          <w:iCs/>
          <w:lang w:val="en-US"/>
        </w:rPr>
        <w:t>B</w:t>
      </w:r>
      <w:r w:rsidR="0044522C" w:rsidRPr="00D30D82">
        <w:rPr>
          <w:rFonts w:ascii="Times New Roman" w:hAnsi="Times New Roman" w:cs="Times New Roman"/>
          <w:lang w:val="en-US"/>
        </w:rPr>
        <w:t xml:space="preserve"> </w:t>
      </w:r>
      <w:r w:rsidR="00951426" w:rsidRPr="00D30D82">
        <w:rPr>
          <w:rFonts w:ascii="Times New Roman" w:hAnsi="Times New Roman" w:cs="Times New Roman"/>
          <w:lang w:val="en-US"/>
        </w:rPr>
        <w:t>due to su</w:t>
      </w:r>
      <w:r w:rsidR="00E27812" w:rsidRPr="00D30D82">
        <w:rPr>
          <w:rFonts w:ascii="Times New Roman" w:hAnsi="Times New Roman" w:cs="Times New Roman"/>
          <w:lang w:val="en-US"/>
        </w:rPr>
        <w:t>ch</w:t>
      </w:r>
      <w:r w:rsidR="00951426" w:rsidRPr="00D30D82">
        <w:rPr>
          <w:rFonts w:ascii="Times New Roman" w:hAnsi="Times New Roman" w:cs="Times New Roman"/>
          <w:lang w:val="en-US"/>
        </w:rPr>
        <w:t xml:space="preserve"> shared noise</w:t>
      </w:r>
      <w:r w:rsidR="004D3785" w:rsidRPr="00D30D82">
        <w:rPr>
          <w:rFonts w:ascii="Times New Roman" w:hAnsi="Times New Roman" w:cs="Times New Roman"/>
          <w:lang w:val="en-US"/>
        </w:rPr>
        <w:t>.</w:t>
      </w:r>
      <w:r w:rsidR="003304AA" w:rsidRPr="00D30D82">
        <w:rPr>
          <w:rFonts w:ascii="Times New Roman" w:hAnsi="Times New Roman" w:cs="Times New Roman"/>
          <w:lang w:val="en-US"/>
        </w:rPr>
        <w:t xml:space="preserve"> </w:t>
      </w:r>
      <w:r w:rsidR="00637BC9" w:rsidRPr="00D30D82">
        <w:rPr>
          <w:rFonts w:ascii="Times New Roman" w:hAnsi="Times New Roman" w:cs="Times New Roman"/>
          <w:lang w:val="en-US"/>
        </w:rPr>
        <w:t xml:space="preserve">While </w:t>
      </w:r>
      <w:r w:rsidR="002C5A9D" w:rsidRPr="00D30D82">
        <w:rPr>
          <w:rFonts w:ascii="Times New Roman" w:hAnsi="Times New Roman" w:cs="Times New Roman"/>
          <w:lang w:val="en-US"/>
        </w:rPr>
        <w:t xml:space="preserve">the residuals of </w:t>
      </w:r>
      <w:r w:rsidR="00637BC9" w:rsidRPr="00D30D82">
        <w:rPr>
          <w:rFonts w:ascii="Times New Roman" w:hAnsi="Times New Roman" w:cs="Times New Roman"/>
          <w:lang w:val="en-US"/>
        </w:rPr>
        <w:t>b</w:t>
      </w:r>
      <w:r w:rsidR="009C68A3" w:rsidRPr="00D30D82">
        <w:rPr>
          <w:rFonts w:ascii="Times New Roman" w:hAnsi="Times New Roman" w:cs="Times New Roman"/>
          <w:lang w:val="en-US"/>
        </w:rPr>
        <w:t xml:space="preserve">oth </w:t>
      </w:r>
      <w:r w:rsidR="009C68A3" w:rsidRPr="00D30D82">
        <w:rPr>
          <w:rFonts w:ascii="Times New Roman" w:hAnsi="Times New Roman" w:cs="Times New Roman"/>
          <w:i/>
          <w:iCs/>
          <w:lang w:val="en-US"/>
        </w:rPr>
        <w:t>A</w:t>
      </w:r>
      <w:r w:rsidR="009C68A3" w:rsidRPr="00D30D82">
        <w:rPr>
          <w:rFonts w:ascii="Times New Roman" w:hAnsi="Times New Roman" w:cs="Times New Roman"/>
          <w:lang w:val="en-US"/>
        </w:rPr>
        <w:t xml:space="preserve"> and </w:t>
      </w:r>
      <w:r w:rsidR="009C68A3" w:rsidRPr="00D30D82">
        <w:rPr>
          <w:rFonts w:ascii="Times New Roman" w:hAnsi="Times New Roman" w:cs="Times New Roman"/>
          <w:i/>
          <w:iCs/>
          <w:lang w:val="en-US"/>
        </w:rPr>
        <w:t>B</w:t>
      </w:r>
      <w:r w:rsidR="009C68A3" w:rsidRPr="00D30D82">
        <w:rPr>
          <w:rFonts w:ascii="Times New Roman" w:hAnsi="Times New Roman" w:cs="Times New Roman"/>
          <w:lang w:val="en-US"/>
        </w:rPr>
        <w:t xml:space="preserve"> become orthogonal to </w:t>
      </w:r>
      <w:r w:rsidR="00302E70" w:rsidRPr="00D30D82">
        <w:rPr>
          <w:rFonts w:ascii="Times New Roman" w:hAnsi="Times New Roman" w:cs="Times New Roman"/>
          <w:lang w:val="en-US"/>
        </w:rPr>
        <w:t xml:space="preserve">variable </w:t>
      </w:r>
      <w:r w:rsidR="009C68A3" w:rsidRPr="00D30D82">
        <w:rPr>
          <w:rFonts w:ascii="Times New Roman" w:hAnsi="Times New Roman" w:cs="Times New Roman"/>
          <w:i/>
          <w:iCs/>
          <w:lang w:val="en-US"/>
        </w:rPr>
        <w:t>C</w:t>
      </w:r>
      <w:r w:rsidR="00AE3726" w:rsidRPr="00D30D82">
        <w:rPr>
          <w:rFonts w:ascii="Times New Roman" w:hAnsi="Times New Roman" w:cs="Times New Roman"/>
          <w:lang w:val="en-US"/>
        </w:rPr>
        <w:t xml:space="preserve"> (its signal </w:t>
      </w:r>
      <w:r w:rsidR="00743217" w:rsidRPr="00D30D82">
        <w:rPr>
          <w:rFonts w:ascii="Times New Roman" w:hAnsi="Times New Roman" w:cs="Times New Roman"/>
          <w:lang w:val="en-US"/>
        </w:rPr>
        <w:t>plus its</w:t>
      </w:r>
      <w:r w:rsidR="00AE3726" w:rsidRPr="00D30D82">
        <w:rPr>
          <w:rFonts w:ascii="Times New Roman" w:hAnsi="Times New Roman" w:cs="Times New Roman"/>
          <w:lang w:val="en-US"/>
        </w:rPr>
        <w:t xml:space="preserve"> noise),</w:t>
      </w:r>
      <w:r w:rsidR="007601EB" w:rsidRPr="00D30D82">
        <w:rPr>
          <w:rFonts w:ascii="Times New Roman" w:hAnsi="Times New Roman" w:cs="Times New Roman"/>
          <w:lang w:val="en-US"/>
        </w:rPr>
        <w:t xml:space="preserve"> </w:t>
      </w:r>
      <w:r w:rsidR="00DC5B19" w:rsidRPr="00D30D82">
        <w:rPr>
          <w:rFonts w:ascii="Times New Roman" w:hAnsi="Times New Roman" w:cs="Times New Roman"/>
          <w:lang w:val="en-US"/>
        </w:rPr>
        <w:t xml:space="preserve">simulations </w:t>
      </w:r>
      <w:r w:rsidR="00D65895" w:rsidRPr="00D30D82">
        <w:rPr>
          <w:rFonts w:ascii="Times New Roman" w:hAnsi="Times New Roman" w:cs="Times New Roman"/>
          <w:lang w:val="en-US"/>
        </w:rPr>
        <w:t xml:space="preserve">with </w:t>
      </w:r>
      <w:r w:rsidR="004213FF" w:rsidRPr="00D30D82">
        <w:rPr>
          <w:rFonts w:ascii="Times New Roman" w:hAnsi="Times New Roman" w:cs="Times New Roman"/>
          <w:lang w:val="en-US"/>
        </w:rPr>
        <w:t xml:space="preserve">50% signal variance </w:t>
      </w:r>
      <w:r w:rsidR="00696041" w:rsidRPr="00D30D82">
        <w:rPr>
          <w:rFonts w:ascii="Times New Roman" w:hAnsi="Times New Roman" w:cs="Times New Roman"/>
          <w:lang w:val="en-US"/>
        </w:rPr>
        <w:t>in all three variables</w:t>
      </w:r>
      <w:r w:rsidR="004213FF" w:rsidRPr="00D30D82">
        <w:rPr>
          <w:rFonts w:ascii="Times New Roman" w:hAnsi="Times New Roman" w:cs="Times New Roman"/>
          <w:lang w:val="en-US"/>
        </w:rPr>
        <w:t xml:space="preserve"> </w:t>
      </w:r>
      <w:r w:rsidR="00DC5B19" w:rsidRPr="00D30D82">
        <w:rPr>
          <w:rFonts w:ascii="Times New Roman" w:hAnsi="Times New Roman" w:cs="Times New Roman"/>
          <w:lang w:val="en-US"/>
        </w:rPr>
        <w:t xml:space="preserve">easily show that </w:t>
      </w:r>
      <w:r w:rsidR="00C636FA" w:rsidRPr="00D30D82">
        <w:rPr>
          <w:rFonts w:ascii="Times New Roman" w:hAnsi="Times New Roman" w:cs="Times New Roman"/>
          <w:lang w:val="en-US"/>
        </w:rPr>
        <w:t>the</w:t>
      </w:r>
      <w:r w:rsidR="00095C73" w:rsidRPr="00D30D82">
        <w:rPr>
          <w:rFonts w:ascii="Times New Roman" w:hAnsi="Times New Roman" w:cs="Times New Roman"/>
          <w:lang w:val="en-US"/>
        </w:rPr>
        <w:t>se residuals</w:t>
      </w:r>
      <w:r w:rsidR="00C636FA" w:rsidRPr="00D30D82">
        <w:rPr>
          <w:rFonts w:ascii="Times New Roman" w:hAnsi="Times New Roman" w:cs="Times New Roman"/>
          <w:lang w:val="en-US"/>
        </w:rPr>
        <w:t xml:space="preserve"> remain correlated </w:t>
      </w:r>
      <w:r w:rsidR="002D09E6" w:rsidRPr="00D30D82">
        <w:rPr>
          <w:rFonts w:ascii="Times New Roman" w:hAnsi="Times New Roman" w:cs="Times New Roman"/>
          <w:lang w:val="en-US"/>
        </w:rPr>
        <w:t xml:space="preserve">despite </w:t>
      </w:r>
      <w:r w:rsidR="0010720A" w:rsidRPr="00D30D82">
        <w:rPr>
          <w:rFonts w:ascii="Times New Roman" w:hAnsi="Times New Roman" w:cs="Times New Roman"/>
          <w:lang w:val="en-US"/>
        </w:rPr>
        <w:t xml:space="preserve">a single common factor </w:t>
      </w:r>
      <w:r w:rsidR="00554255" w:rsidRPr="00D30D82">
        <w:rPr>
          <w:rFonts w:ascii="Times New Roman" w:hAnsi="Times New Roman" w:cs="Times New Roman"/>
          <w:lang w:val="en-US"/>
        </w:rPr>
        <w:t xml:space="preserve">being involved </w:t>
      </w:r>
      <w:r w:rsidR="005826E1" w:rsidRPr="00D30D82">
        <w:rPr>
          <w:rFonts w:ascii="Times New Roman" w:hAnsi="Times New Roman" w:cs="Times New Roman"/>
          <w:lang w:val="en-US"/>
        </w:rPr>
        <w:t>(</w:t>
      </w:r>
      <w:r w:rsidR="00554255" w:rsidRPr="00D30D82">
        <w:rPr>
          <w:rFonts w:ascii="Times New Roman" w:hAnsi="Times New Roman" w:cs="Times New Roman"/>
          <w:lang w:val="en-US"/>
        </w:rPr>
        <w:t xml:space="preserve">i.e., </w:t>
      </w:r>
      <w:r w:rsidR="00A60F5F" w:rsidRPr="00D30D82">
        <w:rPr>
          <w:rFonts w:ascii="Times New Roman" w:hAnsi="Times New Roman" w:cs="Times New Roman"/>
          <w:lang w:val="en-US"/>
        </w:rPr>
        <w:t>without an</w:t>
      </w:r>
      <w:r w:rsidR="005826E1" w:rsidRPr="00D30D82">
        <w:rPr>
          <w:rFonts w:ascii="Times New Roman" w:hAnsi="Times New Roman" w:cs="Times New Roman"/>
          <w:lang w:val="en-US"/>
        </w:rPr>
        <w:t xml:space="preserve"> extra source of variance</w:t>
      </w:r>
      <w:r w:rsidR="00971274" w:rsidRPr="00D30D82">
        <w:rPr>
          <w:rFonts w:ascii="Times New Roman" w:hAnsi="Times New Roman" w:cs="Times New Roman"/>
          <w:lang w:val="en-US"/>
        </w:rPr>
        <w:t xml:space="preserve"> exclusive to </w:t>
      </w:r>
      <w:r w:rsidR="00971274" w:rsidRPr="00D30D82">
        <w:rPr>
          <w:rFonts w:ascii="Times New Roman" w:hAnsi="Times New Roman" w:cs="Times New Roman"/>
          <w:i/>
          <w:iCs/>
          <w:lang w:val="en-US"/>
        </w:rPr>
        <w:t>A</w:t>
      </w:r>
      <w:r w:rsidR="00971274" w:rsidRPr="00D30D82">
        <w:rPr>
          <w:rFonts w:ascii="Times New Roman" w:hAnsi="Times New Roman" w:cs="Times New Roman"/>
          <w:lang w:val="en-US"/>
        </w:rPr>
        <w:t xml:space="preserve"> and </w:t>
      </w:r>
      <w:r w:rsidR="00971274" w:rsidRPr="00D30D82">
        <w:rPr>
          <w:rFonts w:ascii="Times New Roman" w:hAnsi="Times New Roman" w:cs="Times New Roman"/>
          <w:i/>
          <w:iCs/>
          <w:lang w:val="en-US"/>
        </w:rPr>
        <w:t>B</w:t>
      </w:r>
      <w:r w:rsidR="00971274" w:rsidRPr="00D30D82">
        <w:rPr>
          <w:rFonts w:ascii="Times New Roman" w:hAnsi="Times New Roman" w:cs="Times New Roman"/>
          <w:lang w:val="en-US"/>
        </w:rPr>
        <w:t>)</w:t>
      </w:r>
      <w:r w:rsidR="0010720A" w:rsidRPr="00D30D82">
        <w:rPr>
          <w:rFonts w:ascii="Times New Roman" w:hAnsi="Times New Roman" w:cs="Times New Roman"/>
          <w:lang w:val="en-US"/>
        </w:rPr>
        <w:t xml:space="preserve">. </w:t>
      </w:r>
    </w:p>
    <w:p w14:paraId="4EDCF9D5" w14:textId="1DD531EB" w:rsidR="00613247" w:rsidRPr="00D30D82" w:rsidRDefault="009F67A9" w:rsidP="00613247">
      <w:pPr>
        <w:rPr>
          <w:rFonts w:ascii="Times New Roman" w:hAnsi="Times New Roman" w:cs="Times New Roman"/>
          <w:lang w:val="en-US"/>
        </w:rPr>
      </w:pPr>
      <w:r w:rsidRPr="00D30D82">
        <w:rPr>
          <w:rFonts w:ascii="Times New Roman" w:hAnsi="Times New Roman" w:cs="Times New Roman"/>
          <w:lang w:val="en-US"/>
        </w:rPr>
        <w:lastRenderedPageBreak/>
        <w:t>In</w:t>
      </w:r>
      <w:r w:rsidR="004E583C" w:rsidRPr="00D30D82">
        <w:rPr>
          <w:rFonts w:ascii="Times New Roman" w:hAnsi="Times New Roman" w:cs="Times New Roman"/>
          <w:lang w:val="en-US"/>
        </w:rPr>
        <w:t xml:space="preserve"> general, d</w:t>
      </w:r>
      <w:r w:rsidR="00BE56D2" w:rsidRPr="00D30D82">
        <w:rPr>
          <w:rFonts w:ascii="Times New Roman" w:hAnsi="Times New Roman" w:cs="Times New Roman"/>
          <w:lang w:val="en-US"/>
        </w:rPr>
        <w:t xml:space="preserve">ecorrelating </w:t>
      </w:r>
      <w:r w:rsidR="00BE56D2" w:rsidRPr="00D30D82">
        <w:rPr>
          <w:rFonts w:ascii="Times New Roman" w:hAnsi="Times New Roman" w:cs="Times New Roman"/>
          <w:i/>
          <w:iCs/>
          <w:lang w:val="en-US"/>
        </w:rPr>
        <w:t>A</w:t>
      </w:r>
      <w:r w:rsidR="00BE56D2" w:rsidRPr="00D30D82">
        <w:rPr>
          <w:rFonts w:ascii="Times New Roman" w:hAnsi="Times New Roman" w:cs="Times New Roman"/>
          <w:lang w:val="en-US"/>
        </w:rPr>
        <w:t xml:space="preserve"> from </w:t>
      </w:r>
      <w:r w:rsidR="00BE56D2" w:rsidRPr="00D30D82">
        <w:rPr>
          <w:rFonts w:ascii="Times New Roman" w:hAnsi="Times New Roman" w:cs="Times New Roman"/>
          <w:i/>
          <w:iCs/>
          <w:lang w:val="en-US"/>
        </w:rPr>
        <w:t>C</w:t>
      </w:r>
      <w:r w:rsidR="00F66BE0" w:rsidRPr="00D30D82">
        <w:rPr>
          <w:rFonts w:ascii="Times New Roman" w:hAnsi="Times New Roman" w:cs="Times New Roman"/>
          <w:lang w:val="en-US"/>
        </w:rPr>
        <w:t xml:space="preserve"> amounts to projecting </w:t>
      </w:r>
      <w:r w:rsidR="00F66BE0" w:rsidRPr="00D30D82">
        <w:rPr>
          <w:rFonts w:ascii="Times New Roman" w:hAnsi="Times New Roman" w:cs="Times New Roman"/>
          <w:i/>
          <w:iCs/>
          <w:lang w:val="en-US"/>
        </w:rPr>
        <w:t>A</w:t>
      </w:r>
      <w:r w:rsidR="00F66BE0" w:rsidRPr="00D30D82">
        <w:rPr>
          <w:rFonts w:ascii="Times New Roman" w:hAnsi="Times New Roman" w:cs="Times New Roman"/>
          <w:lang w:val="en-US"/>
        </w:rPr>
        <w:t xml:space="preserve"> on </w:t>
      </w:r>
      <w:r w:rsidR="00F66BE0" w:rsidRPr="00D30D82">
        <w:rPr>
          <w:rFonts w:ascii="Times New Roman" w:hAnsi="Times New Roman" w:cs="Times New Roman"/>
          <w:i/>
          <w:iCs/>
          <w:lang w:val="en-US"/>
        </w:rPr>
        <w:t>C</w:t>
      </w:r>
      <w:r w:rsidR="00CA4D1B" w:rsidRPr="00D30D82">
        <w:rPr>
          <w:rFonts w:ascii="Times New Roman" w:hAnsi="Times New Roman" w:cs="Times New Roman"/>
          <w:lang w:val="en-US"/>
        </w:rPr>
        <w:t>,</w:t>
      </w:r>
      <w:r w:rsidR="00F66BE0" w:rsidRPr="00D30D82">
        <w:rPr>
          <w:rFonts w:ascii="Times New Roman" w:hAnsi="Times New Roman" w:cs="Times New Roman"/>
          <w:lang w:val="en-US"/>
        </w:rPr>
        <w:t xml:space="preserve"> keeping only the residual </w:t>
      </w:r>
      <w:r w:rsidR="00FC4EA8" w:rsidRPr="00D30D82">
        <w:rPr>
          <w:rFonts w:ascii="Times New Roman" w:hAnsi="Times New Roman" w:cs="Times New Roman"/>
          <w:lang w:val="en-US"/>
        </w:rPr>
        <w:t>part</w:t>
      </w:r>
      <w:r w:rsidR="00AF3DBE" w:rsidRPr="00D30D82">
        <w:rPr>
          <w:rFonts w:ascii="Times New Roman" w:hAnsi="Times New Roman" w:cs="Times New Roman"/>
          <w:lang w:val="en-US"/>
        </w:rPr>
        <w:t>, which is</w:t>
      </w:r>
      <w:r w:rsidR="00FC4EA8" w:rsidRPr="00D30D82">
        <w:rPr>
          <w:rFonts w:ascii="Times New Roman" w:hAnsi="Times New Roman" w:cs="Times New Roman"/>
          <w:lang w:val="en-US"/>
        </w:rPr>
        <w:t xml:space="preserve"> </w:t>
      </w:r>
      <w:r w:rsidR="00F66BE0" w:rsidRPr="00D30D82">
        <w:rPr>
          <w:rFonts w:ascii="Times New Roman" w:hAnsi="Times New Roman" w:cs="Times New Roman"/>
          <w:lang w:val="en-US"/>
        </w:rPr>
        <w:t>ortho</w:t>
      </w:r>
      <w:r w:rsidR="00D84F54" w:rsidRPr="00D30D82">
        <w:rPr>
          <w:rFonts w:ascii="Times New Roman" w:hAnsi="Times New Roman" w:cs="Times New Roman"/>
          <w:lang w:val="en-US"/>
        </w:rPr>
        <w:t xml:space="preserve">gonal to </w:t>
      </w:r>
      <w:r w:rsidR="00D84F54" w:rsidRPr="00D30D82">
        <w:rPr>
          <w:rFonts w:ascii="Times New Roman" w:hAnsi="Times New Roman" w:cs="Times New Roman"/>
          <w:i/>
          <w:iCs/>
          <w:lang w:val="en-US"/>
        </w:rPr>
        <w:t>C</w:t>
      </w:r>
      <w:r w:rsidR="00170961" w:rsidRPr="00D30D82">
        <w:rPr>
          <w:rFonts w:ascii="Times New Roman" w:hAnsi="Times New Roman" w:cs="Times New Roman"/>
          <w:lang w:val="en-US"/>
        </w:rPr>
        <w:t xml:space="preserve"> </w:t>
      </w:r>
      <w:r w:rsidR="008D699C" w:rsidRPr="00D30D82">
        <w:rPr>
          <w:rFonts w:ascii="Times New Roman" w:hAnsi="Times New Roman" w:cs="Times New Roman"/>
          <w:lang w:val="en-US"/>
        </w:rPr>
        <w:t>(</w:t>
      </w:r>
      <w:r w:rsidR="00170961" w:rsidRPr="00D30D82">
        <w:rPr>
          <w:rFonts w:ascii="Times New Roman" w:hAnsi="Times New Roman" w:cs="Times New Roman"/>
          <w:lang w:val="en-US"/>
        </w:rPr>
        <w:t>as a whole</w:t>
      </w:r>
      <w:r w:rsidR="00E0656E" w:rsidRPr="00D30D82">
        <w:rPr>
          <w:rFonts w:ascii="Times New Roman" w:hAnsi="Times New Roman" w:cs="Times New Roman"/>
          <w:lang w:val="en-US"/>
        </w:rPr>
        <w:t>)</w:t>
      </w:r>
      <w:r w:rsidR="00C97075" w:rsidRPr="00D30D82">
        <w:rPr>
          <w:rFonts w:ascii="Times New Roman" w:hAnsi="Times New Roman" w:cs="Times New Roman"/>
          <w:lang w:val="en-US"/>
        </w:rPr>
        <w:t xml:space="preserve"> but</w:t>
      </w:r>
      <w:r w:rsidRPr="00D30D82">
        <w:rPr>
          <w:rFonts w:ascii="Times New Roman" w:hAnsi="Times New Roman" w:cs="Times New Roman"/>
          <w:lang w:val="en-US"/>
        </w:rPr>
        <w:t xml:space="preserve"> not to </w:t>
      </w:r>
      <w:r w:rsidR="00DE5CC1" w:rsidRPr="00D30D82">
        <w:rPr>
          <w:rFonts w:ascii="Times New Roman" w:hAnsi="Times New Roman" w:cs="Times New Roman"/>
          <w:lang w:val="en-US"/>
        </w:rPr>
        <w:t>its</w:t>
      </w:r>
      <w:r w:rsidRPr="00D30D82">
        <w:rPr>
          <w:rFonts w:ascii="Times New Roman" w:hAnsi="Times New Roman" w:cs="Times New Roman"/>
          <w:lang w:val="en-US"/>
        </w:rPr>
        <w:t xml:space="preserve"> signal part</w:t>
      </w:r>
      <w:r w:rsidR="00930B3D" w:rsidRPr="00D30D82">
        <w:rPr>
          <w:rFonts w:ascii="Times New Roman" w:hAnsi="Times New Roman" w:cs="Times New Roman"/>
          <w:lang w:val="en-US"/>
        </w:rPr>
        <w:t>.</w:t>
      </w:r>
      <w:r w:rsidR="00F66BE0" w:rsidRPr="00D30D82">
        <w:rPr>
          <w:rFonts w:ascii="Times New Roman" w:hAnsi="Times New Roman" w:cs="Times New Roman"/>
          <w:lang w:val="en-US"/>
        </w:rPr>
        <w:t xml:space="preserve"> </w:t>
      </w:r>
      <w:r w:rsidR="00914F9E" w:rsidRPr="00D30D82">
        <w:rPr>
          <w:rFonts w:ascii="Times New Roman" w:hAnsi="Times New Roman" w:cs="Times New Roman"/>
          <w:lang w:val="en-US"/>
        </w:rPr>
        <w:t xml:space="preserve">When </w:t>
      </w:r>
      <w:r w:rsidR="001562F3" w:rsidRPr="00D30D82">
        <w:rPr>
          <w:rFonts w:ascii="Times New Roman" w:hAnsi="Times New Roman" w:cs="Times New Roman"/>
          <w:lang w:val="en-US"/>
        </w:rPr>
        <w:t>both</w:t>
      </w:r>
      <w:r w:rsidR="00D27C5E" w:rsidRPr="00D30D82">
        <w:rPr>
          <w:rFonts w:ascii="Times New Roman" w:hAnsi="Times New Roman" w:cs="Times New Roman"/>
          <w:lang w:val="en-US"/>
        </w:rPr>
        <w:t xml:space="preserve"> </w:t>
      </w:r>
      <w:r w:rsidR="00914F9E" w:rsidRPr="00D30D82">
        <w:rPr>
          <w:rFonts w:ascii="Times New Roman" w:hAnsi="Times New Roman" w:cs="Times New Roman"/>
          <w:lang w:val="en-US"/>
        </w:rPr>
        <w:t>variables are normalized to unit len</w:t>
      </w:r>
      <w:r w:rsidR="00B25A83" w:rsidRPr="00D30D82">
        <w:rPr>
          <w:rFonts w:ascii="Times New Roman" w:hAnsi="Times New Roman" w:cs="Times New Roman"/>
          <w:lang w:val="en-US"/>
        </w:rPr>
        <w:t>gth,</w:t>
      </w:r>
      <w:r w:rsidR="00AB0994" w:rsidRPr="00D30D82">
        <w:rPr>
          <w:rFonts w:ascii="Times New Roman" w:hAnsi="Times New Roman" w:cs="Times New Roman"/>
          <w:lang w:val="en-US"/>
        </w:rPr>
        <w:t xml:space="preserve"> </w:t>
      </w:r>
      <w:r w:rsidR="0079133B" w:rsidRPr="00D30D82">
        <w:rPr>
          <w:rFonts w:ascii="Times New Roman" w:hAnsi="Times New Roman" w:cs="Times New Roman"/>
          <w:lang w:val="en-US"/>
        </w:rPr>
        <w:t xml:space="preserve">the </w:t>
      </w:r>
      <w:r w:rsidR="00AB0994" w:rsidRPr="00D30D82">
        <w:rPr>
          <w:rFonts w:ascii="Times New Roman" w:hAnsi="Times New Roman" w:cs="Times New Roman"/>
          <w:lang w:val="en-US"/>
        </w:rPr>
        <w:t>projection</w:t>
      </w:r>
      <w:r w:rsidR="0079133B" w:rsidRPr="00D30D82">
        <w:rPr>
          <w:rFonts w:ascii="Times New Roman" w:hAnsi="Times New Roman" w:cs="Times New Roman"/>
          <w:lang w:val="en-US"/>
        </w:rPr>
        <w:t xml:space="preserve"> </w:t>
      </w:r>
      <w:r w:rsidR="00544CDD" w:rsidRPr="00D30D82">
        <w:rPr>
          <w:rFonts w:ascii="Times New Roman" w:hAnsi="Times New Roman" w:cs="Times New Roman"/>
          <w:lang w:val="en-US"/>
        </w:rPr>
        <w:t xml:space="preserve">of </w:t>
      </w:r>
      <w:r w:rsidR="00544CDD" w:rsidRPr="00D30D82">
        <w:rPr>
          <w:rFonts w:ascii="Times New Roman" w:hAnsi="Times New Roman" w:cs="Times New Roman"/>
          <w:i/>
          <w:iCs/>
          <w:lang w:val="en-US"/>
        </w:rPr>
        <w:t>A</w:t>
      </w:r>
      <w:r w:rsidR="00544CDD" w:rsidRPr="00D30D82">
        <w:rPr>
          <w:rFonts w:ascii="Times New Roman" w:hAnsi="Times New Roman" w:cs="Times New Roman"/>
          <w:lang w:val="en-US"/>
        </w:rPr>
        <w:t xml:space="preserve"> </w:t>
      </w:r>
      <w:r w:rsidR="0079133B" w:rsidRPr="00D30D82">
        <w:rPr>
          <w:rFonts w:ascii="Times New Roman" w:hAnsi="Times New Roman" w:cs="Times New Roman"/>
          <w:lang w:val="en-US"/>
        </w:rPr>
        <w:t xml:space="preserve">on </w:t>
      </w:r>
      <w:r w:rsidR="0079133B" w:rsidRPr="00D30D82">
        <w:rPr>
          <w:rFonts w:ascii="Times New Roman" w:hAnsi="Times New Roman" w:cs="Times New Roman"/>
          <w:i/>
          <w:iCs/>
          <w:lang w:val="en-US"/>
        </w:rPr>
        <w:t>C</w:t>
      </w:r>
      <w:r w:rsidR="0079133B" w:rsidRPr="00D30D82">
        <w:rPr>
          <w:rFonts w:ascii="Times New Roman" w:hAnsi="Times New Roman" w:cs="Times New Roman"/>
          <w:lang w:val="en-US"/>
        </w:rPr>
        <w:t xml:space="preserve"> amounts to</w:t>
      </w:r>
      <w:r w:rsidR="00B25A83" w:rsidRPr="00D30D82">
        <w:rPr>
          <w:rFonts w:ascii="Times New Roman" w:hAnsi="Times New Roman" w:cs="Times New Roman"/>
          <w:lang w:val="en-US"/>
        </w:rPr>
        <w:t xml:space="preserve"> </w:t>
      </w:r>
      <w:proofErr w:type="spellStart"/>
      <w:r w:rsidR="00B25A83" w:rsidRPr="00D30D82">
        <w:rPr>
          <w:rFonts w:ascii="Times New Roman" w:hAnsi="Times New Roman" w:cs="Times New Roman"/>
          <w:i/>
          <w:iCs/>
          <w:lang w:val="en-US"/>
        </w:rPr>
        <w:t>r</w:t>
      </w:r>
      <w:r w:rsidR="00544CDD" w:rsidRPr="00D30D82">
        <w:rPr>
          <w:rFonts w:ascii="Times New Roman" w:hAnsi="Times New Roman" w:cs="Times New Roman"/>
          <w:i/>
          <w:iCs/>
          <w:vertAlign w:val="subscript"/>
          <w:lang w:val="en-US"/>
        </w:rPr>
        <w:t>AC</w:t>
      </w:r>
      <w:r w:rsidR="00B25A83" w:rsidRPr="00D30D82">
        <w:rPr>
          <w:rFonts w:ascii="Times New Roman" w:hAnsi="Times New Roman" w:cs="Times New Roman"/>
          <w:i/>
          <w:iCs/>
          <w:lang w:val="en-US"/>
        </w:rPr>
        <w:t>C</w:t>
      </w:r>
      <w:proofErr w:type="spellEnd"/>
      <w:r w:rsidR="00B25A83" w:rsidRPr="00D30D82">
        <w:rPr>
          <w:rFonts w:ascii="Times New Roman" w:hAnsi="Times New Roman" w:cs="Times New Roman"/>
          <w:lang w:val="en-US"/>
        </w:rPr>
        <w:t xml:space="preserve">, </w:t>
      </w:r>
      <w:r w:rsidR="0079133B" w:rsidRPr="00D30D82">
        <w:rPr>
          <w:rFonts w:ascii="Times New Roman" w:hAnsi="Times New Roman" w:cs="Times New Roman"/>
          <w:lang w:val="en-US"/>
        </w:rPr>
        <w:t>where</w:t>
      </w:r>
      <w:r w:rsidR="00B25A83" w:rsidRPr="00D30D82">
        <w:rPr>
          <w:rFonts w:ascii="Times New Roman" w:hAnsi="Times New Roman" w:cs="Times New Roman"/>
          <w:lang w:val="en-US"/>
        </w:rPr>
        <w:t xml:space="preserve"> </w:t>
      </w:r>
      <w:proofErr w:type="spellStart"/>
      <w:r w:rsidR="00B25A83" w:rsidRPr="00D30D82">
        <w:rPr>
          <w:rFonts w:ascii="Times New Roman" w:hAnsi="Times New Roman" w:cs="Times New Roman"/>
          <w:i/>
          <w:iCs/>
          <w:lang w:val="en-US"/>
        </w:rPr>
        <w:t>r</w:t>
      </w:r>
      <w:r w:rsidR="00544CDD" w:rsidRPr="00D30D82">
        <w:rPr>
          <w:rFonts w:ascii="Times New Roman" w:hAnsi="Times New Roman" w:cs="Times New Roman"/>
          <w:i/>
          <w:iCs/>
          <w:vertAlign w:val="subscript"/>
          <w:lang w:val="en-US"/>
        </w:rPr>
        <w:t>AC</w:t>
      </w:r>
      <w:proofErr w:type="spellEnd"/>
      <w:r w:rsidR="00DD51E3" w:rsidRPr="00D30D82">
        <w:rPr>
          <w:rFonts w:ascii="Times New Roman" w:hAnsi="Times New Roman" w:cs="Times New Roman"/>
          <w:lang w:val="en-US"/>
        </w:rPr>
        <w:t>,</w:t>
      </w:r>
      <w:r w:rsidR="0079133B" w:rsidRPr="00D30D82">
        <w:rPr>
          <w:rFonts w:ascii="Times New Roman" w:hAnsi="Times New Roman" w:cs="Times New Roman"/>
          <w:lang w:val="en-US"/>
        </w:rPr>
        <w:t xml:space="preserve"> </w:t>
      </w:r>
      <w:r w:rsidR="00B25A83" w:rsidRPr="00D30D82">
        <w:rPr>
          <w:rFonts w:ascii="Times New Roman" w:hAnsi="Times New Roman" w:cs="Times New Roman"/>
          <w:lang w:val="en-US"/>
        </w:rPr>
        <w:t>the correlation</w:t>
      </w:r>
      <w:r w:rsidR="00387230" w:rsidRPr="00D30D82">
        <w:rPr>
          <w:rStyle w:val="Appelnotedebasdep"/>
          <w:rFonts w:ascii="Times New Roman" w:hAnsi="Times New Roman" w:cs="Times New Roman"/>
          <w:lang w:val="en-US"/>
        </w:rPr>
        <w:footnoteReference w:id="1"/>
      </w:r>
      <w:r w:rsidR="003057CC" w:rsidRPr="00D30D82">
        <w:rPr>
          <w:rFonts w:ascii="Times New Roman" w:hAnsi="Times New Roman" w:cs="Times New Roman"/>
          <w:lang w:val="en-US"/>
        </w:rPr>
        <w:t xml:space="preserve"> of </w:t>
      </w:r>
      <w:r w:rsidR="003057CC" w:rsidRPr="00D30D82">
        <w:rPr>
          <w:rFonts w:ascii="Times New Roman" w:hAnsi="Times New Roman" w:cs="Times New Roman"/>
          <w:i/>
          <w:iCs/>
          <w:lang w:val="en-US"/>
        </w:rPr>
        <w:t>A</w:t>
      </w:r>
      <w:r w:rsidR="003057CC" w:rsidRPr="00D30D82">
        <w:rPr>
          <w:rFonts w:ascii="Times New Roman" w:hAnsi="Times New Roman" w:cs="Times New Roman"/>
          <w:lang w:val="en-US"/>
        </w:rPr>
        <w:t xml:space="preserve"> and </w:t>
      </w:r>
      <w:r w:rsidR="003057CC" w:rsidRPr="00D30D82">
        <w:rPr>
          <w:rFonts w:ascii="Times New Roman" w:hAnsi="Times New Roman" w:cs="Times New Roman"/>
          <w:i/>
          <w:iCs/>
          <w:lang w:val="en-US"/>
        </w:rPr>
        <w:t>C</w:t>
      </w:r>
      <w:r w:rsidR="009F4D92" w:rsidRPr="00D30D82">
        <w:rPr>
          <w:rFonts w:ascii="Times New Roman" w:hAnsi="Times New Roman" w:cs="Times New Roman"/>
          <w:lang w:val="en-US"/>
        </w:rPr>
        <w:t xml:space="preserve">, </w:t>
      </w:r>
      <w:r w:rsidR="00BF7D4A" w:rsidRPr="00D30D82">
        <w:rPr>
          <w:rFonts w:ascii="Times New Roman" w:hAnsi="Times New Roman" w:cs="Times New Roman"/>
          <w:lang w:val="en-US"/>
        </w:rPr>
        <w:t>is the product of the</w:t>
      </w:r>
      <w:r w:rsidR="003057CC" w:rsidRPr="00D30D82">
        <w:rPr>
          <w:rFonts w:ascii="Times New Roman" w:hAnsi="Times New Roman" w:cs="Times New Roman"/>
          <w:lang w:val="en-US"/>
        </w:rPr>
        <w:t>ir</w:t>
      </w:r>
      <w:r w:rsidR="00BF7D4A" w:rsidRPr="00D30D82">
        <w:rPr>
          <w:rFonts w:ascii="Times New Roman" w:hAnsi="Times New Roman" w:cs="Times New Roman"/>
          <w:lang w:val="en-US"/>
        </w:rPr>
        <w:t xml:space="preserve"> </w:t>
      </w:r>
      <w:r w:rsidR="00DE5A9C" w:rsidRPr="00D30D82">
        <w:rPr>
          <w:rFonts w:ascii="Times New Roman" w:hAnsi="Times New Roman" w:cs="Times New Roman"/>
          <w:lang w:val="en-US"/>
        </w:rPr>
        <w:t xml:space="preserve">respective </w:t>
      </w:r>
      <w:r w:rsidR="00BF7D4A" w:rsidRPr="00D30D82">
        <w:rPr>
          <w:rFonts w:ascii="Times New Roman" w:hAnsi="Times New Roman" w:cs="Times New Roman"/>
          <w:lang w:val="en-US"/>
        </w:rPr>
        <w:t>loadings</w:t>
      </w:r>
      <w:r w:rsidR="002C42FE" w:rsidRPr="00D30D82">
        <w:rPr>
          <w:rFonts w:ascii="Times New Roman" w:hAnsi="Times New Roman" w:cs="Times New Roman"/>
          <w:lang w:val="en-US"/>
        </w:rPr>
        <w:t xml:space="preserve">, </w:t>
      </w:r>
      <w:r w:rsidR="001816D5" w:rsidRPr="00D30D82">
        <w:rPr>
          <w:rFonts w:ascii="Times New Roman" w:hAnsi="Times New Roman" w:cs="Times New Roman"/>
          <w:lang w:val="en-US"/>
        </w:rPr>
        <w:t xml:space="preserve">namely </w:t>
      </w:r>
      <w:r w:rsidR="002C42FE" w:rsidRPr="00D30D82">
        <w:rPr>
          <w:rFonts w:ascii="Times New Roman" w:hAnsi="Times New Roman" w:cs="Times New Roman"/>
          <w:i/>
          <w:iCs/>
          <w:lang w:val="en-US"/>
        </w:rPr>
        <w:t>a</w:t>
      </w:r>
      <w:r w:rsidR="002C42FE" w:rsidRPr="00D30D82">
        <w:rPr>
          <w:rFonts w:ascii="Times New Roman" w:hAnsi="Times New Roman" w:cs="Times New Roman"/>
          <w:lang w:val="en-US"/>
        </w:rPr>
        <w:t xml:space="preserve"> and </w:t>
      </w:r>
      <w:r w:rsidR="002C42FE" w:rsidRPr="00D30D82">
        <w:rPr>
          <w:rFonts w:ascii="Times New Roman" w:hAnsi="Times New Roman" w:cs="Times New Roman"/>
          <w:i/>
          <w:iCs/>
          <w:lang w:val="en-US"/>
        </w:rPr>
        <w:t>c</w:t>
      </w:r>
      <w:r w:rsidR="002C42FE" w:rsidRPr="00D30D82">
        <w:rPr>
          <w:rFonts w:ascii="Times New Roman" w:hAnsi="Times New Roman" w:cs="Times New Roman"/>
          <w:lang w:val="en-US"/>
        </w:rPr>
        <w:t>,</w:t>
      </w:r>
      <w:r w:rsidR="00BF7D4A" w:rsidRPr="00D30D82">
        <w:rPr>
          <w:rFonts w:ascii="Times New Roman" w:hAnsi="Times New Roman" w:cs="Times New Roman"/>
          <w:lang w:val="en-US"/>
        </w:rPr>
        <w:t xml:space="preserve"> o</w:t>
      </w:r>
      <w:r w:rsidR="003057CC" w:rsidRPr="00D30D82">
        <w:rPr>
          <w:rFonts w:ascii="Times New Roman" w:hAnsi="Times New Roman" w:cs="Times New Roman"/>
          <w:lang w:val="en-US"/>
        </w:rPr>
        <w:t>n</w:t>
      </w:r>
      <w:r w:rsidR="00BF7D4A" w:rsidRPr="00D30D82">
        <w:rPr>
          <w:rFonts w:ascii="Times New Roman" w:hAnsi="Times New Roman" w:cs="Times New Roman"/>
          <w:lang w:val="en-US"/>
        </w:rPr>
        <w:t xml:space="preserve"> the</w:t>
      </w:r>
      <w:r w:rsidR="00312218" w:rsidRPr="00D30D82">
        <w:rPr>
          <w:rFonts w:ascii="Times New Roman" w:hAnsi="Times New Roman" w:cs="Times New Roman"/>
          <w:lang w:val="en-US"/>
        </w:rPr>
        <w:t>ir</w:t>
      </w:r>
      <w:r w:rsidR="00BF7D4A" w:rsidRPr="00D30D82">
        <w:rPr>
          <w:rFonts w:ascii="Times New Roman" w:hAnsi="Times New Roman" w:cs="Times New Roman"/>
          <w:lang w:val="en-US"/>
        </w:rPr>
        <w:t xml:space="preserve"> common </w:t>
      </w:r>
      <w:r w:rsidR="00CF1906" w:rsidRPr="00D30D82">
        <w:rPr>
          <w:rFonts w:ascii="Times New Roman" w:hAnsi="Times New Roman" w:cs="Times New Roman"/>
          <w:lang w:val="en-US"/>
        </w:rPr>
        <w:t>dimension</w:t>
      </w:r>
      <w:r w:rsidR="00920AB0" w:rsidRPr="00D30D82">
        <w:rPr>
          <w:rFonts w:ascii="Times New Roman" w:hAnsi="Times New Roman" w:cs="Times New Roman"/>
          <w:lang w:val="en-US"/>
        </w:rPr>
        <w:t>.</w:t>
      </w:r>
      <w:r w:rsidR="00D8506D" w:rsidRPr="00D30D82">
        <w:rPr>
          <w:rFonts w:ascii="Times New Roman" w:hAnsi="Times New Roman" w:cs="Times New Roman"/>
          <w:lang w:val="en-US"/>
        </w:rPr>
        <w:t xml:space="preserve"> </w:t>
      </w:r>
      <w:r w:rsidR="0033140F" w:rsidRPr="00D30D82">
        <w:rPr>
          <w:rFonts w:ascii="Times New Roman" w:hAnsi="Times New Roman" w:cs="Times New Roman"/>
          <w:lang w:val="en-US"/>
        </w:rPr>
        <w:t>P</w:t>
      </w:r>
      <w:r w:rsidR="007B75D0" w:rsidRPr="00D30D82">
        <w:rPr>
          <w:rFonts w:ascii="Times New Roman" w:hAnsi="Times New Roman" w:cs="Times New Roman"/>
          <w:lang w:val="en-US"/>
        </w:rPr>
        <w:t xml:space="preserve">roperly </w:t>
      </w:r>
      <w:r w:rsidR="00D8506D" w:rsidRPr="00D30D82">
        <w:rPr>
          <w:rFonts w:ascii="Times New Roman" w:hAnsi="Times New Roman" w:cs="Times New Roman"/>
          <w:lang w:val="en-US"/>
        </w:rPr>
        <w:t>remov</w:t>
      </w:r>
      <w:r w:rsidR="0033140F" w:rsidRPr="00D30D82">
        <w:rPr>
          <w:rFonts w:ascii="Times New Roman" w:hAnsi="Times New Roman" w:cs="Times New Roman"/>
          <w:lang w:val="en-US"/>
        </w:rPr>
        <w:t>ing</w:t>
      </w:r>
      <w:r w:rsidR="008D51D1" w:rsidRPr="00D30D82">
        <w:rPr>
          <w:rFonts w:ascii="Times New Roman" w:hAnsi="Times New Roman" w:cs="Times New Roman"/>
          <w:lang w:val="en-US"/>
        </w:rPr>
        <w:t xml:space="preserve"> th</w:t>
      </w:r>
      <w:r w:rsidR="002C5E02" w:rsidRPr="00D30D82">
        <w:rPr>
          <w:rFonts w:ascii="Times New Roman" w:hAnsi="Times New Roman" w:cs="Times New Roman"/>
          <w:lang w:val="en-US"/>
        </w:rPr>
        <w:t>is</w:t>
      </w:r>
      <w:r w:rsidR="008D51D1" w:rsidRPr="00D30D82">
        <w:rPr>
          <w:rFonts w:ascii="Times New Roman" w:hAnsi="Times New Roman" w:cs="Times New Roman"/>
          <w:lang w:val="en-US"/>
        </w:rPr>
        <w:t xml:space="preserve"> </w:t>
      </w:r>
      <w:r w:rsidR="009968AA" w:rsidRPr="00D30D82">
        <w:rPr>
          <w:rFonts w:ascii="Times New Roman" w:hAnsi="Times New Roman" w:cs="Times New Roman"/>
          <w:lang w:val="en-US"/>
        </w:rPr>
        <w:t>shared</w:t>
      </w:r>
      <w:r w:rsidR="008D51D1" w:rsidRPr="00D30D82">
        <w:rPr>
          <w:rFonts w:ascii="Times New Roman" w:hAnsi="Times New Roman" w:cs="Times New Roman"/>
          <w:lang w:val="en-US"/>
        </w:rPr>
        <w:t xml:space="preserve"> signal from </w:t>
      </w:r>
      <w:r w:rsidR="008D51D1" w:rsidRPr="00D30D82">
        <w:rPr>
          <w:rFonts w:ascii="Times New Roman" w:hAnsi="Times New Roman" w:cs="Times New Roman"/>
          <w:i/>
          <w:iCs/>
          <w:lang w:val="en-US"/>
        </w:rPr>
        <w:t>A</w:t>
      </w:r>
      <w:r w:rsidR="008D51D1" w:rsidRPr="00D30D82">
        <w:rPr>
          <w:rFonts w:ascii="Times New Roman" w:hAnsi="Times New Roman" w:cs="Times New Roman"/>
          <w:lang w:val="en-US"/>
        </w:rPr>
        <w:t xml:space="preserve"> would </w:t>
      </w:r>
      <w:r w:rsidR="00771019" w:rsidRPr="00D30D82">
        <w:rPr>
          <w:rFonts w:ascii="Times New Roman" w:hAnsi="Times New Roman" w:cs="Times New Roman"/>
          <w:lang w:val="en-US"/>
        </w:rPr>
        <w:t xml:space="preserve">rather </w:t>
      </w:r>
      <w:r w:rsidR="008D51D1" w:rsidRPr="00D30D82">
        <w:rPr>
          <w:rFonts w:ascii="Times New Roman" w:hAnsi="Times New Roman" w:cs="Times New Roman"/>
          <w:lang w:val="en-US"/>
        </w:rPr>
        <w:t xml:space="preserve">require subtracting </w:t>
      </w:r>
      <w:proofErr w:type="spellStart"/>
      <w:r w:rsidR="008B174D" w:rsidRPr="00D30D82">
        <w:rPr>
          <w:rFonts w:ascii="Times New Roman" w:hAnsi="Times New Roman" w:cs="Times New Roman"/>
          <w:i/>
          <w:iCs/>
          <w:lang w:val="en-US"/>
        </w:rPr>
        <w:t>aC</w:t>
      </w:r>
      <w:proofErr w:type="spellEnd"/>
      <w:r w:rsidR="008B174D" w:rsidRPr="00D30D82">
        <w:rPr>
          <w:rFonts w:ascii="Times New Roman" w:hAnsi="Times New Roman" w:cs="Times New Roman"/>
          <w:lang w:val="en-US"/>
        </w:rPr>
        <w:t>/</w:t>
      </w:r>
      <w:r w:rsidR="008B174D" w:rsidRPr="00D30D82">
        <w:rPr>
          <w:rFonts w:ascii="Times New Roman" w:hAnsi="Times New Roman" w:cs="Times New Roman"/>
          <w:i/>
          <w:iCs/>
          <w:lang w:val="en-US"/>
        </w:rPr>
        <w:t>c</w:t>
      </w:r>
      <w:r w:rsidR="000F1CD9" w:rsidRPr="00D30D82">
        <w:rPr>
          <w:rFonts w:ascii="Times New Roman" w:hAnsi="Times New Roman" w:cs="Times New Roman"/>
          <w:lang w:val="en-US"/>
        </w:rPr>
        <w:t xml:space="preserve"> </w:t>
      </w:r>
      <w:r w:rsidR="008D51D1" w:rsidRPr="00D30D82">
        <w:rPr>
          <w:rFonts w:ascii="Times New Roman" w:hAnsi="Times New Roman" w:cs="Times New Roman"/>
          <w:lang w:val="en-US"/>
        </w:rPr>
        <w:t xml:space="preserve">from </w:t>
      </w:r>
      <w:r w:rsidR="00E02737" w:rsidRPr="00D30D82">
        <w:rPr>
          <w:rFonts w:ascii="Times New Roman" w:hAnsi="Times New Roman" w:cs="Times New Roman"/>
          <w:i/>
          <w:iCs/>
          <w:lang w:val="en-US"/>
        </w:rPr>
        <w:t>A</w:t>
      </w:r>
      <w:r w:rsidR="000F1CD9" w:rsidRPr="00D30D82">
        <w:rPr>
          <w:rFonts w:ascii="Times New Roman" w:hAnsi="Times New Roman" w:cs="Times New Roman"/>
          <w:lang w:val="en-US"/>
        </w:rPr>
        <w:t xml:space="preserve">, where </w:t>
      </w:r>
      <w:r w:rsidR="000F1CD9" w:rsidRPr="00D30D82">
        <w:rPr>
          <w:rFonts w:ascii="Times New Roman" w:hAnsi="Times New Roman" w:cs="Times New Roman"/>
          <w:i/>
          <w:iCs/>
          <w:lang w:val="en-US"/>
        </w:rPr>
        <w:t>C/c</w:t>
      </w:r>
      <w:r w:rsidR="000F1CD9" w:rsidRPr="00D30D82">
        <w:rPr>
          <w:rFonts w:ascii="Times New Roman" w:hAnsi="Times New Roman" w:cs="Times New Roman"/>
          <w:lang w:val="en-US"/>
        </w:rPr>
        <w:t xml:space="preserve"> </w:t>
      </w:r>
      <w:r w:rsidR="000A61EF" w:rsidRPr="00D30D82">
        <w:rPr>
          <w:rFonts w:ascii="Times New Roman" w:hAnsi="Times New Roman" w:cs="Times New Roman"/>
          <w:lang w:val="en-US"/>
        </w:rPr>
        <w:t xml:space="preserve">brings the </w:t>
      </w:r>
      <w:r w:rsidR="00820894" w:rsidRPr="00D30D82">
        <w:rPr>
          <w:rFonts w:ascii="Times New Roman" w:hAnsi="Times New Roman" w:cs="Times New Roman"/>
          <w:lang w:val="en-US"/>
        </w:rPr>
        <w:t>shared</w:t>
      </w:r>
      <w:r w:rsidR="000A61EF" w:rsidRPr="00D30D82">
        <w:rPr>
          <w:rFonts w:ascii="Times New Roman" w:hAnsi="Times New Roman" w:cs="Times New Roman"/>
          <w:lang w:val="en-US"/>
        </w:rPr>
        <w:t xml:space="preserve"> signal </w:t>
      </w:r>
      <w:r w:rsidR="00E02737" w:rsidRPr="00D30D82">
        <w:rPr>
          <w:rFonts w:ascii="Times New Roman" w:hAnsi="Times New Roman" w:cs="Times New Roman"/>
          <w:lang w:val="en-US"/>
        </w:rPr>
        <w:t xml:space="preserve">in </w:t>
      </w:r>
      <w:r w:rsidR="00E02737" w:rsidRPr="00D30D82">
        <w:rPr>
          <w:rFonts w:ascii="Times New Roman" w:hAnsi="Times New Roman" w:cs="Times New Roman"/>
          <w:i/>
          <w:iCs/>
          <w:lang w:val="en-US"/>
        </w:rPr>
        <w:t>C</w:t>
      </w:r>
      <w:r w:rsidR="00E02737" w:rsidRPr="00D30D82">
        <w:rPr>
          <w:rFonts w:ascii="Times New Roman" w:hAnsi="Times New Roman" w:cs="Times New Roman"/>
          <w:lang w:val="en-US"/>
        </w:rPr>
        <w:t xml:space="preserve"> </w:t>
      </w:r>
      <w:r w:rsidR="000A61EF" w:rsidRPr="00D30D82">
        <w:rPr>
          <w:rFonts w:ascii="Times New Roman" w:hAnsi="Times New Roman" w:cs="Times New Roman"/>
          <w:lang w:val="en-US"/>
        </w:rPr>
        <w:t xml:space="preserve">to unit length and </w:t>
      </w:r>
      <w:r w:rsidR="005C5A92" w:rsidRPr="00D30D82">
        <w:rPr>
          <w:rFonts w:ascii="Times New Roman" w:hAnsi="Times New Roman" w:cs="Times New Roman"/>
          <w:lang w:val="en-US"/>
        </w:rPr>
        <w:t xml:space="preserve">multiplication by </w:t>
      </w:r>
      <w:r w:rsidR="000A61EF" w:rsidRPr="00D30D82">
        <w:rPr>
          <w:rFonts w:ascii="Times New Roman" w:hAnsi="Times New Roman" w:cs="Times New Roman"/>
          <w:i/>
          <w:iCs/>
          <w:lang w:val="en-US"/>
        </w:rPr>
        <w:t>a</w:t>
      </w:r>
      <w:r w:rsidR="000A61EF" w:rsidRPr="00D30D82">
        <w:rPr>
          <w:rFonts w:ascii="Times New Roman" w:hAnsi="Times New Roman" w:cs="Times New Roman"/>
          <w:lang w:val="en-US"/>
        </w:rPr>
        <w:t xml:space="preserve"> brings it back to</w:t>
      </w:r>
      <w:r w:rsidR="005C5A92" w:rsidRPr="00D30D82">
        <w:rPr>
          <w:rFonts w:ascii="Times New Roman" w:hAnsi="Times New Roman" w:cs="Times New Roman"/>
          <w:lang w:val="en-US"/>
        </w:rPr>
        <w:t xml:space="preserve"> </w:t>
      </w:r>
      <w:r w:rsidR="008600DD" w:rsidRPr="00D30D82">
        <w:rPr>
          <w:rFonts w:ascii="Times New Roman" w:hAnsi="Times New Roman" w:cs="Times New Roman"/>
          <w:lang w:val="en-US"/>
        </w:rPr>
        <w:t xml:space="preserve">the </w:t>
      </w:r>
      <w:r w:rsidR="00B76B72" w:rsidRPr="00D30D82">
        <w:rPr>
          <w:rFonts w:ascii="Times New Roman" w:hAnsi="Times New Roman" w:cs="Times New Roman"/>
          <w:lang w:val="en-US"/>
        </w:rPr>
        <w:t>corresponding</w:t>
      </w:r>
      <w:r w:rsidR="00B843CB" w:rsidRPr="00D30D82">
        <w:rPr>
          <w:rFonts w:ascii="Times New Roman" w:hAnsi="Times New Roman" w:cs="Times New Roman"/>
          <w:lang w:val="en-US"/>
        </w:rPr>
        <w:t xml:space="preserve"> signal</w:t>
      </w:r>
      <w:r w:rsidR="005C5A92" w:rsidRPr="00D30D82">
        <w:rPr>
          <w:rFonts w:ascii="Times New Roman" w:hAnsi="Times New Roman" w:cs="Times New Roman"/>
          <w:lang w:val="en-US"/>
        </w:rPr>
        <w:t xml:space="preserve"> length in </w:t>
      </w:r>
      <w:r w:rsidR="005C5A92" w:rsidRPr="00D30D82">
        <w:rPr>
          <w:rFonts w:ascii="Times New Roman" w:hAnsi="Times New Roman" w:cs="Times New Roman"/>
          <w:i/>
          <w:iCs/>
          <w:lang w:val="en-US"/>
        </w:rPr>
        <w:t>A</w:t>
      </w:r>
      <w:r w:rsidR="005C5A92" w:rsidRPr="00D30D82">
        <w:rPr>
          <w:rFonts w:ascii="Times New Roman" w:hAnsi="Times New Roman" w:cs="Times New Roman"/>
          <w:lang w:val="en-US"/>
        </w:rPr>
        <w:t>.</w:t>
      </w:r>
      <w:r w:rsidR="004348B3" w:rsidRPr="00D30D82">
        <w:rPr>
          <w:rFonts w:ascii="Times New Roman" w:hAnsi="Times New Roman" w:cs="Times New Roman"/>
          <w:lang w:val="en-US"/>
        </w:rPr>
        <w:t xml:space="preserve"> In brief, partial correlation</w:t>
      </w:r>
      <w:r w:rsidR="007A1132" w:rsidRPr="00D30D82">
        <w:rPr>
          <w:rFonts w:ascii="Times New Roman" w:hAnsi="Times New Roman" w:cs="Times New Roman"/>
          <w:lang w:val="en-US"/>
        </w:rPr>
        <w:t xml:space="preserve"> weight </w:t>
      </w:r>
      <w:r w:rsidR="007A1132" w:rsidRPr="00D30D82">
        <w:rPr>
          <w:rFonts w:ascii="Times New Roman" w:hAnsi="Times New Roman" w:cs="Times New Roman"/>
          <w:i/>
          <w:iCs/>
          <w:lang w:val="en-US"/>
        </w:rPr>
        <w:t>C</w:t>
      </w:r>
      <w:r w:rsidR="007A1132" w:rsidRPr="00D30D82">
        <w:rPr>
          <w:rFonts w:ascii="Times New Roman" w:hAnsi="Times New Roman" w:cs="Times New Roman"/>
          <w:lang w:val="en-US"/>
        </w:rPr>
        <w:t xml:space="preserve"> by </w:t>
      </w:r>
      <w:proofErr w:type="spellStart"/>
      <w:r w:rsidR="00B821F4" w:rsidRPr="00D30D82">
        <w:rPr>
          <w:rFonts w:ascii="Times New Roman" w:hAnsi="Times New Roman" w:cs="Times New Roman"/>
          <w:i/>
          <w:iCs/>
          <w:lang w:val="en-US"/>
        </w:rPr>
        <w:t>r</w:t>
      </w:r>
      <w:r w:rsidR="00B821F4" w:rsidRPr="00D30D82">
        <w:rPr>
          <w:rFonts w:ascii="Times New Roman" w:hAnsi="Times New Roman" w:cs="Times New Roman"/>
          <w:i/>
          <w:iCs/>
          <w:vertAlign w:val="subscript"/>
          <w:lang w:val="en-US"/>
        </w:rPr>
        <w:t>AC</w:t>
      </w:r>
      <w:proofErr w:type="spellEnd"/>
      <w:r w:rsidR="00B821F4" w:rsidRPr="00D30D82">
        <w:rPr>
          <w:rFonts w:ascii="Times New Roman" w:hAnsi="Times New Roman" w:cs="Times New Roman"/>
          <w:lang w:val="en-US"/>
        </w:rPr>
        <w:t>=</w:t>
      </w:r>
      <w:r w:rsidR="007A1132" w:rsidRPr="00D30D82">
        <w:rPr>
          <w:rFonts w:ascii="Times New Roman" w:hAnsi="Times New Roman" w:cs="Times New Roman"/>
          <w:i/>
          <w:iCs/>
          <w:lang w:val="en-US"/>
        </w:rPr>
        <w:t>ac</w:t>
      </w:r>
      <w:r w:rsidR="007A1132" w:rsidRPr="00D30D82">
        <w:rPr>
          <w:rFonts w:ascii="Times New Roman" w:hAnsi="Times New Roman" w:cs="Times New Roman"/>
          <w:lang w:val="en-US"/>
        </w:rPr>
        <w:t xml:space="preserve"> (both less than 1.0) while the required weight is </w:t>
      </w:r>
      <w:r w:rsidR="00297FDE" w:rsidRPr="00D30D82">
        <w:rPr>
          <w:rFonts w:ascii="Times New Roman" w:hAnsi="Times New Roman" w:cs="Times New Roman"/>
          <w:lang w:val="en-US"/>
        </w:rPr>
        <w:t>larger</w:t>
      </w:r>
      <w:r w:rsidR="00D14B1D" w:rsidRPr="00D30D82">
        <w:rPr>
          <w:rFonts w:ascii="Times New Roman" w:hAnsi="Times New Roman" w:cs="Times New Roman"/>
          <w:lang w:val="en-US"/>
        </w:rPr>
        <w:t>,</w:t>
      </w:r>
      <w:r w:rsidR="00297FDE" w:rsidRPr="00D30D82">
        <w:rPr>
          <w:rFonts w:ascii="Times New Roman" w:hAnsi="Times New Roman" w:cs="Times New Roman"/>
          <w:lang w:val="en-US"/>
        </w:rPr>
        <w:t xml:space="preserve"> at </w:t>
      </w:r>
      <w:r w:rsidR="007A1132" w:rsidRPr="00D30D82">
        <w:rPr>
          <w:rFonts w:ascii="Times New Roman" w:hAnsi="Times New Roman" w:cs="Times New Roman"/>
          <w:i/>
          <w:iCs/>
          <w:lang w:val="en-US"/>
        </w:rPr>
        <w:t>a/c</w:t>
      </w:r>
      <w:r w:rsidR="00297FDE" w:rsidRPr="00D30D82">
        <w:rPr>
          <w:rFonts w:ascii="Times New Roman" w:hAnsi="Times New Roman" w:cs="Times New Roman"/>
          <w:lang w:val="en-US"/>
        </w:rPr>
        <w:t>.</w:t>
      </w:r>
      <w:r w:rsidR="00BF7D4A" w:rsidRPr="00D30D82">
        <w:rPr>
          <w:rFonts w:ascii="Times New Roman" w:hAnsi="Times New Roman" w:cs="Times New Roman"/>
          <w:lang w:val="en-US"/>
        </w:rPr>
        <w:t xml:space="preserve"> </w:t>
      </w:r>
      <w:r w:rsidR="00EB1D0F" w:rsidRPr="00D30D82">
        <w:rPr>
          <w:rFonts w:ascii="Times New Roman" w:hAnsi="Times New Roman" w:cs="Times New Roman"/>
          <w:lang w:val="en-US"/>
        </w:rPr>
        <w:t xml:space="preserve">Thus, </w:t>
      </w:r>
      <w:r w:rsidR="00826DC2" w:rsidRPr="00D30D82">
        <w:rPr>
          <w:rFonts w:ascii="Times New Roman" w:hAnsi="Times New Roman" w:cs="Times New Roman"/>
          <w:lang w:val="en-US"/>
        </w:rPr>
        <w:t>w</w:t>
      </w:r>
      <w:r w:rsidR="00E51B4F" w:rsidRPr="00D30D82">
        <w:rPr>
          <w:rFonts w:ascii="Times New Roman" w:hAnsi="Times New Roman" w:cs="Times New Roman"/>
          <w:lang w:val="en-US"/>
        </w:rPr>
        <w:t xml:space="preserve">hat is subtracted from </w:t>
      </w:r>
      <w:r w:rsidR="00E51B4F" w:rsidRPr="00D30D82">
        <w:rPr>
          <w:rFonts w:ascii="Times New Roman" w:hAnsi="Times New Roman" w:cs="Times New Roman"/>
          <w:i/>
          <w:iCs/>
          <w:lang w:val="en-US"/>
        </w:rPr>
        <w:t>A</w:t>
      </w:r>
      <w:r w:rsidR="00E51B4F" w:rsidRPr="00D30D82">
        <w:rPr>
          <w:rFonts w:ascii="Times New Roman" w:hAnsi="Times New Roman" w:cs="Times New Roman"/>
          <w:lang w:val="en-US"/>
        </w:rPr>
        <w:t xml:space="preserve"> </w:t>
      </w:r>
      <w:r w:rsidR="00D650C4" w:rsidRPr="00D30D82">
        <w:rPr>
          <w:rFonts w:ascii="Times New Roman" w:hAnsi="Times New Roman" w:cs="Times New Roman"/>
          <w:lang w:val="en-US"/>
        </w:rPr>
        <w:t xml:space="preserve">in </w:t>
      </w:r>
      <w:r w:rsidR="00351A6B" w:rsidRPr="00D30D82">
        <w:rPr>
          <w:rFonts w:ascii="Times New Roman" w:hAnsi="Times New Roman" w:cs="Times New Roman"/>
          <w:lang w:val="en-US"/>
        </w:rPr>
        <w:t>“</w:t>
      </w:r>
      <w:r w:rsidR="00D650C4" w:rsidRPr="00D30D82">
        <w:rPr>
          <w:rFonts w:ascii="Times New Roman" w:hAnsi="Times New Roman" w:cs="Times New Roman"/>
          <w:lang w:val="en-US"/>
        </w:rPr>
        <w:t>decorrelating</w:t>
      </w:r>
      <w:r w:rsidR="00351A6B" w:rsidRPr="00D30D82">
        <w:rPr>
          <w:rFonts w:ascii="Times New Roman" w:hAnsi="Times New Roman" w:cs="Times New Roman"/>
          <w:lang w:val="en-US"/>
        </w:rPr>
        <w:t>”</w:t>
      </w:r>
      <w:r w:rsidR="00D650C4" w:rsidRPr="00D30D82">
        <w:rPr>
          <w:rFonts w:ascii="Times New Roman" w:hAnsi="Times New Roman" w:cs="Times New Roman"/>
          <w:lang w:val="en-US"/>
        </w:rPr>
        <w:t xml:space="preserve"> it from </w:t>
      </w:r>
      <w:r w:rsidR="00D650C4" w:rsidRPr="00D30D82">
        <w:rPr>
          <w:rFonts w:ascii="Times New Roman" w:hAnsi="Times New Roman" w:cs="Times New Roman"/>
          <w:i/>
          <w:iCs/>
          <w:lang w:val="en-US"/>
        </w:rPr>
        <w:t>C</w:t>
      </w:r>
      <w:r w:rsidR="00351A6B" w:rsidRPr="00D30D82">
        <w:rPr>
          <w:rFonts w:ascii="Times New Roman" w:hAnsi="Times New Roman" w:cs="Times New Roman"/>
          <w:lang w:val="en-US"/>
        </w:rPr>
        <w:t xml:space="preserve"> </w:t>
      </w:r>
      <w:r w:rsidR="00FC182A" w:rsidRPr="00D30D82">
        <w:rPr>
          <w:rFonts w:ascii="Times New Roman" w:hAnsi="Times New Roman" w:cs="Times New Roman"/>
          <w:lang w:val="en-US"/>
        </w:rPr>
        <w:t>does not remove all of</w:t>
      </w:r>
      <w:r w:rsidR="00E51B4F" w:rsidRPr="00D30D82">
        <w:rPr>
          <w:rFonts w:ascii="Times New Roman" w:hAnsi="Times New Roman" w:cs="Times New Roman"/>
          <w:lang w:val="en-US"/>
        </w:rPr>
        <w:t xml:space="preserve"> </w:t>
      </w:r>
      <w:r w:rsidR="00BF2DD5" w:rsidRPr="00D30D82">
        <w:rPr>
          <w:rFonts w:ascii="Times New Roman" w:hAnsi="Times New Roman" w:cs="Times New Roman"/>
          <w:i/>
          <w:iCs/>
          <w:lang w:val="en-US"/>
        </w:rPr>
        <w:t>A</w:t>
      </w:r>
      <w:r w:rsidR="00BF2DD5" w:rsidRPr="00D30D82">
        <w:rPr>
          <w:rFonts w:ascii="Times New Roman" w:hAnsi="Times New Roman" w:cs="Times New Roman"/>
          <w:lang w:val="en-US"/>
        </w:rPr>
        <w:t xml:space="preserve">’s loading on the common </w:t>
      </w:r>
      <w:r w:rsidR="00DD41A0" w:rsidRPr="00D30D82">
        <w:rPr>
          <w:rFonts w:ascii="Times New Roman" w:hAnsi="Times New Roman" w:cs="Times New Roman"/>
          <w:lang w:val="en-US"/>
        </w:rPr>
        <w:t>dimension</w:t>
      </w:r>
      <w:r w:rsidR="009B646C" w:rsidRPr="00D30D82">
        <w:rPr>
          <w:rFonts w:ascii="Times New Roman" w:hAnsi="Times New Roman" w:cs="Times New Roman"/>
          <w:lang w:val="en-US"/>
        </w:rPr>
        <w:t>,</w:t>
      </w:r>
      <w:r w:rsidR="00BF2DD5" w:rsidRPr="00D30D82">
        <w:rPr>
          <w:rFonts w:ascii="Times New Roman" w:hAnsi="Times New Roman" w:cs="Times New Roman"/>
          <w:lang w:val="en-US"/>
        </w:rPr>
        <w:t xml:space="preserve"> but </w:t>
      </w:r>
      <w:r w:rsidR="00087325" w:rsidRPr="00D30D82">
        <w:rPr>
          <w:rFonts w:ascii="Times New Roman" w:hAnsi="Times New Roman" w:cs="Times New Roman"/>
          <w:lang w:val="en-US"/>
        </w:rPr>
        <w:t xml:space="preserve">only </w:t>
      </w:r>
      <w:r w:rsidR="006260C6" w:rsidRPr="00D30D82">
        <w:rPr>
          <w:rFonts w:ascii="Times New Roman" w:hAnsi="Times New Roman" w:cs="Times New Roman"/>
          <w:lang w:val="en-US"/>
        </w:rPr>
        <w:t xml:space="preserve">a fraction </w:t>
      </w:r>
      <w:del w:id="47" w:author="Caron, Pier-Olivier" w:date="2024-10-17T08:36:00Z" w16du:dateUtc="2024-10-17T12:36:00Z">
        <w:r w:rsidR="006260C6" w:rsidRPr="00D30D82" w:rsidDel="00FB27F3">
          <w:rPr>
            <w:rFonts w:ascii="Times New Roman" w:hAnsi="Times New Roman" w:cs="Times New Roman"/>
            <w:lang w:val="en-US"/>
          </w:rPr>
          <w:delText>of this</w:delText>
        </w:r>
        <w:r w:rsidR="001C2AE1" w:rsidRPr="00D30D82" w:rsidDel="00FB27F3">
          <w:rPr>
            <w:rFonts w:ascii="Times New Roman" w:hAnsi="Times New Roman" w:cs="Times New Roman"/>
            <w:lang w:val="en-US"/>
          </w:rPr>
          <w:delText xml:space="preserve"> </w:delText>
        </w:r>
      </w:del>
      <w:r w:rsidR="001C2AE1" w:rsidRPr="00D30D82">
        <w:rPr>
          <w:rFonts w:ascii="Times New Roman" w:hAnsi="Times New Roman" w:cs="Times New Roman"/>
          <w:lang w:val="en-US"/>
        </w:rPr>
        <w:t>that is</w:t>
      </w:r>
      <w:r w:rsidR="006260C6" w:rsidRPr="00D30D82">
        <w:rPr>
          <w:rFonts w:ascii="Times New Roman" w:hAnsi="Times New Roman" w:cs="Times New Roman"/>
          <w:lang w:val="en-US"/>
        </w:rPr>
        <w:t xml:space="preserve"> </w:t>
      </w:r>
      <w:r w:rsidR="00535044" w:rsidRPr="00D30D82">
        <w:rPr>
          <w:rFonts w:ascii="Times New Roman" w:hAnsi="Times New Roman" w:cs="Times New Roman"/>
          <w:i/>
          <w:iCs/>
          <w:lang w:val="en-US"/>
        </w:rPr>
        <w:t>c</w:t>
      </w:r>
      <w:r w:rsidR="00535044" w:rsidRPr="00D30D82">
        <w:rPr>
          <w:rFonts w:ascii="Times New Roman" w:hAnsi="Times New Roman" w:cs="Times New Roman"/>
          <w:vertAlign w:val="superscript"/>
          <w:lang w:val="en-US"/>
        </w:rPr>
        <w:t>2</w:t>
      </w:r>
      <w:r w:rsidR="00535044" w:rsidRPr="00D30D82">
        <w:rPr>
          <w:rFonts w:ascii="Times New Roman" w:hAnsi="Times New Roman" w:cs="Times New Roman"/>
          <w:lang w:val="en-US"/>
        </w:rPr>
        <w:t xml:space="preserve"> too small</w:t>
      </w:r>
      <w:r w:rsidR="000D5EB9" w:rsidRPr="00D30D82">
        <w:rPr>
          <w:rFonts w:ascii="Times New Roman" w:hAnsi="Times New Roman" w:cs="Times New Roman"/>
          <w:lang w:val="en-US"/>
        </w:rPr>
        <w:t xml:space="preserve"> </w:t>
      </w:r>
      <w:r w:rsidR="009C29C7" w:rsidRPr="00D30D82">
        <w:rPr>
          <w:rFonts w:ascii="Times New Roman" w:hAnsi="Times New Roman" w:cs="Times New Roman"/>
          <w:lang w:val="en-US"/>
        </w:rPr>
        <w:t>(</w:t>
      </w:r>
      <w:r w:rsidR="000D5EB9" w:rsidRPr="00D30D82">
        <w:rPr>
          <w:rFonts w:ascii="Times New Roman" w:hAnsi="Times New Roman" w:cs="Times New Roman"/>
          <w:lang w:val="en-US"/>
        </w:rPr>
        <w:t xml:space="preserve">although the fraction </w:t>
      </w:r>
      <w:r w:rsidR="000D5EB9" w:rsidRPr="00D30D82">
        <w:rPr>
          <w:rFonts w:ascii="Times New Roman" w:hAnsi="Times New Roman" w:cs="Times New Roman"/>
          <w:i/>
          <w:iCs/>
          <w:lang w:val="en-US"/>
        </w:rPr>
        <w:t>c</w:t>
      </w:r>
      <w:r w:rsidR="000D5EB9" w:rsidRPr="00D30D82">
        <w:rPr>
          <w:rFonts w:ascii="Times New Roman" w:hAnsi="Times New Roman" w:cs="Times New Roman"/>
          <w:lang w:val="en-US"/>
        </w:rPr>
        <w:t xml:space="preserve"> is unknown</w:t>
      </w:r>
      <w:r w:rsidR="009C29C7" w:rsidRPr="00D30D82">
        <w:rPr>
          <w:rFonts w:ascii="Times New Roman" w:hAnsi="Times New Roman" w:cs="Times New Roman"/>
          <w:lang w:val="en-US"/>
        </w:rPr>
        <w:t>)</w:t>
      </w:r>
      <w:r w:rsidR="005379F6" w:rsidRPr="00D30D82">
        <w:rPr>
          <w:rFonts w:ascii="Times New Roman" w:hAnsi="Times New Roman" w:cs="Times New Roman"/>
          <w:lang w:val="en-US"/>
        </w:rPr>
        <w:t xml:space="preserve"> </w:t>
      </w:r>
      <w:r w:rsidR="006E0EA4" w:rsidRPr="00D30D82">
        <w:rPr>
          <w:rFonts w:ascii="Times New Roman" w:hAnsi="Times New Roman" w:cs="Times New Roman"/>
          <w:lang w:val="en-US"/>
        </w:rPr>
        <w:t xml:space="preserve">thus </w:t>
      </w:r>
      <w:r w:rsidR="005379F6" w:rsidRPr="00D30D82">
        <w:rPr>
          <w:rFonts w:ascii="Times New Roman" w:hAnsi="Times New Roman" w:cs="Times New Roman"/>
          <w:lang w:val="en-US"/>
        </w:rPr>
        <w:t>incompletely cancelling t</w:t>
      </w:r>
      <w:r w:rsidR="007A1866" w:rsidRPr="00D30D82">
        <w:rPr>
          <w:rFonts w:ascii="Times New Roman" w:hAnsi="Times New Roman" w:cs="Times New Roman"/>
          <w:lang w:val="en-US"/>
        </w:rPr>
        <w:t xml:space="preserve">he </w:t>
      </w:r>
      <w:r w:rsidR="00572662" w:rsidRPr="00D30D82">
        <w:rPr>
          <w:rFonts w:ascii="Times New Roman" w:hAnsi="Times New Roman" w:cs="Times New Roman"/>
          <w:lang w:val="en-US"/>
        </w:rPr>
        <w:t xml:space="preserve">part of </w:t>
      </w:r>
      <w:r w:rsidR="00572662" w:rsidRPr="00D30D82">
        <w:rPr>
          <w:rFonts w:ascii="Times New Roman" w:hAnsi="Times New Roman" w:cs="Times New Roman"/>
          <w:i/>
          <w:iCs/>
          <w:lang w:val="en-US"/>
        </w:rPr>
        <w:t>A</w:t>
      </w:r>
      <w:r w:rsidR="00572662" w:rsidRPr="00D30D82">
        <w:rPr>
          <w:rFonts w:ascii="Times New Roman" w:hAnsi="Times New Roman" w:cs="Times New Roman"/>
          <w:lang w:val="en-US"/>
        </w:rPr>
        <w:t xml:space="preserve"> </w:t>
      </w:r>
      <w:r w:rsidR="00FC46AB" w:rsidRPr="00D30D82">
        <w:rPr>
          <w:rFonts w:ascii="Times New Roman" w:hAnsi="Times New Roman" w:cs="Times New Roman"/>
          <w:lang w:val="en-US"/>
        </w:rPr>
        <w:t xml:space="preserve">on the </w:t>
      </w:r>
      <w:r w:rsidR="00AE14E5" w:rsidRPr="00D30D82">
        <w:rPr>
          <w:rFonts w:ascii="Times New Roman" w:hAnsi="Times New Roman" w:cs="Times New Roman"/>
          <w:lang w:val="en-US"/>
        </w:rPr>
        <w:t>shared</w:t>
      </w:r>
      <w:r w:rsidR="00FC46AB" w:rsidRPr="00D30D82">
        <w:rPr>
          <w:rFonts w:ascii="Times New Roman" w:hAnsi="Times New Roman" w:cs="Times New Roman"/>
          <w:lang w:val="en-US"/>
        </w:rPr>
        <w:t xml:space="preserve"> dimension </w:t>
      </w:r>
      <w:r w:rsidR="00572662" w:rsidRPr="00D30D82">
        <w:rPr>
          <w:rFonts w:ascii="Times New Roman" w:hAnsi="Times New Roman" w:cs="Times New Roman"/>
          <w:lang w:val="en-US"/>
        </w:rPr>
        <w:t>(its signal).</w:t>
      </w:r>
      <w:r w:rsidR="00E44364" w:rsidRPr="00D30D82">
        <w:rPr>
          <w:rFonts w:ascii="Times New Roman" w:hAnsi="Times New Roman" w:cs="Times New Roman"/>
          <w:lang w:val="en-US"/>
        </w:rPr>
        <w:t xml:space="preserve"> </w:t>
      </w:r>
      <w:r w:rsidR="0051100F" w:rsidRPr="00D30D82">
        <w:rPr>
          <w:rFonts w:ascii="Times New Roman" w:hAnsi="Times New Roman" w:cs="Times New Roman"/>
          <w:lang w:val="en-US"/>
        </w:rPr>
        <w:t xml:space="preserve">This </w:t>
      </w:r>
      <w:r w:rsidR="002564FA" w:rsidRPr="00D30D82">
        <w:rPr>
          <w:rFonts w:ascii="Times New Roman" w:hAnsi="Times New Roman" w:cs="Times New Roman"/>
          <w:lang w:val="en-US"/>
        </w:rPr>
        <w:t>observation</w:t>
      </w:r>
      <w:r w:rsidR="00FB0D0A" w:rsidRPr="00D30D82">
        <w:rPr>
          <w:rFonts w:ascii="Times New Roman" w:hAnsi="Times New Roman" w:cs="Times New Roman"/>
          <w:lang w:val="en-US"/>
        </w:rPr>
        <w:t xml:space="preserve">, along with the need not to inject </w:t>
      </w:r>
      <w:r w:rsidR="005866DC" w:rsidRPr="00D30D82">
        <w:rPr>
          <w:rFonts w:ascii="Times New Roman" w:hAnsi="Times New Roman" w:cs="Times New Roman"/>
          <w:lang w:val="en-US"/>
        </w:rPr>
        <w:t xml:space="preserve">some of </w:t>
      </w:r>
      <w:r w:rsidR="008D6D4D" w:rsidRPr="00D30D82">
        <w:rPr>
          <w:rFonts w:ascii="Times New Roman" w:hAnsi="Times New Roman" w:cs="Times New Roman"/>
          <w:lang w:val="en-US"/>
        </w:rPr>
        <w:t xml:space="preserve">the </w:t>
      </w:r>
      <w:r w:rsidR="004D5E87" w:rsidRPr="00D30D82">
        <w:rPr>
          <w:rFonts w:ascii="Times New Roman" w:hAnsi="Times New Roman" w:cs="Times New Roman"/>
          <w:lang w:val="en-US"/>
        </w:rPr>
        <w:t xml:space="preserve">predictor variance into </w:t>
      </w:r>
      <w:r w:rsidR="00224B97" w:rsidRPr="00D30D82">
        <w:rPr>
          <w:rFonts w:ascii="Times New Roman" w:hAnsi="Times New Roman" w:cs="Times New Roman"/>
          <w:lang w:val="en-US"/>
        </w:rPr>
        <w:t>both</w:t>
      </w:r>
      <w:r w:rsidR="004D5E87" w:rsidRPr="00D30D82">
        <w:rPr>
          <w:rFonts w:ascii="Times New Roman" w:hAnsi="Times New Roman" w:cs="Times New Roman"/>
          <w:lang w:val="en-US"/>
        </w:rPr>
        <w:t xml:space="preserve"> </w:t>
      </w:r>
      <w:r w:rsidR="005866DC" w:rsidRPr="00D30D82">
        <w:rPr>
          <w:rFonts w:ascii="Times New Roman" w:hAnsi="Times New Roman" w:cs="Times New Roman"/>
          <w:lang w:val="en-US"/>
        </w:rPr>
        <w:t>to-be-</w:t>
      </w:r>
      <w:r w:rsidR="004D5E87" w:rsidRPr="00D30D82">
        <w:rPr>
          <w:rFonts w:ascii="Times New Roman" w:hAnsi="Times New Roman" w:cs="Times New Roman"/>
          <w:lang w:val="en-US"/>
        </w:rPr>
        <w:t xml:space="preserve">decorrelated </w:t>
      </w:r>
      <w:r w:rsidR="005866DC" w:rsidRPr="00D30D82">
        <w:rPr>
          <w:rFonts w:ascii="Times New Roman" w:hAnsi="Times New Roman" w:cs="Times New Roman"/>
          <w:lang w:val="en-US"/>
        </w:rPr>
        <w:t>variables,</w:t>
      </w:r>
      <w:r w:rsidR="002564FA" w:rsidRPr="00D30D82">
        <w:rPr>
          <w:rFonts w:ascii="Times New Roman" w:hAnsi="Times New Roman" w:cs="Times New Roman"/>
          <w:lang w:val="en-US"/>
        </w:rPr>
        <w:t xml:space="preserve"> </w:t>
      </w:r>
      <w:commentRangeStart w:id="48"/>
      <w:r w:rsidR="002564FA" w:rsidRPr="00D30D82">
        <w:rPr>
          <w:rFonts w:ascii="Times New Roman" w:hAnsi="Times New Roman" w:cs="Times New Roman"/>
          <w:lang w:val="en-US"/>
        </w:rPr>
        <w:t xml:space="preserve">was the seed </w:t>
      </w:r>
      <w:commentRangeEnd w:id="48"/>
      <w:r w:rsidR="00FB27F3">
        <w:rPr>
          <w:rStyle w:val="Marquedecommentaire"/>
        </w:rPr>
        <w:commentReference w:id="48"/>
      </w:r>
      <w:r w:rsidR="002564FA" w:rsidRPr="00D30D82">
        <w:rPr>
          <w:rFonts w:ascii="Times New Roman" w:hAnsi="Times New Roman" w:cs="Times New Roman"/>
          <w:lang w:val="en-US"/>
        </w:rPr>
        <w:t xml:space="preserve">to the new </w:t>
      </w:r>
      <w:r w:rsidR="006D1E3C" w:rsidRPr="00D30D82">
        <w:rPr>
          <w:rFonts w:ascii="Times New Roman" w:hAnsi="Times New Roman" w:cs="Times New Roman"/>
          <w:lang w:val="en-US"/>
        </w:rPr>
        <w:t>approach introduced here.</w:t>
      </w:r>
    </w:p>
    <w:p w14:paraId="5DA92354" w14:textId="7759F2D0" w:rsidR="000265AD" w:rsidRPr="00D30D82" w:rsidRDefault="000724A0">
      <w:pPr>
        <w:rPr>
          <w:rFonts w:ascii="Times New Roman" w:hAnsi="Times New Roman" w:cs="Times New Roman"/>
          <w:lang w:val="en-US"/>
        </w:rPr>
      </w:pPr>
      <w:commentRangeStart w:id="49"/>
      <w:r w:rsidRPr="00D30D82">
        <w:rPr>
          <w:rFonts w:ascii="Times New Roman" w:hAnsi="Times New Roman" w:cs="Times New Roman"/>
          <w:lang w:val="en-US"/>
        </w:rPr>
        <w:t>Signal cancellation</w:t>
      </w:r>
      <w:r w:rsidR="008D6379" w:rsidRPr="00D30D82">
        <w:rPr>
          <w:rFonts w:ascii="Times New Roman" w:hAnsi="Times New Roman" w:cs="Times New Roman"/>
          <w:lang w:val="en-US"/>
        </w:rPr>
        <w:t xml:space="preserve"> principle and procedure outline</w:t>
      </w:r>
      <w:r w:rsidR="004833BE" w:rsidRPr="00D30D82">
        <w:rPr>
          <w:rFonts w:ascii="Times New Roman" w:hAnsi="Times New Roman" w:cs="Times New Roman"/>
          <w:lang w:val="en-US"/>
        </w:rPr>
        <w:t>.</w:t>
      </w:r>
      <w:commentRangeEnd w:id="49"/>
      <w:r w:rsidR="00FB27F3">
        <w:rPr>
          <w:rStyle w:val="Marquedecommentaire"/>
        </w:rPr>
        <w:commentReference w:id="49"/>
      </w:r>
    </w:p>
    <w:p w14:paraId="05B57DF0" w14:textId="182C11DC" w:rsidR="003A6957" w:rsidRPr="00D30D82" w:rsidRDefault="00820C7F">
      <w:pPr>
        <w:rPr>
          <w:rFonts w:ascii="Times New Roman" w:hAnsi="Times New Roman" w:cs="Times New Roman"/>
          <w:lang w:val="en-US"/>
        </w:rPr>
      </w:pPr>
      <w:r w:rsidRPr="00D30D82">
        <w:rPr>
          <w:rFonts w:ascii="Times New Roman" w:hAnsi="Times New Roman" w:cs="Times New Roman"/>
          <w:lang w:val="en-US"/>
        </w:rPr>
        <w:t xml:space="preserve">The signal of </w:t>
      </w:r>
      <w:r w:rsidR="00AF795B" w:rsidRPr="00D30D82">
        <w:rPr>
          <w:rFonts w:ascii="Times New Roman" w:hAnsi="Times New Roman" w:cs="Times New Roman"/>
          <w:lang w:val="en-US"/>
        </w:rPr>
        <w:t>a</w:t>
      </w:r>
      <w:r w:rsidRPr="00D30D82">
        <w:rPr>
          <w:rFonts w:ascii="Times New Roman" w:hAnsi="Times New Roman" w:cs="Times New Roman"/>
          <w:lang w:val="en-US"/>
        </w:rPr>
        <w:t xml:space="preserve"> variable </w:t>
      </w:r>
      <w:r w:rsidR="003165D5" w:rsidRPr="00D30D82">
        <w:rPr>
          <w:rFonts w:ascii="Times New Roman" w:hAnsi="Times New Roman" w:cs="Times New Roman"/>
          <w:lang w:val="en-US"/>
        </w:rPr>
        <w:t xml:space="preserve">that </w:t>
      </w:r>
      <w:r w:rsidR="00AF795B" w:rsidRPr="00D30D82">
        <w:rPr>
          <w:rFonts w:ascii="Times New Roman" w:hAnsi="Times New Roman" w:cs="Times New Roman"/>
          <w:lang w:val="en-US"/>
        </w:rPr>
        <w:t>reflect</w:t>
      </w:r>
      <w:r w:rsidR="003165D5" w:rsidRPr="00D30D82">
        <w:rPr>
          <w:rFonts w:ascii="Times New Roman" w:hAnsi="Times New Roman" w:cs="Times New Roman"/>
          <w:lang w:val="en-US"/>
        </w:rPr>
        <w:t>s</w:t>
      </w:r>
      <w:r w:rsidR="00AF795B" w:rsidRPr="00D30D82">
        <w:rPr>
          <w:rFonts w:ascii="Times New Roman" w:hAnsi="Times New Roman" w:cs="Times New Roman"/>
          <w:lang w:val="en-US"/>
        </w:rPr>
        <w:t xml:space="preserve"> a single</w:t>
      </w:r>
      <w:r w:rsidRPr="00D30D82">
        <w:rPr>
          <w:rFonts w:ascii="Times New Roman" w:hAnsi="Times New Roman" w:cs="Times New Roman"/>
          <w:lang w:val="en-US"/>
        </w:rPr>
        <w:t xml:space="preserve"> factor </w:t>
      </w:r>
      <w:r w:rsidR="00FB3751" w:rsidRPr="00D30D82">
        <w:rPr>
          <w:rFonts w:ascii="Times New Roman" w:hAnsi="Times New Roman" w:cs="Times New Roman"/>
          <w:lang w:val="en-US"/>
        </w:rPr>
        <w:t xml:space="preserve">can be </w:t>
      </w:r>
      <w:r w:rsidR="00AF795B" w:rsidRPr="00D30D82">
        <w:rPr>
          <w:rFonts w:ascii="Times New Roman" w:hAnsi="Times New Roman" w:cs="Times New Roman"/>
          <w:lang w:val="en-US"/>
        </w:rPr>
        <w:t xml:space="preserve">represented as </w:t>
      </w:r>
      <w:r w:rsidR="000B356C" w:rsidRPr="00D30D82">
        <w:rPr>
          <w:rFonts w:ascii="Times New Roman" w:hAnsi="Times New Roman" w:cs="Times New Roman"/>
          <w:lang w:val="en-US"/>
        </w:rPr>
        <w:t xml:space="preserve">a vector </w:t>
      </w:r>
      <w:r w:rsidR="00F72408" w:rsidRPr="00D30D82">
        <w:rPr>
          <w:rFonts w:ascii="Times New Roman" w:hAnsi="Times New Roman" w:cs="Times New Roman"/>
          <w:lang w:val="en-US"/>
        </w:rPr>
        <w:t>i</w:t>
      </w:r>
      <w:r w:rsidRPr="00D30D82">
        <w:rPr>
          <w:rFonts w:ascii="Times New Roman" w:hAnsi="Times New Roman" w:cs="Times New Roman"/>
          <w:lang w:val="en-US"/>
        </w:rPr>
        <w:t>n the direction of th</w:t>
      </w:r>
      <w:r w:rsidR="00097955" w:rsidRPr="00D30D82">
        <w:rPr>
          <w:rFonts w:ascii="Times New Roman" w:hAnsi="Times New Roman" w:cs="Times New Roman"/>
          <w:lang w:val="en-US"/>
        </w:rPr>
        <w:t>e</w:t>
      </w:r>
      <w:r w:rsidRPr="00D30D82">
        <w:rPr>
          <w:rFonts w:ascii="Times New Roman" w:hAnsi="Times New Roman" w:cs="Times New Roman"/>
          <w:lang w:val="en-US"/>
        </w:rPr>
        <w:t xml:space="preserve"> factor</w:t>
      </w:r>
      <w:r w:rsidR="008C6CB7" w:rsidRPr="00D30D82">
        <w:rPr>
          <w:rFonts w:ascii="Times New Roman" w:hAnsi="Times New Roman" w:cs="Times New Roman"/>
          <w:lang w:val="en-US"/>
        </w:rPr>
        <w:t>,</w:t>
      </w:r>
      <w:r w:rsidR="009332A9" w:rsidRPr="00D30D82">
        <w:rPr>
          <w:rFonts w:ascii="Times New Roman" w:hAnsi="Times New Roman" w:cs="Times New Roman"/>
          <w:lang w:val="en-US"/>
        </w:rPr>
        <w:t xml:space="preserve"> </w:t>
      </w:r>
      <w:r w:rsidR="00B24AB3" w:rsidRPr="00D30D82">
        <w:rPr>
          <w:rFonts w:ascii="Times New Roman" w:hAnsi="Times New Roman" w:cs="Times New Roman"/>
          <w:lang w:val="en-US"/>
        </w:rPr>
        <w:t xml:space="preserve">with </w:t>
      </w:r>
      <w:r w:rsidR="001A0EEC" w:rsidRPr="00D30D82">
        <w:rPr>
          <w:rFonts w:ascii="Times New Roman" w:hAnsi="Times New Roman" w:cs="Times New Roman"/>
          <w:lang w:val="en-US"/>
        </w:rPr>
        <w:t>its</w:t>
      </w:r>
      <w:r w:rsidR="00E21BE7" w:rsidRPr="00D30D82">
        <w:rPr>
          <w:rFonts w:ascii="Times New Roman" w:hAnsi="Times New Roman" w:cs="Times New Roman"/>
          <w:lang w:val="en-US"/>
        </w:rPr>
        <w:t xml:space="preserve"> </w:t>
      </w:r>
      <w:r w:rsidR="009332A9" w:rsidRPr="00D30D82">
        <w:rPr>
          <w:rFonts w:ascii="Times New Roman" w:hAnsi="Times New Roman" w:cs="Times New Roman"/>
          <w:lang w:val="en-US"/>
        </w:rPr>
        <w:t xml:space="preserve">length </w:t>
      </w:r>
      <w:r w:rsidR="00B24AB3" w:rsidRPr="00D30D82">
        <w:rPr>
          <w:rFonts w:ascii="Times New Roman" w:hAnsi="Times New Roman" w:cs="Times New Roman"/>
          <w:lang w:val="en-US"/>
        </w:rPr>
        <w:t xml:space="preserve">from the origin </w:t>
      </w:r>
      <w:r w:rsidR="00F425A1" w:rsidRPr="00D30D82">
        <w:rPr>
          <w:rFonts w:ascii="Times New Roman" w:hAnsi="Times New Roman" w:cs="Times New Roman"/>
          <w:lang w:val="en-US"/>
        </w:rPr>
        <w:t>expressing the factor</w:t>
      </w:r>
      <w:r w:rsidR="00D020F1" w:rsidRPr="00D30D82">
        <w:rPr>
          <w:rFonts w:ascii="Times New Roman" w:hAnsi="Times New Roman" w:cs="Times New Roman"/>
          <w:lang w:val="en-US"/>
        </w:rPr>
        <w:t xml:space="preserve"> loading</w:t>
      </w:r>
      <w:r w:rsidRPr="00D30D82">
        <w:rPr>
          <w:rFonts w:ascii="Times New Roman" w:hAnsi="Times New Roman" w:cs="Times New Roman"/>
          <w:lang w:val="en-US"/>
        </w:rPr>
        <w:t>.</w:t>
      </w:r>
      <w:r w:rsidR="003165D5" w:rsidRPr="00D30D82">
        <w:rPr>
          <w:rFonts w:ascii="Times New Roman" w:hAnsi="Times New Roman" w:cs="Times New Roman"/>
          <w:lang w:val="en-US"/>
        </w:rPr>
        <w:t xml:space="preserve"> </w:t>
      </w:r>
      <w:r w:rsidR="00561291" w:rsidRPr="00D30D82">
        <w:rPr>
          <w:rFonts w:ascii="Times New Roman" w:hAnsi="Times New Roman" w:cs="Times New Roman"/>
          <w:lang w:val="en-US"/>
        </w:rPr>
        <w:t xml:space="preserve">Two </w:t>
      </w:r>
      <w:r w:rsidR="00772D62" w:rsidRPr="00D30D82">
        <w:rPr>
          <w:rFonts w:ascii="Times New Roman" w:hAnsi="Times New Roman" w:cs="Times New Roman"/>
          <w:lang w:val="en-US"/>
        </w:rPr>
        <w:t>variables exclusive to the same factor thus</w:t>
      </w:r>
      <w:r w:rsidR="00FE0DC3" w:rsidRPr="00D30D82">
        <w:rPr>
          <w:rFonts w:ascii="Times New Roman" w:hAnsi="Times New Roman" w:cs="Times New Roman"/>
          <w:lang w:val="en-US"/>
        </w:rPr>
        <w:t xml:space="preserve"> have their respective signal</w:t>
      </w:r>
      <w:r w:rsidR="00772D62" w:rsidRPr="00D30D82">
        <w:rPr>
          <w:rFonts w:ascii="Times New Roman" w:hAnsi="Times New Roman" w:cs="Times New Roman"/>
          <w:lang w:val="en-US"/>
        </w:rPr>
        <w:t xml:space="preserve"> colinear with the origin. </w:t>
      </w:r>
      <w:r w:rsidR="006D4E0B" w:rsidRPr="00D30D82">
        <w:rPr>
          <w:rFonts w:ascii="Times New Roman" w:hAnsi="Times New Roman" w:cs="Times New Roman"/>
          <w:lang w:val="en-US"/>
        </w:rPr>
        <w:t>The basic principle of s</w:t>
      </w:r>
      <w:r w:rsidR="00442447" w:rsidRPr="00D30D82">
        <w:rPr>
          <w:rFonts w:ascii="Times New Roman" w:hAnsi="Times New Roman" w:cs="Times New Roman"/>
          <w:lang w:val="en-US"/>
        </w:rPr>
        <w:t xml:space="preserve">ignal cancellation </w:t>
      </w:r>
      <w:r w:rsidR="000B356C" w:rsidRPr="00D30D82">
        <w:rPr>
          <w:rFonts w:ascii="Times New Roman" w:hAnsi="Times New Roman" w:cs="Times New Roman"/>
          <w:lang w:val="en-US"/>
        </w:rPr>
        <w:t>is that</w:t>
      </w:r>
      <w:r w:rsidR="00877061" w:rsidRPr="00D30D82">
        <w:rPr>
          <w:rFonts w:ascii="Times New Roman" w:hAnsi="Times New Roman" w:cs="Times New Roman"/>
          <w:lang w:val="en-US"/>
        </w:rPr>
        <w:t>, because of this feature,</w:t>
      </w:r>
      <w:r w:rsidR="000B356C" w:rsidRPr="00D30D82">
        <w:rPr>
          <w:rFonts w:ascii="Times New Roman" w:hAnsi="Times New Roman" w:cs="Times New Roman"/>
          <w:lang w:val="en-US"/>
        </w:rPr>
        <w:t xml:space="preserve"> i</w:t>
      </w:r>
      <w:r w:rsidR="0088592F" w:rsidRPr="00D30D82">
        <w:rPr>
          <w:rFonts w:ascii="Times New Roman" w:hAnsi="Times New Roman" w:cs="Times New Roman"/>
          <w:lang w:val="en-US"/>
        </w:rPr>
        <w:t>t is</w:t>
      </w:r>
      <w:r w:rsidR="00EF1EA3" w:rsidRPr="00D30D82">
        <w:rPr>
          <w:rFonts w:ascii="Times New Roman" w:hAnsi="Times New Roman" w:cs="Times New Roman"/>
          <w:lang w:val="en-US"/>
        </w:rPr>
        <w:t xml:space="preserve"> </w:t>
      </w:r>
      <w:r w:rsidR="0088592F" w:rsidRPr="00D30D82">
        <w:rPr>
          <w:rFonts w:ascii="Times New Roman" w:hAnsi="Times New Roman" w:cs="Times New Roman"/>
          <w:lang w:val="en-US"/>
        </w:rPr>
        <w:t>always possible to</w:t>
      </w:r>
      <w:r w:rsidR="00442447" w:rsidRPr="00D30D82">
        <w:rPr>
          <w:rFonts w:ascii="Times New Roman" w:hAnsi="Times New Roman" w:cs="Times New Roman"/>
          <w:lang w:val="en-US"/>
        </w:rPr>
        <w:t xml:space="preserve"> comb</w:t>
      </w:r>
      <w:r w:rsidR="00D913CE" w:rsidRPr="00D30D82">
        <w:rPr>
          <w:rFonts w:ascii="Times New Roman" w:hAnsi="Times New Roman" w:cs="Times New Roman"/>
          <w:lang w:val="en-US"/>
        </w:rPr>
        <w:t>ine</w:t>
      </w:r>
      <w:r w:rsidR="00442447" w:rsidRPr="00D30D82">
        <w:rPr>
          <w:rFonts w:ascii="Times New Roman" w:hAnsi="Times New Roman" w:cs="Times New Roman"/>
          <w:lang w:val="en-US"/>
        </w:rPr>
        <w:t xml:space="preserve"> </w:t>
      </w:r>
      <w:r w:rsidR="00D913CE" w:rsidRPr="00D30D82">
        <w:rPr>
          <w:rFonts w:ascii="Times New Roman" w:hAnsi="Times New Roman" w:cs="Times New Roman"/>
          <w:lang w:val="en-US"/>
        </w:rPr>
        <w:t>two such</w:t>
      </w:r>
      <w:r w:rsidR="009C03F9" w:rsidRPr="00D30D82">
        <w:rPr>
          <w:rFonts w:ascii="Times New Roman" w:hAnsi="Times New Roman" w:cs="Times New Roman"/>
          <w:lang w:val="en-US"/>
        </w:rPr>
        <w:t xml:space="preserve"> </w:t>
      </w:r>
      <w:r w:rsidR="00442447" w:rsidRPr="00D30D82">
        <w:rPr>
          <w:rFonts w:ascii="Times New Roman" w:hAnsi="Times New Roman" w:cs="Times New Roman"/>
          <w:lang w:val="en-US"/>
        </w:rPr>
        <w:t>variables</w:t>
      </w:r>
      <w:r w:rsidR="00EF2DBD" w:rsidRPr="00D30D82">
        <w:rPr>
          <w:rFonts w:ascii="Times New Roman" w:hAnsi="Times New Roman" w:cs="Times New Roman"/>
          <w:lang w:val="en-US"/>
        </w:rPr>
        <w:t xml:space="preserve"> </w:t>
      </w:r>
      <w:r w:rsidR="00584586" w:rsidRPr="00D30D82">
        <w:rPr>
          <w:rFonts w:ascii="Times New Roman" w:hAnsi="Times New Roman" w:cs="Times New Roman"/>
          <w:lang w:val="en-US"/>
        </w:rPr>
        <w:t xml:space="preserve">with </w:t>
      </w:r>
      <w:r w:rsidR="00A541E9" w:rsidRPr="00D30D82">
        <w:rPr>
          <w:rFonts w:ascii="Times New Roman" w:hAnsi="Times New Roman" w:cs="Times New Roman"/>
          <w:lang w:val="en-US"/>
        </w:rPr>
        <w:t xml:space="preserve">suitable </w:t>
      </w:r>
      <w:r w:rsidR="00584586" w:rsidRPr="00D30D82">
        <w:rPr>
          <w:rFonts w:ascii="Times New Roman" w:hAnsi="Times New Roman" w:cs="Times New Roman"/>
          <w:lang w:val="en-US"/>
        </w:rPr>
        <w:t>weights t</w:t>
      </w:r>
      <w:r w:rsidR="00A541E9" w:rsidRPr="00D30D82">
        <w:rPr>
          <w:rFonts w:ascii="Times New Roman" w:hAnsi="Times New Roman" w:cs="Times New Roman"/>
          <w:lang w:val="en-US"/>
        </w:rPr>
        <w:t>o</w:t>
      </w:r>
      <w:r w:rsidR="00584586" w:rsidRPr="00D30D82">
        <w:rPr>
          <w:rFonts w:ascii="Times New Roman" w:hAnsi="Times New Roman" w:cs="Times New Roman"/>
          <w:lang w:val="en-US"/>
        </w:rPr>
        <w:t xml:space="preserve"> </w:t>
      </w:r>
      <w:r w:rsidR="00AA17C1" w:rsidRPr="00D30D82">
        <w:rPr>
          <w:rFonts w:ascii="Times New Roman" w:hAnsi="Times New Roman" w:cs="Times New Roman"/>
          <w:lang w:val="en-US"/>
        </w:rPr>
        <w:t>cancel their signal</w:t>
      </w:r>
      <w:r w:rsidR="006338E1" w:rsidRPr="00D30D82">
        <w:rPr>
          <w:rFonts w:ascii="Times New Roman" w:hAnsi="Times New Roman" w:cs="Times New Roman"/>
          <w:lang w:val="en-US"/>
        </w:rPr>
        <w:t>,</w:t>
      </w:r>
      <w:r w:rsidR="00AA17C1" w:rsidRPr="00D30D82">
        <w:rPr>
          <w:rFonts w:ascii="Times New Roman" w:hAnsi="Times New Roman" w:cs="Times New Roman"/>
          <w:lang w:val="en-US"/>
        </w:rPr>
        <w:t xml:space="preserve"> l</w:t>
      </w:r>
      <w:r w:rsidR="008E0971" w:rsidRPr="00D30D82">
        <w:rPr>
          <w:rFonts w:ascii="Times New Roman" w:hAnsi="Times New Roman" w:cs="Times New Roman"/>
          <w:lang w:val="en-US"/>
        </w:rPr>
        <w:t xml:space="preserve">eaving </w:t>
      </w:r>
      <w:r w:rsidR="007309A3" w:rsidRPr="00D30D82">
        <w:rPr>
          <w:rFonts w:ascii="Times New Roman" w:hAnsi="Times New Roman" w:cs="Times New Roman"/>
          <w:lang w:val="en-US"/>
        </w:rPr>
        <w:t>nothing in the direction of the factor</w:t>
      </w:r>
      <w:r w:rsidR="00EA4357" w:rsidRPr="00D30D82">
        <w:rPr>
          <w:rFonts w:ascii="Times New Roman" w:hAnsi="Times New Roman" w:cs="Times New Roman"/>
          <w:lang w:val="en-US"/>
        </w:rPr>
        <w:t>. The successful combination</w:t>
      </w:r>
      <w:r w:rsidR="00B80E45" w:rsidRPr="00D30D82">
        <w:rPr>
          <w:rFonts w:ascii="Times New Roman" w:hAnsi="Times New Roman" w:cs="Times New Roman"/>
          <w:lang w:val="en-US"/>
        </w:rPr>
        <w:t xml:space="preserve"> then</w:t>
      </w:r>
      <w:r w:rsidR="00EA4357" w:rsidRPr="00D30D82">
        <w:rPr>
          <w:rFonts w:ascii="Times New Roman" w:hAnsi="Times New Roman" w:cs="Times New Roman"/>
          <w:lang w:val="en-US"/>
        </w:rPr>
        <w:t xml:space="preserve"> </w:t>
      </w:r>
      <w:r w:rsidR="004E63F8" w:rsidRPr="00D30D82">
        <w:rPr>
          <w:rFonts w:ascii="Times New Roman" w:hAnsi="Times New Roman" w:cs="Times New Roman"/>
          <w:lang w:val="en-US"/>
        </w:rPr>
        <w:t>lies in the plane of the</w:t>
      </w:r>
      <w:r w:rsidR="00A60C9E" w:rsidRPr="00D30D82">
        <w:rPr>
          <w:rFonts w:ascii="Times New Roman" w:hAnsi="Times New Roman" w:cs="Times New Roman"/>
          <w:lang w:val="en-US"/>
        </w:rPr>
        <w:t xml:space="preserve"> two</w:t>
      </w:r>
      <w:r w:rsidR="007B68AE" w:rsidRPr="00D30D82">
        <w:rPr>
          <w:rFonts w:ascii="Times New Roman" w:hAnsi="Times New Roman" w:cs="Times New Roman"/>
          <w:lang w:val="en-US"/>
        </w:rPr>
        <w:t xml:space="preserve"> unique variances</w:t>
      </w:r>
      <w:r w:rsidR="00D665B8" w:rsidRPr="00D30D82">
        <w:rPr>
          <w:rFonts w:ascii="Times New Roman" w:hAnsi="Times New Roman" w:cs="Times New Roman"/>
          <w:lang w:val="en-US"/>
        </w:rPr>
        <w:t xml:space="preserve"> which is expected </w:t>
      </w:r>
      <w:r w:rsidR="003B04BC" w:rsidRPr="00D30D82">
        <w:rPr>
          <w:rFonts w:ascii="Times New Roman" w:hAnsi="Times New Roman" w:cs="Times New Roman"/>
          <w:lang w:val="en-US"/>
        </w:rPr>
        <w:t>orthogonal to all other sources of variances</w:t>
      </w:r>
      <w:r w:rsidR="006351B1" w:rsidRPr="00D30D82">
        <w:rPr>
          <w:rFonts w:ascii="Times New Roman" w:hAnsi="Times New Roman" w:cs="Times New Roman"/>
          <w:lang w:val="en-US"/>
        </w:rPr>
        <w:t>.</w:t>
      </w:r>
      <w:r w:rsidR="00092924" w:rsidRPr="00D30D82">
        <w:rPr>
          <w:rFonts w:ascii="Times New Roman" w:hAnsi="Times New Roman" w:cs="Times New Roman"/>
          <w:lang w:val="en-US"/>
        </w:rPr>
        <w:t xml:space="preserve"> </w:t>
      </w:r>
    </w:p>
    <w:p w14:paraId="2B05ABFC" w14:textId="4BEACC87" w:rsidR="002129AF" w:rsidRPr="00D30D82" w:rsidRDefault="00A42CD8">
      <w:pPr>
        <w:rPr>
          <w:rFonts w:ascii="Times New Roman" w:hAnsi="Times New Roman" w:cs="Times New Roman"/>
          <w:lang w:val="en-US"/>
        </w:rPr>
      </w:pPr>
      <w:r w:rsidRPr="00D30D82">
        <w:rPr>
          <w:rFonts w:ascii="Times New Roman" w:hAnsi="Times New Roman" w:cs="Times New Roman"/>
          <w:lang w:val="en-US"/>
        </w:rPr>
        <w:t xml:space="preserve">For instance, </w:t>
      </w:r>
      <w:r w:rsidR="00A024B6" w:rsidRPr="00D30D82">
        <w:rPr>
          <w:rFonts w:ascii="Times New Roman" w:hAnsi="Times New Roman" w:cs="Times New Roman"/>
          <w:lang w:val="en-US"/>
        </w:rPr>
        <w:t xml:space="preserve">if </w:t>
      </w:r>
      <w:r w:rsidR="00A024B6" w:rsidRPr="00D30D82">
        <w:rPr>
          <w:rFonts w:ascii="Times New Roman" w:hAnsi="Times New Roman" w:cs="Times New Roman"/>
          <w:i/>
          <w:iCs/>
          <w:lang w:val="en-US"/>
        </w:rPr>
        <w:t>A</w:t>
      </w:r>
      <w:r w:rsidR="00A024B6" w:rsidRPr="00D30D82">
        <w:rPr>
          <w:rFonts w:ascii="Times New Roman" w:hAnsi="Times New Roman" w:cs="Times New Roman"/>
          <w:lang w:val="en-US"/>
        </w:rPr>
        <w:t xml:space="preserve"> loads </w:t>
      </w:r>
      <w:r w:rsidR="00E5503C" w:rsidRPr="00D30D82">
        <w:rPr>
          <w:rFonts w:ascii="Times New Roman" w:hAnsi="Times New Roman" w:cs="Times New Roman"/>
          <w:lang w:val="en-US"/>
        </w:rPr>
        <w:t xml:space="preserve">0.6 on the common factor and </w:t>
      </w:r>
      <w:r w:rsidR="00832CE2" w:rsidRPr="00D30D82">
        <w:rPr>
          <w:rFonts w:ascii="Times New Roman" w:hAnsi="Times New Roman" w:cs="Times New Roman"/>
          <w:i/>
          <w:iCs/>
          <w:lang w:val="en-US"/>
        </w:rPr>
        <w:t>B</w:t>
      </w:r>
      <w:r w:rsidR="00E5503C" w:rsidRPr="00D30D82">
        <w:rPr>
          <w:rFonts w:ascii="Times New Roman" w:hAnsi="Times New Roman" w:cs="Times New Roman"/>
          <w:lang w:val="en-US"/>
        </w:rPr>
        <w:t xml:space="preserve"> loads 0.8, </w:t>
      </w:r>
      <w:r w:rsidR="00647156" w:rsidRPr="00D30D82">
        <w:rPr>
          <w:rFonts w:ascii="Times New Roman" w:hAnsi="Times New Roman" w:cs="Times New Roman"/>
          <w:lang w:val="en-US"/>
        </w:rPr>
        <w:t xml:space="preserve">the difference </w:t>
      </w:r>
      <w:r w:rsidR="00517E6B" w:rsidRPr="00D30D82">
        <w:rPr>
          <w:rFonts w:ascii="Times New Roman" w:hAnsi="Times New Roman" w:cs="Times New Roman"/>
          <w:lang w:val="en-US"/>
        </w:rPr>
        <w:t xml:space="preserve">between </w:t>
      </w:r>
      <w:r w:rsidR="00517E6B" w:rsidRPr="00D30D82">
        <w:rPr>
          <w:rFonts w:ascii="Times New Roman" w:hAnsi="Times New Roman" w:cs="Times New Roman"/>
          <w:i/>
          <w:iCs/>
          <w:lang w:val="en-US"/>
        </w:rPr>
        <w:t>A</w:t>
      </w:r>
      <w:r w:rsidR="00517E6B" w:rsidRPr="00D30D82">
        <w:rPr>
          <w:rFonts w:ascii="Times New Roman" w:hAnsi="Times New Roman" w:cs="Times New Roman"/>
          <w:lang w:val="en-US"/>
        </w:rPr>
        <w:t xml:space="preserve"> and </w:t>
      </w:r>
      <w:r w:rsidR="00AC19B6" w:rsidRPr="00D30D82">
        <w:rPr>
          <w:rFonts w:ascii="Times New Roman" w:hAnsi="Times New Roman" w:cs="Times New Roman"/>
          <w:lang w:val="en-US"/>
        </w:rPr>
        <w:t>(6/</w:t>
      </w:r>
      <w:proofErr w:type="gramStart"/>
      <w:r w:rsidR="00AC19B6" w:rsidRPr="00D30D82">
        <w:rPr>
          <w:rFonts w:ascii="Times New Roman" w:hAnsi="Times New Roman" w:cs="Times New Roman"/>
          <w:lang w:val="en-US"/>
        </w:rPr>
        <w:t>8)*</w:t>
      </w:r>
      <w:proofErr w:type="gramEnd"/>
      <w:r w:rsidR="00832CE2" w:rsidRPr="00D30D82">
        <w:rPr>
          <w:rFonts w:ascii="Times New Roman" w:hAnsi="Times New Roman" w:cs="Times New Roman"/>
          <w:i/>
          <w:iCs/>
          <w:lang w:val="en-US"/>
        </w:rPr>
        <w:t>B</w:t>
      </w:r>
      <w:r w:rsidR="00034F3E" w:rsidRPr="00D30D82">
        <w:rPr>
          <w:rFonts w:ascii="Times New Roman" w:hAnsi="Times New Roman" w:cs="Times New Roman"/>
          <w:lang w:val="en-US"/>
        </w:rPr>
        <w:t xml:space="preserve"> </w:t>
      </w:r>
      <w:r w:rsidR="003161DC" w:rsidRPr="00D30D82">
        <w:rPr>
          <w:rFonts w:ascii="Times New Roman" w:hAnsi="Times New Roman" w:cs="Times New Roman"/>
          <w:lang w:val="en-US"/>
        </w:rPr>
        <w:t xml:space="preserve">(in either direction) </w:t>
      </w:r>
      <w:r w:rsidR="003C4407" w:rsidRPr="00D30D82">
        <w:rPr>
          <w:rFonts w:ascii="Times New Roman" w:hAnsi="Times New Roman" w:cs="Times New Roman"/>
          <w:lang w:val="en-US"/>
        </w:rPr>
        <w:t>cancels the factor contribu</w:t>
      </w:r>
      <w:r w:rsidR="00113A29" w:rsidRPr="00D30D82">
        <w:rPr>
          <w:rFonts w:ascii="Times New Roman" w:hAnsi="Times New Roman" w:cs="Times New Roman"/>
          <w:lang w:val="en-US"/>
        </w:rPr>
        <w:t xml:space="preserve">tion to </w:t>
      </w:r>
      <w:r w:rsidR="00BF70A2" w:rsidRPr="00D30D82">
        <w:rPr>
          <w:rFonts w:ascii="Times New Roman" w:hAnsi="Times New Roman" w:cs="Times New Roman"/>
          <w:lang w:val="en-US"/>
        </w:rPr>
        <w:t xml:space="preserve">both </w:t>
      </w:r>
      <w:r w:rsidR="00113A29" w:rsidRPr="00D30D82">
        <w:rPr>
          <w:rFonts w:ascii="Times New Roman" w:hAnsi="Times New Roman" w:cs="Times New Roman"/>
          <w:i/>
          <w:iCs/>
          <w:lang w:val="en-US"/>
        </w:rPr>
        <w:t>A</w:t>
      </w:r>
      <w:r w:rsidR="00BF70A2" w:rsidRPr="00D30D82">
        <w:rPr>
          <w:rFonts w:ascii="Times New Roman" w:hAnsi="Times New Roman" w:cs="Times New Roman"/>
          <w:lang w:val="en-US"/>
        </w:rPr>
        <w:t xml:space="preserve"> and </w:t>
      </w:r>
      <w:r w:rsidR="00832CE2" w:rsidRPr="00D30D82">
        <w:rPr>
          <w:rFonts w:ascii="Times New Roman" w:hAnsi="Times New Roman" w:cs="Times New Roman"/>
          <w:i/>
          <w:iCs/>
          <w:lang w:val="en-US"/>
        </w:rPr>
        <w:t>B</w:t>
      </w:r>
      <w:r w:rsidR="00113A29" w:rsidRPr="00D30D82">
        <w:rPr>
          <w:rFonts w:ascii="Times New Roman" w:hAnsi="Times New Roman" w:cs="Times New Roman"/>
          <w:lang w:val="en-US"/>
        </w:rPr>
        <w:t>.</w:t>
      </w:r>
      <w:r w:rsidR="00994B67" w:rsidRPr="00D30D82">
        <w:rPr>
          <w:rFonts w:ascii="Times New Roman" w:hAnsi="Times New Roman" w:cs="Times New Roman"/>
          <w:lang w:val="en-US"/>
        </w:rPr>
        <w:t xml:space="preserve"> </w:t>
      </w:r>
      <w:r w:rsidR="008835FF" w:rsidRPr="00D30D82">
        <w:rPr>
          <w:rFonts w:ascii="Times New Roman" w:hAnsi="Times New Roman" w:cs="Times New Roman"/>
          <w:lang w:val="en-US"/>
        </w:rPr>
        <w:t>Indeed, l</w:t>
      </w:r>
      <w:r w:rsidR="007E4477" w:rsidRPr="00D30D82">
        <w:rPr>
          <w:rFonts w:ascii="Times New Roman" w:hAnsi="Times New Roman" w:cs="Times New Roman"/>
          <w:lang w:val="en-US"/>
        </w:rPr>
        <w:t>ooking at</w:t>
      </w:r>
      <w:r w:rsidR="00875242" w:rsidRPr="00D30D82">
        <w:rPr>
          <w:rFonts w:ascii="Times New Roman" w:hAnsi="Times New Roman" w:cs="Times New Roman"/>
          <w:lang w:val="en-US"/>
        </w:rPr>
        <w:t xml:space="preserve"> </w:t>
      </w:r>
      <w:r w:rsidR="00875242" w:rsidRPr="00D30D82">
        <w:rPr>
          <w:rFonts w:ascii="Times New Roman" w:hAnsi="Times New Roman" w:cs="Times New Roman"/>
          <w:i/>
          <w:iCs/>
          <w:lang w:val="en-US"/>
        </w:rPr>
        <w:t>A</w:t>
      </w:r>
      <w:r w:rsidR="00875242" w:rsidRPr="00D30D82">
        <w:rPr>
          <w:rFonts w:ascii="Times New Roman" w:hAnsi="Times New Roman" w:cs="Times New Roman"/>
          <w:lang w:val="en-US"/>
        </w:rPr>
        <w:t xml:space="preserve"> </w:t>
      </w:r>
      <w:r w:rsidR="007E4477" w:rsidRPr="00D30D82">
        <w:rPr>
          <w:rFonts w:ascii="Times New Roman" w:hAnsi="Times New Roman" w:cs="Times New Roman"/>
          <w:lang w:val="en-US"/>
        </w:rPr>
        <w:t xml:space="preserve">and </w:t>
      </w:r>
      <w:r w:rsidR="00625EA4" w:rsidRPr="00D30D82">
        <w:rPr>
          <w:rFonts w:ascii="Times New Roman" w:hAnsi="Times New Roman" w:cs="Times New Roman"/>
          <w:i/>
          <w:iCs/>
          <w:lang w:val="en-US"/>
        </w:rPr>
        <w:t>B</w:t>
      </w:r>
      <w:r w:rsidR="007E4477" w:rsidRPr="00D30D82">
        <w:rPr>
          <w:rFonts w:ascii="Times New Roman" w:hAnsi="Times New Roman" w:cs="Times New Roman"/>
          <w:lang w:val="en-US"/>
        </w:rPr>
        <w:t xml:space="preserve"> as having respective </w:t>
      </w:r>
      <w:r w:rsidR="00875242" w:rsidRPr="00D30D82">
        <w:rPr>
          <w:rFonts w:ascii="Times New Roman" w:hAnsi="Times New Roman" w:cs="Times New Roman"/>
          <w:lang w:val="en-US"/>
        </w:rPr>
        <w:t>coordinates (.6,</w:t>
      </w:r>
      <w:r w:rsidR="00EC1737" w:rsidRPr="00D30D82">
        <w:rPr>
          <w:rFonts w:ascii="Times New Roman" w:hAnsi="Times New Roman" w:cs="Times New Roman"/>
          <w:lang w:val="en-US"/>
        </w:rPr>
        <w:t> </w:t>
      </w:r>
      <w:r w:rsidR="00875242" w:rsidRPr="00D30D82">
        <w:rPr>
          <w:rFonts w:ascii="Times New Roman" w:hAnsi="Times New Roman" w:cs="Times New Roman"/>
          <w:lang w:val="en-US"/>
        </w:rPr>
        <w:t>.8,</w:t>
      </w:r>
      <w:r w:rsidR="00EC1737" w:rsidRPr="00D30D82">
        <w:rPr>
          <w:rFonts w:ascii="Times New Roman" w:hAnsi="Times New Roman" w:cs="Times New Roman"/>
          <w:lang w:val="en-US"/>
        </w:rPr>
        <w:t> </w:t>
      </w:r>
      <w:r w:rsidR="00875242" w:rsidRPr="00D30D82">
        <w:rPr>
          <w:rFonts w:ascii="Times New Roman" w:hAnsi="Times New Roman" w:cs="Times New Roman"/>
          <w:lang w:val="en-US"/>
        </w:rPr>
        <w:t xml:space="preserve">0) and </w:t>
      </w:r>
      <w:r w:rsidR="001C3CD3" w:rsidRPr="00D30D82">
        <w:rPr>
          <w:rFonts w:ascii="Times New Roman" w:hAnsi="Times New Roman" w:cs="Times New Roman"/>
          <w:lang w:val="en-US"/>
        </w:rPr>
        <w:t>(.8,</w:t>
      </w:r>
      <w:r w:rsidR="00EC1737" w:rsidRPr="00D30D82">
        <w:rPr>
          <w:rFonts w:ascii="Times New Roman" w:hAnsi="Times New Roman" w:cs="Times New Roman"/>
          <w:lang w:val="en-US"/>
        </w:rPr>
        <w:t> </w:t>
      </w:r>
      <w:r w:rsidR="001C3CD3" w:rsidRPr="00D30D82">
        <w:rPr>
          <w:rFonts w:ascii="Times New Roman" w:hAnsi="Times New Roman" w:cs="Times New Roman"/>
          <w:lang w:val="en-US"/>
        </w:rPr>
        <w:t>0,</w:t>
      </w:r>
      <w:r w:rsidR="00EC1737" w:rsidRPr="00D30D82">
        <w:rPr>
          <w:rFonts w:ascii="Times New Roman" w:hAnsi="Times New Roman" w:cs="Times New Roman"/>
          <w:lang w:val="en-US"/>
        </w:rPr>
        <w:t> </w:t>
      </w:r>
      <w:r w:rsidR="001C3CD3" w:rsidRPr="00D30D82">
        <w:rPr>
          <w:rFonts w:ascii="Times New Roman" w:hAnsi="Times New Roman" w:cs="Times New Roman"/>
          <w:lang w:val="en-US"/>
        </w:rPr>
        <w:t>.6)</w:t>
      </w:r>
      <w:r w:rsidR="004C4043" w:rsidRPr="00D30D82">
        <w:rPr>
          <w:rFonts w:ascii="Times New Roman" w:hAnsi="Times New Roman" w:cs="Times New Roman"/>
          <w:lang w:val="en-US"/>
        </w:rPr>
        <w:t xml:space="preserve"> on three orthogonal axes, one signal </w:t>
      </w:r>
      <w:r w:rsidR="005559FF" w:rsidRPr="00D30D82">
        <w:rPr>
          <w:rFonts w:ascii="Times New Roman" w:hAnsi="Times New Roman" w:cs="Times New Roman"/>
          <w:lang w:val="en-US"/>
        </w:rPr>
        <w:t>followed by</w:t>
      </w:r>
      <w:r w:rsidR="004C4043" w:rsidRPr="00D30D82">
        <w:rPr>
          <w:rFonts w:ascii="Times New Roman" w:hAnsi="Times New Roman" w:cs="Times New Roman"/>
          <w:lang w:val="en-US"/>
        </w:rPr>
        <w:t xml:space="preserve"> two noise</w:t>
      </w:r>
      <w:r w:rsidR="00625EA4" w:rsidRPr="00D30D82">
        <w:rPr>
          <w:rFonts w:ascii="Times New Roman" w:hAnsi="Times New Roman" w:cs="Times New Roman"/>
          <w:lang w:val="en-US"/>
        </w:rPr>
        <w:t xml:space="preserve"> dimensions</w:t>
      </w:r>
      <w:r w:rsidR="004C4043" w:rsidRPr="00D30D82">
        <w:rPr>
          <w:rFonts w:ascii="Times New Roman" w:hAnsi="Times New Roman" w:cs="Times New Roman"/>
          <w:lang w:val="en-US"/>
        </w:rPr>
        <w:t>,</w:t>
      </w:r>
      <w:r w:rsidR="00552689" w:rsidRPr="00D30D82">
        <w:rPr>
          <w:rFonts w:ascii="Times New Roman" w:hAnsi="Times New Roman" w:cs="Times New Roman"/>
          <w:lang w:val="en-US"/>
        </w:rPr>
        <w:t xml:space="preserve"> </w:t>
      </w:r>
      <w:r w:rsidR="000679CF" w:rsidRPr="00D30D82">
        <w:rPr>
          <w:rFonts w:ascii="Times New Roman" w:hAnsi="Times New Roman" w:cs="Times New Roman"/>
          <w:lang w:val="en-US"/>
        </w:rPr>
        <w:t xml:space="preserve">the weighted sum </w:t>
      </w:r>
      <w:r w:rsidR="00552689" w:rsidRPr="00D30D82">
        <w:rPr>
          <w:rFonts w:ascii="Times New Roman" w:hAnsi="Times New Roman" w:cs="Times New Roman"/>
          <w:i/>
          <w:iCs/>
          <w:lang w:val="en-US"/>
        </w:rPr>
        <w:t>A</w:t>
      </w:r>
      <w:r w:rsidR="00552689" w:rsidRPr="00D30D82">
        <w:rPr>
          <w:rFonts w:ascii="Times New Roman" w:hAnsi="Times New Roman" w:cs="Times New Roman"/>
          <w:lang w:val="en-US"/>
        </w:rPr>
        <w:t>-(6/</w:t>
      </w:r>
      <w:proofErr w:type="gramStart"/>
      <w:r w:rsidR="00552689" w:rsidRPr="00D30D82">
        <w:rPr>
          <w:rFonts w:ascii="Times New Roman" w:hAnsi="Times New Roman" w:cs="Times New Roman"/>
          <w:lang w:val="en-US"/>
        </w:rPr>
        <w:t>8)</w:t>
      </w:r>
      <w:r w:rsidR="00625EA4" w:rsidRPr="00D30D82">
        <w:rPr>
          <w:rFonts w:ascii="Times New Roman" w:hAnsi="Times New Roman" w:cs="Times New Roman"/>
          <w:i/>
          <w:iCs/>
          <w:lang w:val="en-US"/>
        </w:rPr>
        <w:t>B</w:t>
      </w:r>
      <w:proofErr w:type="gramEnd"/>
      <w:r w:rsidR="006B6A88" w:rsidRPr="00D30D82">
        <w:rPr>
          <w:rFonts w:ascii="Times New Roman" w:hAnsi="Times New Roman" w:cs="Times New Roman"/>
          <w:lang w:val="en-US"/>
        </w:rPr>
        <w:t xml:space="preserve">, called a </w:t>
      </w:r>
      <w:r w:rsidR="006B6A88" w:rsidRPr="00D30D82">
        <w:rPr>
          <w:rFonts w:ascii="Times New Roman" w:hAnsi="Times New Roman" w:cs="Times New Roman"/>
          <w:i/>
          <w:iCs/>
          <w:lang w:val="en-US"/>
        </w:rPr>
        <w:t>contrast</w:t>
      </w:r>
      <w:r w:rsidR="00FD70E8" w:rsidRPr="00D30D82">
        <w:rPr>
          <w:rFonts w:ascii="Times New Roman" w:hAnsi="Times New Roman" w:cs="Times New Roman"/>
          <w:lang w:val="en-US"/>
        </w:rPr>
        <w:t xml:space="preserve">, </w:t>
      </w:r>
      <w:r w:rsidR="00C65FBA" w:rsidRPr="00D30D82">
        <w:rPr>
          <w:rFonts w:ascii="Times New Roman" w:hAnsi="Times New Roman" w:cs="Times New Roman"/>
          <w:lang w:val="en-US"/>
        </w:rPr>
        <w:t>has coordinates (0</w:t>
      </w:r>
      <w:r w:rsidR="00842E63" w:rsidRPr="00D30D82">
        <w:rPr>
          <w:rFonts w:ascii="Times New Roman" w:hAnsi="Times New Roman" w:cs="Times New Roman"/>
          <w:lang w:val="en-US"/>
        </w:rPr>
        <w:t>,</w:t>
      </w:r>
      <w:r w:rsidR="00EC1737" w:rsidRPr="00D30D82">
        <w:rPr>
          <w:rFonts w:ascii="Times New Roman" w:hAnsi="Times New Roman" w:cs="Times New Roman"/>
          <w:lang w:val="en-US"/>
        </w:rPr>
        <w:t> </w:t>
      </w:r>
      <w:r w:rsidR="00842E63" w:rsidRPr="00D30D82">
        <w:rPr>
          <w:rFonts w:ascii="Times New Roman" w:hAnsi="Times New Roman" w:cs="Times New Roman"/>
          <w:lang w:val="en-US"/>
        </w:rPr>
        <w:t>.8,</w:t>
      </w:r>
      <w:r w:rsidR="00EC1737" w:rsidRPr="00D30D82">
        <w:rPr>
          <w:rFonts w:ascii="Times New Roman" w:hAnsi="Times New Roman" w:cs="Times New Roman"/>
          <w:lang w:val="en-US"/>
        </w:rPr>
        <w:t> </w:t>
      </w:r>
      <w:r w:rsidR="0056017E" w:rsidRPr="00D30D82">
        <w:rPr>
          <w:rFonts w:ascii="Times New Roman" w:hAnsi="Times New Roman" w:cs="Times New Roman"/>
          <w:lang w:val="en-US"/>
        </w:rPr>
        <w:noBreakHyphen/>
      </w:r>
      <w:r w:rsidR="00842E63" w:rsidRPr="00D30D82">
        <w:rPr>
          <w:rFonts w:ascii="Times New Roman" w:hAnsi="Times New Roman" w:cs="Times New Roman"/>
          <w:lang w:val="en-US"/>
        </w:rPr>
        <w:t>.4</w:t>
      </w:r>
      <w:r w:rsidR="00094604" w:rsidRPr="00D30D82">
        <w:rPr>
          <w:rFonts w:ascii="Times New Roman" w:hAnsi="Times New Roman" w:cs="Times New Roman"/>
          <w:lang w:val="en-US"/>
        </w:rPr>
        <w:t>5</w:t>
      </w:r>
      <w:r w:rsidR="00842E63" w:rsidRPr="00D30D82">
        <w:rPr>
          <w:rFonts w:ascii="Times New Roman" w:hAnsi="Times New Roman" w:cs="Times New Roman"/>
          <w:lang w:val="en-US"/>
        </w:rPr>
        <w:t>)</w:t>
      </w:r>
      <w:r w:rsidR="00CD3714" w:rsidRPr="00D30D82">
        <w:rPr>
          <w:rFonts w:ascii="Times New Roman" w:hAnsi="Times New Roman" w:cs="Times New Roman"/>
          <w:lang w:val="en-US"/>
        </w:rPr>
        <w:t xml:space="preserve">. </w:t>
      </w:r>
      <w:r w:rsidR="00842E63" w:rsidRPr="00D30D82">
        <w:rPr>
          <w:rFonts w:ascii="Times New Roman" w:hAnsi="Times New Roman" w:cs="Times New Roman"/>
          <w:lang w:val="en-US"/>
        </w:rPr>
        <w:t>T</w:t>
      </w:r>
      <w:r w:rsidR="00C37A9F" w:rsidRPr="00D30D82">
        <w:rPr>
          <w:rFonts w:ascii="Times New Roman" w:hAnsi="Times New Roman" w:cs="Times New Roman"/>
          <w:lang w:val="en-US"/>
        </w:rPr>
        <w:t>h</w:t>
      </w:r>
      <w:r w:rsidR="00940005" w:rsidRPr="00D30D82">
        <w:rPr>
          <w:rFonts w:ascii="Times New Roman" w:hAnsi="Times New Roman" w:cs="Times New Roman"/>
          <w:lang w:val="en-US"/>
        </w:rPr>
        <w:t>e</w:t>
      </w:r>
      <w:r w:rsidR="00836AD4" w:rsidRPr="00D30D82">
        <w:rPr>
          <w:rFonts w:ascii="Times New Roman" w:hAnsi="Times New Roman" w:cs="Times New Roman"/>
          <w:lang w:val="en-US"/>
        </w:rPr>
        <w:t xml:space="preserve"> </w:t>
      </w:r>
      <w:r w:rsidR="002029C8" w:rsidRPr="00D30D82">
        <w:rPr>
          <w:rFonts w:ascii="Times New Roman" w:hAnsi="Times New Roman" w:cs="Times New Roman"/>
          <w:lang w:val="en-US"/>
        </w:rPr>
        <w:t>successful</w:t>
      </w:r>
      <w:r w:rsidR="00C37A9F" w:rsidRPr="00D30D82">
        <w:rPr>
          <w:rFonts w:ascii="Times New Roman" w:hAnsi="Times New Roman" w:cs="Times New Roman"/>
          <w:lang w:val="en-US"/>
        </w:rPr>
        <w:t xml:space="preserve"> </w:t>
      </w:r>
      <w:r w:rsidR="00E77B23" w:rsidRPr="00D30D82">
        <w:rPr>
          <w:rFonts w:ascii="Times New Roman" w:hAnsi="Times New Roman" w:cs="Times New Roman"/>
          <w:lang w:val="en-US"/>
        </w:rPr>
        <w:t>contrast</w:t>
      </w:r>
      <w:r w:rsidR="00836AD4" w:rsidRPr="00D30D82">
        <w:rPr>
          <w:rFonts w:ascii="Times New Roman" w:hAnsi="Times New Roman" w:cs="Times New Roman"/>
          <w:lang w:val="en-US"/>
        </w:rPr>
        <w:t xml:space="preserve"> of two variables</w:t>
      </w:r>
      <w:r w:rsidR="003B1F26" w:rsidRPr="00D30D82">
        <w:rPr>
          <w:rFonts w:ascii="Times New Roman" w:hAnsi="Times New Roman" w:cs="Times New Roman"/>
          <w:lang w:val="en-US"/>
        </w:rPr>
        <w:t xml:space="preserve"> </w:t>
      </w:r>
      <w:r w:rsidR="00946BB7" w:rsidRPr="00D30D82">
        <w:rPr>
          <w:rFonts w:ascii="Times New Roman" w:hAnsi="Times New Roman" w:cs="Times New Roman"/>
          <w:lang w:val="en-US"/>
        </w:rPr>
        <w:t>reflecting the same factor</w:t>
      </w:r>
      <w:r w:rsidR="00E77B23" w:rsidRPr="00D30D82">
        <w:rPr>
          <w:rFonts w:ascii="Times New Roman" w:hAnsi="Times New Roman" w:cs="Times New Roman"/>
          <w:lang w:val="en-US"/>
        </w:rPr>
        <w:t xml:space="preserve"> </w:t>
      </w:r>
      <w:r w:rsidR="009A6459" w:rsidRPr="00D30D82">
        <w:rPr>
          <w:rFonts w:ascii="Times New Roman" w:hAnsi="Times New Roman" w:cs="Times New Roman"/>
          <w:lang w:val="en-US"/>
        </w:rPr>
        <w:t xml:space="preserve">thus </w:t>
      </w:r>
      <w:r w:rsidR="00C37A9F" w:rsidRPr="00D30D82">
        <w:rPr>
          <w:rFonts w:ascii="Times New Roman" w:hAnsi="Times New Roman" w:cs="Times New Roman"/>
          <w:lang w:val="en-US"/>
        </w:rPr>
        <w:t>loads 0 on the common fac</w:t>
      </w:r>
      <w:r w:rsidR="00AB5789" w:rsidRPr="00D30D82">
        <w:rPr>
          <w:rFonts w:ascii="Times New Roman" w:hAnsi="Times New Roman" w:cs="Times New Roman"/>
          <w:lang w:val="en-US"/>
        </w:rPr>
        <w:t xml:space="preserve">tor and consists only in </w:t>
      </w:r>
      <w:r w:rsidR="009B5E21" w:rsidRPr="00D30D82">
        <w:rPr>
          <w:rFonts w:ascii="Times New Roman" w:hAnsi="Times New Roman" w:cs="Times New Roman"/>
          <w:lang w:val="en-US"/>
        </w:rPr>
        <w:t xml:space="preserve">a </w:t>
      </w:r>
      <w:r w:rsidR="00030E29" w:rsidRPr="00D30D82">
        <w:rPr>
          <w:rFonts w:ascii="Times New Roman" w:hAnsi="Times New Roman" w:cs="Times New Roman"/>
          <w:lang w:val="en-US"/>
        </w:rPr>
        <w:t xml:space="preserve">combination </w:t>
      </w:r>
      <w:r w:rsidR="009B5E21" w:rsidRPr="00D30D82">
        <w:rPr>
          <w:rFonts w:ascii="Times New Roman" w:hAnsi="Times New Roman" w:cs="Times New Roman"/>
          <w:lang w:val="en-US"/>
        </w:rPr>
        <w:t xml:space="preserve">of </w:t>
      </w:r>
      <w:r w:rsidR="00B41F7A" w:rsidRPr="00D30D82">
        <w:rPr>
          <w:rFonts w:ascii="Times New Roman" w:hAnsi="Times New Roman" w:cs="Times New Roman"/>
          <w:lang w:val="en-US"/>
        </w:rPr>
        <w:t>t</w:t>
      </w:r>
      <w:r w:rsidR="00AE066D" w:rsidRPr="00D30D82">
        <w:rPr>
          <w:rFonts w:ascii="Times New Roman" w:hAnsi="Times New Roman" w:cs="Times New Roman"/>
          <w:lang w:val="en-US"/>
        </w:rPr>
        <w:t>heir</w:t>
      </w:r>
      <w:r w:rsidR="00940005" w:rsidRPr="00D30D82">
        <w:rPr>
          <w:rFonts w:ascii="Times New Roman" w:hAnsi="Times New Roman" w:cs="Times New Roman"/>
          <w:lang w:val="en-US"/>
        </w:rPr>
        <w:t xml:space="preserve"> two</w:t>
      </w:r>
      <w:r w:rsidR="00B41F7A" w:rsidRPr="00D30D82">
        <w:rPr>
          <w:rFonts w:ascii="Times New Roman" w:hAnsi="Times New Roman" w:cs="Times New Roman"/>
          <w:lang w:val="en-US"/>
        </w:rPr>
        <w:t xml:space="preserve"> </w:t>
      </w:r>
      <w:r w:rsidR="009B5E21" w:rsidRPr="00D30D82">
        <w:rPr>
          <w:rFonts w:ascii="Times New Roman" w:hAnsi="Times New Roman" w:cs="Times New Roman"/>
          <w:lang w:val="en-US"/>
        </w:rPr>
        <w:t>orthogonal noise</w:t>
      </w:r>
      <w:r w:rsidR="003813BD" w:rsidRPr="00D30D82">
        <w:rPr>
          <w:rFonts w:ascii="Times New Roman" w:hAnsi="Times New Roman" w:cs="Times New Roman"/>
          <w:lang w:val="en-US"/>
        </w:rPr>
        <w:t xml:space="preserve"> </w:t>
      </w:r>
      <w:r w:rsidR="00A14A46" w:rsidRPr="00D30D82">
        <w:rPr>
          <w:rFonts w:ascii="Times New Roman" w:hAnsi="Times New Roman" w:cs="Times New Roman"/>
          <w:lang w:val="en-US"/>
        </w:rPr>
        <w:t>components</w:t>
      </w:r>
      <w:r w:rsidR="00030E29" w:rsidRPr="00D30D82">
        <w:rPr>
          <w:rFonts w:ascii="Times New Roman" w:hAnsi="Times New Roman" w:cs="Times New Roman"/>
          <w:lang w:val="en-US"/>
        </w:rPr>
        <w:t>.</w:t>
      </w:r>
      <w:r w:rsidR="00652E20" w:rsidRPr="00D30D82">
        <w:rPr>
          <w:rFonts w:ascii="Times New Roman" w:hAnsi="Times New Roman" w:cs="Times New Roman"/>
          <w:lang w:val="en-US"/>
        </w:rPr>
        <w:t xml:space="preserve"> </w:t>
      </w:r>
    </w:p>
    <w:p w14:paraId="4930809A" w14:textId="66379BF5" w:rsidR="005B0CCF" w:rsidRPr="00D30D82" w:rsidRDefault="000224C5">
      <w:pPr>
        <w:rPr>
          <w:rFonts w:ascii="Times New Roman" w:hAnsi="Times New Roman" w:cs="Times New Roman"/>
          <w:lang w:val="en-US"/>
        </w:rPr>
      </w:pPr>
      <w:r w:rsidRPr="00D30D82">
        <w:rPr>
          <w:rFonts w:ascii="Times New Roman" w:hAnsi="Times New Roman" w:cs="Times New Roman"/>
          <w:lang w:val="en-US"/>
        </w:rPr>
        <w:t>Since t</w:t>
      </w:r>
      <w:r w:rsidR="006725A7" w:rsidRPr="00D30D82">
        <w:rPr>
          <w:rFonts w:ascii="Times New Roman" w:hAnsi="Times New Roman" w:cs="Times New Roman"/>
          <w:lang w:val="en-US"/>
        </w:rPr>
        <w:t xml:space="preserve">he signature of successful signal cancellation is that </w:t>
      </w:r>
      <w:r w:rsidR="003F46BE" w:rsidRPr="00D30D82">
        <w:rPr>
          <w:rFonts w:ascii="Times New Roman" w:hAnsi="Times New Roman" w:cs="Times New Roman"/>
          <w:lang w:val="en-US"/>
        </w:rPr>
        <w:t>the</w:t>
      </w:r>
      <w:r w:rsidR="002029C8" w:rsidRPr="00D30D82">
        <w:rPr>
          <w:rFonts w:ascii="Times New Roman" w:hAnsi="Times New Roman" w:cs="Times New Roman"/>
          <w:lang w:val="en-US"/>
        </w:rPr>
        <w:t xml:space="preserve"> </w:t>
      </w:r>
      <w:r w:rsidR="003C6D87" w:rsidRPr="00D30D82">
        <w:rPr>
          <w:rFonts w:ascii="Times New Roman" w:hAnsi="Times New Roman" w:cs="Times New Roman"/>
          <w:lang w:val="en-US"/>
        </w:rPr>
        <w:t>contrast</w:t>
      </w:r>
      <w:r w:rsidR="003F46BE" w:rsidRPr="00D30D82">
        <w:rPr>
          <w:rFonts w:ascii="Times New Roman" w:hAnsi="Times New Roman" w:cs="Times New Roman"/>
          <w:lang w:val="en-US"/>
        </w:rPr>
        <w:t xml:space="preserve"> consist</w:t>
      </w:r>
      <w:r w:rsidR="00260866" w:rsidRPr="00D30D82">
        <w:rPr>
          <w:rFonts w:ascii="Times New Roman" w:hAnsi="Times New Roman" w:cs="Times New Roman"/>
          <w:lang w:val="en-US"/>
        </w:rPr>
        <w:t>s</w:t>
      </w:r>
      <w:r w:rsidR="003F46BE" w:rsidRPr="00D30D82">
        <w:rPr>
          <w:rFonts w:ascii="Times New Roman" w:hAnsi="Times New Roman" w:cs="Times New Roman"/>
          <w:lang w:val="en-US"/>
        </w:rPr>
        <w:t xml:space="preserve"> </w:t>
      </w:r>
      <w:r w:rsidR="00C00EE1" w:rsidRPr="00D30D82">
        <w:rPr>
          <w:rFonts w:ascii="Times New Roman" w:hAnsi="Times New Roman" w:cs="Times New Roman"/>
          <w:lang w:val="en-US"/>
        </w:rPr>
        <w:t>of</w:t>
      </w:r>
      <w:r w:rsidR="003F46BE" w:rsidRPr="00D30D82">
        <w:rPr>
          <w:rFonts w:ascii="Times New Roman" w:hAnsi="Times New Roman" w:cs="Times New Roman"/>
          <w:lang w:val="en-US"/>
        </w:rPr>
        <w:t xml:space="preserve"> noise</w:t>
      </w:r>
      <w:r w:rsidR="00E352F9" w:rsidRPr="00D30D82">
        <w:rPr>
          <w:rFonts w:ascii="Times New Roman" w:hAnsi="Times New Roman" w:cs="Times New Roman"/>
          <w:lang w:val="en-US"/>
        </w:rPr>
        <w:t xml:space="preserve"> only</w:t>
      </w:r>
      <w:r w:rsidR="003F46BE" w:rsidRPr="00D30D82">
        <w:rPr>
          <w:rFonts w:ascii="Times New Roman" w:hAnsi="Times New Roman" w:cs="Times New Roman"/>
          <w:lang w:val="en-US"/>
        </w:rPr>
        <w:t>,</w:t>
      </w:r>
      <w:r w:rsidR="003C6D87" w:rsidRPr="00D30D82">
        <w:rPr>
          <w:rFonts w:ascii="Times New Roman" w:hAnsi="Times New Roman" w:cs="Times New Roman"/>
          <w:lang w:val="en-US"/>
        </w:rPr>
        <w:t xml:space="preserve"> </w:t>
      </w:r>
      <w:r w:rsidR="000B26DC" w:rsidRPr="00D30D82">
        <w:rPr>
          <w:rFonts w:ascii="Times New Roman" w:hAnsi="Times New Roman" w:cs="Times New Roman"/>
          <w:lang w:val="en-US"/>
        </w:rPr>
        <w:t>this contrast</w:t>
      </w:r>
      <w:r w:rsidR="00225ADF" w:rsidRPr="00D30D82">
        <w:rPr>
          <w:rFonts w:ascii="Times New Roman" w:hAnsi="Times New Roman" w:cs="Times New Roman"/>
          <w:lang w:val="en-US"/>
        </w:rPr>
        <w:t xml:space="preserve"> should</w:t>
      </w:r>
      <w:r w:rsidR="00E352F9" w:rsidRPr="00D30D82">
        <w:rPr>
          <w:rFonts w:ascii="Times New Roman" w:hAnsi="Times New Roman" w:cs="Times New Roman"/>
          <w:lang w:val="en-US"/>
        </w:rPr>
        <w:t xml:space="preserve"> </w:t>
      </w:r>
      <w:r w:rsidR="00FA6378" w:rsidRPr="00D30D82">
        <w:rPr>
          <w:rFonts w:ascii="Times New Roman" w:hAnsi="Times New Roman" w:cs="Times New Roman"/>
          <w:lang w:val="en-US"/>
        </w:rPr>
        <w:t xml:space="preserve">not </w:t>
      </w:r>
      <w:r w:rsidR="003C6D87" w:rsidRPr="00D30D82">
        <w:rPr>
          <w:rFonts w:ascii="Times New Roman" w:hAnsi="Times New Roman" w:cs="Times New Roman"/>
          <w:lang w:val="en-US"/>
        </w:rPr>
        <w:t>correlat</w:t>
      </w:r>
      <w:r w:rsidR="00225ADF" w:rsidRPr="00D30D82">
        <w:rPr>
          <w:rFonts w:ascii="Times New Roman" w:hAnsi="Times New Roman" w:cs="Times New Roman"/>
          <w:lang w:val="en-US"/>
        </w:rPr>
        <w:t>e</w:t>
      </w:r>
      <w:r w:rsidR="003C6D87" w:rsidRPr="00D30D82">
        <w:rPr>
          <w:rFonts w:ascii="Times New Roman" w:hAnsi="Times New Roman" w:cs="Times New Roman"/>
          <w:lang w:val="en-US"/>
        </w:rPr>
        <w:t xml:space="preserve"> with</w:t>
      </w:r>
      <w:r w:rsidR="009817D0" w:rsidRPr="00D30D82">
        <w:rPr>
          <w:rFonts w:ascii="Times New Roman" w:hAnsi="Times New Roman" w:cs="Times New Roman"/>
          <w:lang w:val="en-US"/>
        </w:rPr>
        <w:t xml:space="preserve"> any </w:t>
      </w:r>
      <w:r w:rsidR="003C6D87" w:rsidRPr="00D30D82">
        <w:rPr>
          <w:rFonts w:ascii="Times New Roman" w:hAnsi="Times New Roman" w:cs="Times New Roman"/>
          <w:lang w:val="en-US"/>
        </w:rPr>
        <w:t>remaining variable</w:t>
      </w:r>
      <w:r w:rsidR="00B2271A" w:rsidRPr="00D30D82">
        <w:rPr>
          <w:rFonts w:ascii="Times New Roman" w:hAnsi="Times New Roman" w:cs="Times New Roman"/>
          <w:lang w:val="en-US"/>
        </w:rPr>
        <w:t xml:space="preserve">. </w:t>
      </w:r>
      <w:r w:rsidR="004E5859" w:rsidRPr="00D30D82">
        <w:rPr>
          <w:rFonts w:ascii="Times New Roman" w:hAnsi="Times New Roman" w:cs="Times New Roman"/>
          <w:lang w:val="en-US"/>
        </w:rPr>
        <w:t xml:space="preserve">In general, </w:t>
      </w:r>
      <w:r w:rsidR="008E1282" w:rsidRPr="00D30D82">
        <w:rPr>
          <w:rFonts w:ascii="Times New Roman" w:hAnsi="Times New Roman" w:cs="Times New Roman"/>
          <w:lang w:val="en-US"/>
        </w:rPr>
        <w:t xml:space="preserve">the signal of </w:t>
      </w:r>
      <w:r w:rsidR="00132801" w:rsidRPr="00D30D82">
        <w:rPr>
          <w:rFonts w:ascii="Times New Roman" w:hAnsi="Times New Roman" w:cs="Times New Roman"/>
          <w:lang w:val="en-US"/>
        </w:rPr>
        <w:t>a</w:t>
      </w:r>
      <w:r w:rsidR="008E1282" w:rsidRPr="00D30D82">
        <w:rPr>
          <w:rFonts w:ascii="Times New Roman" w:hAnsi="Times New Roman" w:cs="Times New Roman"/>
          <w:lang w:val="en-US"/>
        </w:rPr>
        <w:t xml:space="preserve"> variable </w:t>
      </w:r>
      <w:r w:rsidR="00AD02BF" w:rsidRPr="00D30D82">
        <w:rPr>
          <w:rFonts w:ascii="Times New Roman" w:hAnsi="Times New Roman" w:cs="Times New Roman"/>
          <w:lang w:val="en-US"/>
        </w:rPr>
        <w:t>informed by</w:t>
      </w:r>
      <w:r w:rsidR="008E1282" w:rsidRPr="00D30D82">
        <w:rPr>
          <w:rFonts w:ascii="Times New Roman" w:hAnsi="Times New Roman" w:cs="Times New Roman"/>
          <w:lang w:val="en-US"/>
        </w:rPr>
        <w:t xml:space="preserve"> more than one factor cannot be cancelled</w:t>
      </w:r>
      <w:r w:rsidR="006A099E" w:rsidRPr="00D30D82">
        <w:rPr>
          <w:rFonts w:ascii="Times New Roman" w:hAnsi="Times New Roman" w:cs="Times New Roman"/>
          <w:lang w:val="en-US"/>
        </w:rPr>
        <w:t xml:space="preserve"> by any other </w:t>
      </w:r>
      <w:r w:rsidR="007411FA" w:rsidRPr="00D30D82">
        <w:rPr>
          <w:rFonts w:ascii="Times New Roman" w:hAnsi="Times New Roman" w:cs="Times New Roman"/>
          <w:lang w:val="en-US"/>
        </w:rPr>
        <w:t>single variable</w:t>
      </w:r>
      <w:r w:rsidR="008E1282" w:rsidRPr="00D30D82">
        <w:rPr>
          <w:rFonts w:ascii="Times New Roman" w:hAnsi="Times New Roman" w:cs="Times New Roman"/>
          <w:lang w:val="en-US"/>
        </w:rPr>
        <w:t xml:space="preserve">. </w:t>
      </w:r>
      <w:r w:rsidR="009946F9" w:rsidRPr="00D30D82">
        <w:rPr>
          <w:rFonts w:ascii="Times New Roman" w:hAnsi="Times New Roman" w:cs="Times New Roman"/>
          <w:lang w:val="en-US"/>
        </w:rPr>
        <w:t>T</w:t>
      </w:r>
      <w:r w:rsidR="00D52CAB" w:rsidRPr="00D30D82">
        <w:rPr>
          <w:rFonts w:ascii="Times New Roman" w:hAnsi="Times New Roman" w:cs="Times New Roman"/>
          <w:lang w:val="en-US"/>
        </w:rPr>
        <w:t>wo</w:t>
      </w:r>
      <w:r w:rsidR="00B2271A" w:rsidRPr="00D30D82">
        <w:rPr>
          <w:rFonts w:ascii="Times New Roman" w:hAnsi="Times New Roman" w:cs="Times New Roman"/>
          <w:lang w:val="en-US"/>
        </w:rPr>
        <w:t xml:space="preserve"> variables </w:t>
      </w:r>
      <w:r w:rsidR="00C33023" w:rsidRPr="00D30D82">
        <w:rPr>
          <w:rFonts w:ascii="Times New Roman" w:hAnsi="Times New Roman" w:cs="Times New Roman"/>
          <w:lang w:val="en-US"/>
        </w:rPr>
        <w:t>found to</w:t>
      </w:r>
      <w:r w:rsidR="00C67143" w:rsidRPr="00D30D82">
        <w:rPr>
          <w:rFonts w:ascii="Times New Roman" w:hAnsi="Times New Roman" w:cs="Times New Roman"/>
          <w:lang w:val="en-US"/>
        </w:rPr>
        <w:t xml:space="preserve"> cancel their mutual signal are</w:t>
      </w:r>
      <w:r w:rsidR="00AD02BF" w:rsidRPr="00D30D82">
        <w:rPr>
          <w:rFonts w:ascii="Times New Roman" w:hAnsi="Times New Roman" w:cs="Times New Roman"/>
          <w:lang w:val="en-US"/>
        </w:rPr>
        <w:t xml:space="preserve"> thus</w:t>
      </w:r>
      <w:r w:rsidR="00C67143" w:rsidRPr="00D30D82">
        <w:rPr>
          <w:rFonts w:ascii="Times New Roman" w:hAnsi="Times New Roman" w:cs="Times New Roman"/>
          <w:lang w:val="en-US"/>
        </w:rPr>
        <w:t xml:space="preserve"> likely</w:t>
      </w:r>
      <w:r w:rsidR="00003D18" w:rsidRPr="00D30D82">
        <w:rPr>
          <w:rFonts w:ascii="Times New Roman" w:hAnsi="Times New Roman" w:cs="Times New Roman"/>
          <w:lang w:val="en-US"/>
        </w:rPr>
        <w:t xml:space="preserve"> exclusively informed by a common factor</w:t>
      </w:r>
      <w:r w:rsidR="00F810FD" w:rsidRPr="00D30D82">
        <w:rPr>
          <w:rFonts w:ascii="Times New Roman" w:hAnsi="Times New Roman" w:cs="Times New Roman"/>
          <w:lang w:val="en-US"/>
        </w:rPr>
        <w:t xml:space="preserve">, but this </w:t>
      </w:r>
      <w:r w:rsidR="00003D18" w:rsidRPr="00D30D82">
        <w:rPr>
          <w:rFonts w:ascii="Times New Roman" w:hAnsi="Times New Roman" w:cs="Times New Roman"/>
          <w:lang w:val="en-US"/>
        </w:rPr>
        <w:t>is</w:t>
      </w:r>
      <w:r w:rsidR="009B3768" w:rsidRPr="00D30D82">
        <w:rPr>
          <w:rFonts w:ascii="Times New Roman" w:hAnsi="Times New Roman" w:cs="Times New Roman"/>
          <w:lang w:val="en-US"/>
        </w:rPr>
        <w:t xml:space="preserve"> not necessary</w:t>
      </w:r>
      <w:r w:rsidR="001572DD" w:rsidRPr="00D30D82">
        <w:rPr>
          <w:rFonts w:ascii="Times New Roman" w:hAnsi="Times New Roman" w:cs="Times New Roman"/>
          <w:lang w:val="en-US"/>
        </w:rPr>
        <w:t xml:space="preserve">. </w:t>
      </w:r>
      <w:r w:rsidR="00642971" w:rsidRPr="00D30D82">
        <w:rPr>
          <w:rFonts w:ascii="Times New Roman" w:hAnsi="Times New Roman" w:cs="Times New Roman"/>
          <w:lang w:val="en-US"/>
        </w:rPr>
        <w:t>Two</w:t>
      </w:r>
      <w:r w:rsidR="00AD389E" w:rsidRPr="00D30D82">
        <w:rPr>
          <w:rFonts w:ascii="Times New Roman" w:hAnsi="Times New Roman" w:cs="Times New Roman"/>
          <w:lang w:val="en-US"/>
        </w:rPr>
        <w:t xml:space="preserve"> variables </w:t>
      </w:r>
      <w:r w:rsidR="0066000B" w:rsidRPr="00D30D82">
        <w:rPr>
          <w:rFonts w:ascii="Times New Roman" w:hAnsi="Times New Roman" w:cs="Times New Roman"/>
          <w:lang w:val="en-US"/>
        </w:rPr>
        <w:t xml:space="preserve">that </w:t>
      </w:r>
      <w:r w:rsidR="00535799" w:rsidRPr="00D30D82">
        <w:rPr>
          <w:rFonts w:ascii="Times New Roman" w:hAnsi="Times New Roman" w:cs="Times New Roman"/>
          <w:lang w:val="en-US"/>
        </w:rPr>
        <w:t xml:space="preserve">would </w:t>
      </w:r>
      <w:r w:rsidR="00AD389E" w:rsidRPr="00D30D82">
        <w:rPr>
          <w:rFonts w:ascii="Times New Roman" w:hAnsi="Times New Roman" w:cs="Times New Roman"/>
          <w:lang w:val="en-US"/>
        </w:rPr>
        <w:t>load proportionally on the same two factors are also colinear with the origin</w:t>
      </w:r>
      <w:r w:rsidR="008F4E1A" w:rsidRPr="00D30D82">
        <w:rPr>
          <w:rFonts w:ascii="Times New Roman" w:hAnsi="Times New Roman" w:cs="Times New Roman"/>
          <w:lang w:val="en-US"/>
        </w:rPr>
        <w:t xml:space="preserve"> and </w:t>
      </w:r>
      <w:r w:rsidR="00434681" w:rsidRPr="00D30D82">
        <w:rPr>
          <w:rFonts w:ascii="Times New Roman" w:hAnsi="Times New Roman" w:cs="Times New Roman"/>
          <w:lang w:val="en-US"/>
        </w:rPr>
        <w:t xml:space="preserve">can thus </w:t>
      </w:r>
      <w:r w:rsidR="00C245AA" w:rsidRPr="00D30D82">
        <w:rPr>
          <w:rFonts w:ascii="Times New Roman" w:hAnsi="Times New Roman" w:cs="Times New Roman"/>
          <w:lang w:val="en-US"/>
        </w:rPr>
        <w:t>mutual</w:t>
      </w:r>
      <w:r w:rsidR="00434681" w:rsidRPr="00D30D82">
        <w:rPr>
          <w:rFonts w:ascii="Times New Roman" w:hAnsi="Times New Roman" w:cs="Times New Roman"/>
          <w:lang w:val="en-US"/>
        </w:rPr>
        <w:t>ly</w:t>
      </w:r>
      <w:r w:rsidR="00C245AA" w:rsidRPr="00D30D82">
        <w:rPr>
          <w:rFonts w:ascii="Times New Roman" w:hAnsi="Times New Roman" w:cs="Times New Roman"/>
          <w:lang w:val="en-US"/>
        </w:rPr>
        <w:t xml:space="preserve"> </w:t>
      </w:r>
      <w:r w:rsidR="007B1793" w:rsidRPr="00D30D82">
        <w:rPr>
          <w:rFonts w:ascii="Times New Roman" w:hAnsi="Times New Roman" w:cs="Times New Roman"/>
          <w:lang w:val="en-US"/>
        </w:rPr>
        <w:t xml:space="preserve">cancel </w:t>
      </w:r>
      <w:r w:rsidR="000E4A87" w:rsidRPr="00D30D82">
        <w:rPr>
          <w:rFonts w:ascii="Times New Roman" w:hAnsi="Times New Roman" w:cs="Times New Roman"/>
          <w:lang w:val="en-US"/>
        </w:rPr>
        <w:t xml:space="preserve">their </w:t>
      </w:r>
      <w:r w:rsidR="00617668" w:rsidRPr="00D30D82">
        <w:rPr>
          <w:rFonts w:ascii="Times New Roman" w:hAnsi="Times New Roman" w:cs="Times New Roman"/>
          <w:lang w:val="en-US"/>
        </w:rPr>
        <w:t xml:space="preserve">respective </w:t>
      </w:r>
      <w:r w:rsidR="007B1793" w:rsidRPr="00D30D82">
        <w:rPr>
          <w:rFonts w:ascii="Times New Roman" w:hAnsi="Times New Roman" w:cs="Times New Roman"/>
          <w:lang w:val="en-US"/>
        </w:rPr>
        <w:t xml:space="preserve">composite </w:t>
      </w:r>
      <w:r w:rsidR="000E4A87" w:rsidRPr="00D30D82">
        <w:rPr>
          <w:rFonts w:ascii="Times New Roman" w:hAnsi="Times New Roman" w:cs="Times New Roman"/>
          <w:lang w:val="en-US"/>
        </w:rPr>
        <w:t>signal</w:t>
      </w:r>
      <w:r w:rsidR="00617668" w:rsidRPr="00D30D82">
        <w:rPr>
          <w:rFonts w:ascii="Times New Roman" w:hAnsi="Times New Roman" w:cs="Times New Roman"/>
          <w:lang w:val="en-US"/>
        </w:rPr>
        <w:t>s</w:t>
      </w:r>
      <w:r w:rsidR="000E4A87" w:rsidRPr="00D30D82">
        <w:rPr>
          <w:rFonts w:ascii="Times New Roman" w:hAnsi="Times New Roman" w:cs="Times New Roman"/>
          <w:lang w:val="en-US"/>
        </w:rPr>
        <w:t>.</w:t>
      </w:r>
    </w:p>
    <w:p w14:paraId="1B8F8621" w14:textId="0F115485" w:rsidR="00FC0465" w:rsidRPr="00D30D82" w:rsidRDefault="00326631" w:rsidP="00BA13A8">
      <w:pPr>
        <w:rPr>
          <w:rFonts w:ascii="Times New Roman" w:hAnsi="Times New Roman" w:cs="Times New Roman"/>
          <w:lang w:val="en-US"/>
        </w:rPr>
      </w:pPr>
      <w:r w:rsidRPr="00D30D82">
        <w:rPr>
          <w:rFonts w:ascii="Times New Roman" w:hAnsi="Times New Roman" w:cs="Times New Roman"/>
          <w:lang w:val="en-US"/>
        </w:rPr>
        <w:t>Procedurally</w:t>
      </w:r>
      <w:r w:rsidR="007C75C8" w:rsidRPr="00D30D82">
        <w:rPr>
          <w:rFonts w:ascii="Times New Roman" w:hAnsi="Times New Roman" w:cs="Times New Roman"/>
          <w:lang w:val="en-US"/>
        </w:rPr>
        <w:t>,</w:t>
      </w:r>
      <w:r w:rsidR="00AD3FDA" w:rsidRPr="00D30D82">
        <w:rPr>
          <w:rFonts w:ascii="Times New Roman" w:hAnsi="Times New Roman" w:cs="Times New Roman"/>
          <w:lang w:val="en-US"/>
        </w:rPr>
        <w:t xml:space="preserve"> SCRoF</w:t>
      </w:r>
      <w:r w:rsidR="007C75C8" w:rsidRPr="00D30D82">
        <w:rPr>
          <w:rFonts w:ascii="Times New Roman" w:hAnsi="Times New Roman" w:cs="Times New Roman"/>
          <w:lang w:val="en-US"/>
        </w:rPr>
        <w:t xml:space="preserve"> </w:t>
      </w:r>
      <w:r w:rsidR="00BF7268" w:rsidRPr="00D30D82">
        <w:rPr>
          <w:rFonts w:ascii="Times New Roman" w:hAnsi="Times New Roman" w:cs="Times New Roman"/>
          <w:lang w:val="en-US"/>
        </w:rPr>
        <w:t>first identifies and set</w:t>
      </w:r>
      <w:r w:rsidR="006B2AC0" w:rsidRPr="00D30D82">
        <w:rPr>
          <w:rFonts w:ascii="Times New Roman" w:hAnsi="Times New Roman" w:cs="Times New Roman"/>
          <w:lang w:val="en-US"/>
        </w:rPr>
        <w:t>s</w:t>
      </w:r>
      <w:r w:rsidR="00BF7268" w:rsidRPr="00D30D82">
        <w:rPr>
          <w:rFonts w:ascii="Times New Roman" w:hAnsi="Times New Roman" w:cs="Times New Roman"/>
          <w:lang w:val="en-US"/>
        </w:rPr>
        <w:t xml:space="preserve"> aside </w:t>
      </w:r>
      <w:r w:rsidR="00A731C0" w:rsidRPr="00D30D82">
        <w:rPr>
          <w:rFonts w:ascii="Times New Roman" w:hAnsi="Times New Roman" w:cs="Times New Roman"/>
          <w:lang w:val="en-US"/>
        </w:rPr>
        <w:t xml:space="preserve">orphan </w:t>
      </w:r>
      <w:r w:rsidR="00BF7268" w:rsidRPr="00D30D82">
        <w:rPr>
          <w:rFonts w:ascii="Times New Roman" w:hAnsi="Times New Roman" w:cs="Times New Roman"/>
          <w:lang w:val="en-US"/>
        </w:rPr>
        <w:t>variables</w:t>
      </w:r>
      <w:r w:rsidR="00073844" w:rsidRPr="00D30D82">
        <w:rPr>
          <w:rFonts w:ascii="Times New Roman" w:hAnsi="Times New Roman" w:cs="Times New Roman"/>
          <w:lang w:val="en-US"/>
        </w:rPr>
        <w:t>, i.e., those</w:t>
      </w:r>
      <w:r w:rsidR="00BF7268" w:rsidRPr="00D30D82">
        <w:rPr>
          <w:rFonts w:ascii="Times New Roman" w:hAnsi="Times New Roman" w:cs="Times New Roman"/>
          <w:lang w:val="en-US"/>
        </w:rPr>
        <w:t xml:space="preserve"> </w:t>
      </w:r>
      <w:r w:rsidR="00A731C0" w:rsidRPr="00D30D82">
        <w:rPr>
          <w:rFonts w:ascii="Times New Roman" w:hAnsi="Times New Roman" w:cs="Times New Roman"/>
          <w:lang w:val="en-US"/>
        </w:rPr>
        <w:t xml:space="preserve">that </w:t>
      </w:r>
      <w:r w:rsidR="006141EA" w:rsidRPr="00D30D82">
        <w:rPr>
          <w:rFonts w:ascii="Times New Roman" w:hAnsi="Times New Roman" w:cs="Times New Roman"/>
          <w:lang w:val="en-US"/>
        </w:rPr>
        <w:t>show no</w:t>
      </w:r>
      <w:r w:rsidR="00BF7268" w:rsidRPr="00D30D82">
        <w:rPr>
          <w:rFonts w:ascii="Times New Roman" w:hAnsi="Times New Roman" w:cs="Times New Roman"/>
          <w:lang w:val="en-US"/>
        </w:rPr>
        <w:t xml:space="preserve"> significant correlation</w:t>
      </w:r>
      <w:r w:rsidR="006141EA" w:rsidRPr="00D30D82">
        <w:rPr>
          <w:rFonts w:ascii="Times New Roman" w:hAnsi="Times New Roman" w:cs="Times New Roman"/>
          <w:lang w:val="en-US"/>
        </w:rPr>
        <w:t xml:space="preserve">. </w:t>
      </w:r>
      <w:r w:rsidR="00610A51" w:rsidRPr="00D30D82">
        <w:rPr>
          <w:rFonts w:ascii="Times New Roman" w:hAnsi="Times New Roman" w:cs="Times New Roman"/>
          <w:lang w:val="en-US"/>
        </w:rPr>
        <w:t xml:space="preserve">Such variables </w:t>
      </w:r>
      <w:r w:rsidR="00AB5B3F" w:rsidRPr="00D30D82">
        <w:rPr>
          <w:rFonts w:ascii="Times New Roman" w:hAnsi="Times New Roman" w:cs="Times New Roman"/>
          <w:lang w:val="en-US"/>
        </w:rPr>
        <w:t>are</w:t>
      </w:r>
      <w:r w:rsidR="009620EE" w:rsidRPr="00D30D82">
        <w:rPr>
          <w:rFonts w:ascii="Times New Roman" w:hAnsi="Times New Roman" w:cs="Times New Roman"/>
          <w:lang w:val="en-US"/>
        </w:rPr>
        <w:t xml:space="preserve"> exclud</w:t>
      </w:r>
      <w:r w:rsidR="008E6A7D" w:rsidRPr="00D30D82">
        <w:rPr>
          <w:rFonts w:ascii="Times New Roman" w:hAnsi="Times New Roman" w:cs="Times New Roman"/>
          <w:lang w:val="en-US"/>
        </w:rPr>
        <w:t>ed</w:t>
      </w:r>
      <w:r w:rsidR="009620EE" w:rsidRPr="00D30D82">
        <w:rPr>
          <w:rFonts w:ascii="Times New Roman" w:hAnsi="Times New Roman" w:cs="Times New Roman"/>
          <w:lang w:val="en-US"/>
        </w:rPr>
        <w:t xml:space="preserve"> from further processing and</w:t>
      </w:r>
      <w:r w:rsidR="00AB5B3F" w:rsidRPr="00D30D82">
        <w:rPr>
          <w:rFonts w:ascii="Times New Roman" w:hAnsi="Times New Roman" w:cs="Times New Roman"/>
          <w:lang w:val="en-US"/>
        </w:rPr>
        <w:t xml:space="preserve"> given null loadings on all factors. </w:t>
      </w:r>
      <w:r w:rsidR="006141EA" w:rsidRPr="00D30D82">
        <w:rPr>
          <w:rFonts w:ascii="Times New Roman" w:hAnsi="Times New Roman" w:cs="Times New Roman"/>
          <w:lang w:val="en-US"/>
        </w:rPr>
        <w:t>This</w:t>
      </w:r>
      <w:r w:rsidR="009620EE" w:rsidRPr="00D30D82">
        <w:rPr>
          <w:rFonts w:ascii="Times New Roman" w:hAnsi="Times New Roman" w:cs="Times New Roman"/>
          <w:lang w:val="en-US"/>
        </w:rPr>
        <w:t xml:space="preserve"> exclusion</w:t>
      </w:r>
      <w:r w:rsidR="006141EA" w:rsidRPr="00D30D82">
        <w:rPr>
          <w:rFonts w:ascii="Times New Roman" w:hAnsi="Times New Roman" w:cs="Times New Roman"/>
          <w:lang w:val="en-US"/>
        </w:rPr>
        <w:t xml:space="preserve"> is important since </w:t>
      </w:r>
      <w:r w:rsidR="000516B8" w:rsidRPr="00D30D82">
        <w:rPr>
          <w:rFonts w:ascii="Times New Roman" w:hAnsi="Times New Roman" w:cs="Times New Roman"/>
          <w:lang w:val="en-US"/>
        </w:rPr>
        <w:t xml:space="preserve">a </w:t>
      </w:r>
      <w:r w:rsidR="00367878" w:rsidRPr="00D30D82">
        <w:rPr>
          <w:rFonts w:ascii="Times New Roman" w:hAnsi="Times New Roman" w:cs="Times New Roman"/>
          <w:lang w:val="en-US"/>
        </w:rPr>
        <w:t xml:space="preserve">pairwise </w:t>
      </w:r>
      <w:r w:rsidR="000516B8" w:rsidRPr="00D30D82">
        <w:rPr>
          <w:rFonts w:ascii="Times New Roman" w:hAnsi="Times New Roman" w:cs="Times New Roman"/>
          <w:lang w:val="en-US"/>
        </w:rPr>
        <w:t xml:space="preserve">contrast involving an orphan variable </w:t>
      </w:r>
      <w:r w:rsidR="00416248" w:rsidRPr="00D30D82">
        <w:rPr>
          <w:rFonts w:ascii="Times New Roman" w:hAnsi="Times New Roman" w:cs="Times New Roman"/>
          <w:lang w:val="en-US"/>
        </w:rPr>
        <w:t>w</w:t>
      </w:r>
      <w:r w:rsidR="009152C1" w:rsidRPr="00D30D82">
        <w:rPr>
          <w:rFonts w:ascii="Times New Roman" w:hAnsi="Times New Roman" w:cs="Times New Roman"/>
          <w:lang w:val="en-US"/>
        </w:rPr>
        <w:t xml:space="preserve">ould </w:t>
      </w:r>
      <w:r w:rsidR="00EE4880" w:rsidRPr="00D30D82">
        <w:rPr>
          <w:rFonts w:ascii="Times New Roman" w:hAnsi="Times New Roman" w:cs="Times New Roman"/>
          <w:lang w:val="en-US"/>
        </w:rPr>
        <w:t xml:space="preserve">inherit </w:t>
      </w:r>
      <w:r w:rsidR="00CA1E3B" w:rsidRPr="00D30D82">
        <w:rPr>
          <w:rFonts w:ascii="Times New Roman" w:hAnsi="Times New Roman" w:cs="Times New Roman"/>
          <w:lang w:val="en-US"/>
        </w:rPr>
        <w:t xml:space="preserve">all the </w:t>
      </w:r>
      <w:r w:rsidR="009152C1" w:rsidRPr="00D30D82">
        <w:rPr>
          <w:rFonts w:ascii="Times New Roman" w:hAnsi="Times New Roman" w:cs="Times New Roman"/>
          <w:lang w:val="en-US"/>
        </w:rPr>
        <w:t xml:space="preserve">non-significant correlations </w:t>
      </w:r>
      <w:r w:rsidR="007915FC" w:rsidRPr="00D30D82">
        <w:rPr>
          <w:rFonts w:ascii="Times New Roman" w:hAnsi="Times New Roman" w:cs="Times New Roman"/>
          <w:lang w:val="en-US"/>
        </w:rPr>
        <w:t xml:space="preserve">of the orphan variable </w:t>
      </w:r>
      <w:r w:rsidR="00527B4E" w:rsidRPr="00D30D82">
        <w:rPr>
          <w:rFonts w:ascii="Times New Roman" w:hAnsi="Times New Roman" w:cs="Times New Roman"/>
          <w:lang w:val="en-US"/>
        </w:rPr>
        <w:t>simply</w:t>
      </w:r>
      <w:r w:rsidR="00CA1E3B" w:rsidRPr="00D30D82">
        <w:rPr>
          <w:rFonts w:ascii="Times New Roman" w:hAnsi="Times New Roman" w:cs="Times New Roman"/>
          <w:lang w:val="en-US"/>
        </w:rPr>
        <w:t xml:space="preserve"> </w:t>
      </w:r>
      <w:r w:rsidR="007915FC" w:rsidRPr="00D30D82">
        <w:rPr>
          <w:rFonts w:ascii="Times New Roman" w:hAnsi="Times New Roman" w:cs="Times New Roman"/>
          <w:lang w:val="en-US"/>
        </w:rPr>
        <w:t xml:space="preserve">by </w:t>
      </w:r>
      <w:r w:rsidR="000516B8" w:rsidRPr="00D30D82">
        <w:rPr>
          <w:rFonts w:ascii="Times New Roman" w:hAnsi="Times New Roman" w:cs="Times New Roman"/>
          <w:lang w:val="en-US"/>
        </w:rPr>
        <w:t>giv</w:t>
      </w:r>
      <w:r w:rsidR="002B17A1" w:rsidRPr="00D30D82">
        <w:rPr>
          <w:rFonts w:ascii="Times New Roman" w:hAnsi="Times New Roman" w:cs="Times New Roman"/>
          <w:lang w:val="en-US"/>
        </w:rPr>
        <w:t>ing</w:t>
      </w:r>
      <w:r w:rsidR="000516B8" w:rsidRPr="00D30D82">
        <w:rPr>
          <w:rFonts w:ascii="Times New Roman" w:hAnsi="Times New Roman" w:cs="Times New Roman"/>
          <w:lang w:val="en-US"/>
        </w:rPr>
        <w:t xml:space="preserve"> </w:t>
      </w:r>
      <w:r w:rsidR="005E2024" w:rsidRPr="00D30D82">
        <w:rPr>
          <w:rFonts w:ascii="Times New Roman" w:hAnsi="Times New Roman" w:cs="Times New Roman"/>
          <w:lang w:val="en-US"/>
        </w:rPr>
        <w:lastRenderedPageBreak/>
        <w:t>i</w:t>
      </w:r>
      <w:r w:rsidR="000516B8" w:rsidRPr="00D30D82">
        <w:rPr>
          <w:rFonts w:ascii="Times New Roman" w:hAnsi="Times New Roman" w:cs="Times New Roman"/>
          <w:lang w:val="en-US"/>
        </w:rPr>
        <w:t xml:space="preserve">t </w:t>
      </w:r>
      <w:r w:rsidR="005E2024" w:rsidRPr="00D30D82">
        <w:rPr>
          <w:rFonts w:ascii="Times New Roman" w:hAnsi="Times New Roman" w:cs="Times New Roman"/>
          <w:lang w:val="en-US"/>
        </w:rPr>
        <w:t xml:space="preserve">a huge weight relative to </w:t>
      </w:r>
      <w:r w:rsidR="00367878" w:rsidRPr="00D30D82">
        <w:rPr>
          <w:rFonts w:ascii="Times New Roman" w:hAnsi="Times New Roman" w:cs="Times New Roman"/>
          <w:lang w:val="en-US"/>
        </w:rPr>
        <w:t>the</w:t>
      </w:r>
      <w:r w:rsidR="00494339" w:rsidRPr="00D30D82">
        <w:rPr>
          <w:rFonts w:ascii="Times New Roman" w:hAnsi="Times New Roman" w:cs="Times New Roman"/>
          <w:lang w:val="en-US"/>
        </w:rPr>
        <w:t xml:space="preserve"> </w:t>
      </w:r>
      <w:r w:rsidR="005E2024" w:rsidRPr="00D30D82">
        <w:rPr>
          <w:rFonts w:ascii="Times New Roman" w:hAnsi="Times New Roman" w:cs="Times New Roman"/>
          <w:lang w:val="en-US"/>
        </w:rPr>
        <w:t>other variable</w:t>
      </w:r>
      <w:r w:rsidR="000E6096" w:rsidRPr="00D30D82">
        <w:rPr>
          <w:rFonts w:ascii="Times New Roman" w:hAnsi="Times New Roman" w:cs="Times New Roman"/>
          <w:lang w:val="en-US"/>
        </w:rPr>
        <w:t>.</w:t>
      </w:r>
      <w:r w:rsidR="00C37DB5" w:rsidRPr="00D30D82">
        <w:rPr>
          <w:rFonts w:ascii="Times New Roman" w:hAnsi="Times New Roman" w:cs="Times New Roman"/>
          <w:lang w:val="en-US"/>
        </w:rPr>
        <w:t xml:space="preserve"> Such apparent signal cancellation involving an orphan variable </w:t>
      </w:r>
      <w:r w:rsidR="00625C9F" w:rsidRPr="00D30D82">
        <w:rPr>
          <w:rFonts w:ascii="Times New Roman" w:hAnsi="Times New Roman" w:cs="Times New Roman"/>
          <w:lang w:val="en-US"/>
        </w:rPr>
        <w:t xml:space="preserve">paired with any other variable would mislead the </w:t>
      </w:r>
      <w:r w:rsidR="00D56566" w:rsidRPr="00D30D82">
        <w:rPr>
          <w:rFonts w:ascii="Times New Roman" w:hAnsi="Times New Roman" w:cs="Times New Roman"/>
          <w:lang w:val="en-US"/>
        </w:rPr>
        <w:t xml:space="preserve">grouping of mutually cancellable pairs of variables </w:t>
      </w:r>
      <w:r w:rsidR="001165A5" w:rsidRPr="00D30D82">
        <w:rPr>
          <w:rFonts w:ascii="Times New Roman" w:hAnsi="Times New Roman" w:cs="Times New Roman"/>
          <w:lang w:val="en-US"/>
        </w:rPr>
        <w:t>as exclusive indicators of a common factor.</w:t>
      </w:r>
      <w:r w:rsidR="00621EB0" w:rsidRPr="00D30D82">
        <w:rPr>
          <w:rFonts w:ascii="Times New Roman" w:hAnsi="Times New Roman" w:cs="Times New Roman"/>
          <w:lang w:val="en-US"/>
        </w:rPr>
        <w:t xml:space="preserve"> </w:t>
      </w:r>
      <w:r w:rsidR="00175A10" w:rsidRPr="00D30D82">
        <w:rPr>
          <w:rFonts w:ascii="Times New Roman" w:hAnsi="Times New Roman" w:cs="Times New Roman"/>
          <w:lang w:val="en-US"/>
        </w:rPr>
        <w:t>SCRoF</w:t>
      </w:r>
      <w:r w:rsidR="00931B62" w:rsidRPr="00D30D82">
        <w:rPr>
          <w:rFonts w:ascii="Times New Roman" w:hAnsi="Times New Roman" w:cs="Times New Roman"/>
          <w:lang w:val="en-US"/>
        </w:rPr>
        <w:t xml:space="preserve"> </w:t>
      </w:r>
      <w:r w:rsidR="00112ADB" w:rsidRPr="00D30D82">
        <w:rPr>
          <w:rFonts w:ascii="Times New Roman" w:hAnsi="Times New Roman" w:cs="Times New Roman"/>
          <w:lang w:val="en-US"/>
        </w:rPr>
        <w:t>currently</w:t>
      </w:r>
      <w:r w:rsidR="00175A10" w:rsidRPr="00D30D82">
        <w:rPr>
          <w:rFonts w:ascii="Times New Roman" w:hAnsi="Times New Roman" w:cs="Times New Roman"/>
          <w:lang w:val="en-US"/>
        </w:rPr>
        <w:t xml:space="preserve"> </w:t>
      </w:r>
      <w:r w:rsidR="00F605EE" w:rsidRPr="00D30D82">
        <w:rPr>
          <w:rFonts w:ascii="Times New Roman" w:hAnsi="Times New Roman" w:cs="Times New Roman"/>
          <w:lang w:val="en-US"/>
        </w:rPr>
        <w:t>excludes</w:t>
      </w:r>
      <w:r w:rsidR="00F81743" w:rsidRPr="00D30D82">
        <w:rPr>
          <w:rFonts w:ascii="Times New Roman" w:hAnsi="Times New Roman" w:cs="Times New Roman"/>
          <w:lang w:val="en-US"/>
        </w:rPr>
        <w:t xml:space="preserve"> </w:t>
      </w:r>
      <w:r w:rsidR="00497D8A" w:rsidRPr="00D30D82">
        <w:rPr>
          <w:rFonts w:ascii="Times New Roman" w:hAnsi="Times New Roman" w:cs="Times New Roman"/>
          <w:lang w:val="en-US"/>
        </w:rPr>
        <w:t xml:space="preserve">the </w:t>
      </w:r>
      <w:r w:rsidR="00F81743" w:rsidRPr="00D30D82">
        <w:rPr>
          <w:rFonts w:ascii="Times New Roman" w:hAnsi="Times New Roman" w:cs="Times New Roman"/>
          <w:lang w:val="en-US"/>
        </w:rPr>
        <w:t>variables</w:t>
      </w:r>
      <w:r w:rsidR="00B6184F" w:rsidRPr="00D30D82">
        <w:rPr>
          <w:rFonts w:ascii="Times New Roman" w:hAnsi="Times New Roman" w:cs="Times New Roman"/>
          <w:lang w:val="en-US"/>
        </w:rPr>
        <w:t xml:space="preserve"> </w:t>
      </w:r>
      <w:r w:rsidR="00497D8A" w:rsidRPr="00D30D82">
        <w:rPr>
          <w:rFonts w:ascii="Times New Roman" w:hAnsi="Times New Roman" w:cs="Times New Roman"/>
          <w:lang w:val="en-US"/>
        </w:rPr>
        <w:t>having</w:t>
      </w:r>
      <w:r w:rsidR="00B6184F" w:rsidRPr="00D30D82">
        <w:rPr>
          <w:rFonts w:ascii="Times New Roman" w:hAnsi="Times New Roman" w:cs="Times New Roman"/>
          <w:lang w:val="en-US"/>
        </w:rPr>
        <w:t xml:space="preserve"> </w:t>
      </w:r>
      <w:r w:rsidR="00497D8A" w:rsidRPr="00D30D82">
        <w:rPr>
          <w:rFonts w:ascii="Times New Roman" w:hAnsi="Times New Roman" w:cs="Times New Roman"/>
          <w:lang w:val="en-US"/>
        </w:rPr>
        <w:t>no</w:t>
      </w:r>
      <w:r w:rsidR="00B6184F" w:rsidRPr="00D30D82">
        <w:rPr>
          <w:rFonts w:ascii="Times New Roman" w:hAnsi="Times New Roman" w:cs="Times New Roman"/>
          <w:lang w:val="en-US"/>
        </w:rPr>
        <w:t xml:space="preserve"> correlation</w:t>
      </w:r>
      <w:r w:rsidR="00F81743" w:rsidRPr="00D30D82">
        <w:rPr>
          <w:rFonts w:ascii="Times New Roman" w:hAnsi="Times New Roman" w:cs="Times New Roman"/>
          <w:lang w:val="en-US"/>
        </w:rPr>
        <w:t xml:space="preserve"> </w:t>
      </w:r>
      <w:r w:rsidR="004438AF" w:rsidRPr="00D30D82">
        <w:rPr>
          <w:rFonts w:ascii="Times New Roman" w:hAnsi="Times New Roman" w:cs="Times New Roman"/>
          <w:lang w:val="en-US"/>
        </w:rPr>
        <w:t xml:space="preserve">significant at </w:t>
      </w:r>
      <w:r w:rsidR="004438AF" w:rsidRPr="00D30D82">
        <w:rPr>
          <w:rFonts w:ascii="Times New Roman" w:hAnsi="Times New Roman" w:cs="Times New Roman"/>
          <w:i/>
          <w:iCs/>
          <w:lang w:val="en-US"/>
        </w:rPr>
        <w:t>p</w:t>
      </w:r>
      <w:r w:rsidR="00FF1F04" w:rsidRPr="00D30D82">
        <w:rPr>
          <w:rFonts w:ascii="Times New Roman" w:hAnsi="Times New Roman" w:cs="Times New Roman"/>
          <w:lang w:val="en-US"/>
        </w:rPr>
        <w:t xml:space="preserve"> </w:t>
      </w:r>
      <w:r w:rsidR="006F40D2" w:rsidRPr="00D30D82">
        <w:rPr>
          <w:rFonts w:ascii="Times New Roman" w:hAnsi="Times New Roman" w:cs="Times New Roman"/>
          <w:lang w:val="en-US"/>
        </w:rPr>
        <w:t>≤</w:t>
      </w:r>
      <w:r w:rsidR="00FF1F04" w:rsidRPr="00D30D82">
        <w:rPr>
          <w:rFonts w:ascii="Times New Roman" w:hAnsi="Times New Roman" w:cs="Times New Roman"/>
          <w:lang w:val="en-US"/>
        </w:rPr>
        <w:t xml:space="preserve"> </w:t>
      </w:r>
      <w:r w:rsidR="004438AF" w:rsidRPr="00D30D82">
        <w:rPr>
          <w:rFonts w:ascii="Times New Roman" w:hAnsi="Times New Roman" w:cs="Times New Roman"/>
          <w:lang w:val="en-US"/>
        </w:rPr>
        <w:t>.</w:t>
      </w:r>
      <w:r w:rsidR="006518DB" w:rsidRPr="00D30D82">
        <w:rPr>
          <w:rFonts w:ascii="Times New Roman" w:hAnsi="Times New Roman" w:cs="Times New Roman"/>
          <w:lang w:val="en-US"/>
        </w:rPr>
        <w:t>0</w:t>
      </w:r>
      <w:r w:rsidR="004438AF" w:rsidRPr="00D30D82">
        <w:rPr>
          <w:rFonts w:ascii="Times New Roman" w:hAnsi="Times New Roman" w:cs="Times New Roman"/>
          <w:lang w:val="en-US"/>
        </w:rPr>
        <w:t>01</w:t>
      </w:r>
      <w:r w:rsidR="00D2717A" w:rsidRPr="00D30D82">
        <w:rPr>
          <w:rFonts w:ascii="Times New Roman" w:hAnsi="Times New Roman" w:cs="Times New Roman"/>
          <w:lang w:val="en-US"/>
        </w:rPr>
        <w:t>,</w:t>
      </w:r>
      <w:r w:rsidR="00FF1F04" w:rsidRPr="00D30D82">
        <w:rPr>
          <w:rFonts w:ascii="Times New Roman" w:hAnsi="Times New Roman" w:cs="Times New Roman"/>
          <w:lang w:val="en-US"/>
        </w:rPr>
        <w:t xml:space="preserve"> after correcti</w:t>
      </w:r>
      <w:r w:rsidR="00C71460" w:rsidRPr="00D30D82">
        <w:rPr>
          <w:rFonts w:ascii="Times New Roman" w:hAnsi="Times New Roman" w:cs="Times New Roman"/>
          <w:lang w:val="en-US"/>
        </w:rPr>
        <w:t>ng</w:t>
      </w:r>
      <w:r w:rsidR="00FF1F04" w:rsidRPr="00D30D82">
        <w:rPr>
          <w:rFonts w:ascii="Times New Roman" w:hAnsi="Times New Roman" w:cs="Times New Roman"/>
          <w:lang w:val="en-US"/>
        </w:rPr>
        <w:t xml:space="preserve"> for </w:t>
      </w:r>
      <w:r w:rsidR="006518DB" w:rsidRPr="00D30D82">
        <w:rPr>
          <w:rFonts w:ascii="Times New Roman" w:hAnsi="Times New Roman" w:cs="Times New Roman"/>
          <w:lang w:val="en-US"/>
        </w:rPr>
        <w:t>the</w:t>
      </w:r>
      <w:r w:rsidR="00FF1F04" w:rsidRPr="00D30D82">
        <w:rPr>
          <w:rFonts w:ascii="Times New Roman" w:hAnsi="Times New Roman" w:cs="Times New Roman"/>
          <w:lang w:val="en-US"/>
        </w:rPr>
        <w:t xml:space="preserve"> number </w:t>
      </w:r>
      <w:r w:rsidR="00A94B08" w:rsidRPr="00D30D82">
        <w:rPr>
          <w:rFonts w:ascii="Times New Roman" w:hAnsi="Times New Roman" w:cs="Times New Roman"/>
          <w:lang w:val="en-US"/>
        </w:rPr>
        <w:t xml:space="preserve">of correlations </w:t>
      </w:r>
      <w:r w:rsidR="00B44FF6" w:rsidRPr="00D30D82">
        <w:rPr>
          <w:rFonts w:ascii="Times New Roman" w:hAnsi="Times New Roman" w:cs="Times New Roman"/>
          <w:lang w:val="en-US"/>
        </w:rPr>
        <w:t>of the variable</w:t>
      </w:r>
      <w:r w:rsidR="00A94B08" w:rsidRPr="00D30D82">
        <w:rPr>
          <w:rFonts w:ascii="Times New Roman" w:hAnsi="Times New Roman" w:cs="Times New Roman"/>
          <w:lang w:val="en-US"/>
        </w:rPr>
        <w:t>.</w:t>
      </w:r>
    </w:p>
    <w:p w14:paraId="19CDE815" w14:textId="77777777" w:rsidR="00641599" w:rsidRPr="00D30D82" w:rsidRDefault="002B5368" w:rsidP="00BA13A8">
      <w:pPr>
        <w:rPr>
          <w:rFonts w:ascii="Times New Roman" w:hAnsi="Times New Roman" w:cs="Times New Roman"/>
          <w:lang w:val="en-US"/>
        </w:rPr>
      </w:pPr>
      <w:r w:rsidRPr="00D30D82">
        <w:rPr>
          <w:rFonts w:ascii="Times New Roman" w:hAnsi="Times New Roman" w:cs="Times New Roman"/>
          <w:lang w:val="en-US"/>
        </w:rPr>
        <w:t>N</w:t>
      </w:r>
      <w:r w:rsidR="007D673A" w:rsidRPr="00D30D82">
        <w:rPr>
          <w:rFonts w:ascii="Times New Roman" w:hAnsi="Times New Roman" w:cs="Times New Roman"/>
          <w:lang w:val="en-US"/>
        </w:rPr>
        <w:t>on-linear optimization</w:t>
      </w:r>
      <w:r w:rsidR="00455967" w:rsidRPr="00D30D82">
        <w:rPr>
          <w:rFonts w:ascii="Times New Roman" w:hAnsi="Times New Roman" w:cs="Times New Roman"/>
          <w:lang w:val="en-US"/>
        </w:rPr>
        <w:t xml:space="preserve"> then</w:t>
      </w:r>
      <w:r w:rsidR="007D673A" w:rsidRPr="00D30D82">
        <w:rPr>
          <w:rFonts w:ascii="Times New Roman" w:hAnsi="Times New Roman" w:cs="Times New Roman"/>
          <w:lang w:val="en-US"/>
        </w:rPr>
        <w:t xml:space="preserve"> attempts </w:t>
      </w:r>
      <w:r w:rsidR="001F6346" w:rsidRPr="00D30D82">
        <w:rPr>
          <w:rFonts w:ascii="Times New Roman" w:hAnsi="Times New Roman" w:cs="Times New Roman"/>
          <w:lang w:val="en-US"/>
        </w:rPr>
        <w:t>signal cancellation</w:t>
      </w:r>
      <w:r w:rsidR="00543FD2" w:rsidRPr="00D30D82">
        <w:rPr>
          <w:rFonts w:ascii="Times New Roman" w:hAnsi="Times New Roman" w:cs="Times New Roman"/>
          <w:lang w:val="en-US"/>
        </w:rPr>
        <w:t xml:space="preserve"> </w:t>
      </w:r>
      <w:r w:rsidR="006926AE" w:rsidRPr="00D30D82">
        <w:rPr>
          <w:rFonts w:ascii="Times New Roman" w:hAnsi="Times New Roman" w:cs="Times New Roman"/>
          <w:lang w:val="en-US"/>
        </w:rPr>
        <w:t>on</w:t>
      </w:r>
      <w:r w:rsidR="00E64DB1" w:rsidRPr="00D30D82">
        <w:rPr>
          <w:rFonts w:ascii="Times New Roman" w:hAnsi="Times New Roman" w:cs="Times New Roman"/>
          <w:lang w:val="en-US"/>
        </w:rPr>
        <w:t xml:space="preserve"> </w:t>
      </w:r>
      <w:r w:rsidR="00FA613C" w:rsidRPr="00D30D82">
        <w:rPr>
          <w:rFonts w:ascii="Times New Roman" w:hAnsi="Times New Roman" w:cs="Times New Roman"/>
          <w:lang w:val="en-US"/>
        </w:rPr>
        <w:t>all</w:t>
      </w:r>
      <w:r w:rsidR="00E64DB1" w:rsidRPr="00D30D82">
        <w:rPr>
          <w:rFonts w:ascii="Times New Roman" w:hAnsi="Times New Roman" w:cs="Times New Roman"/>
          <w:lang w:val="en-US"/>
        </w:rPr>
        <w:t xml:space="preserve"> pair</w:t>
      </w:r>
      <w:r w:rsidR="00FA613C" w:rsidRPr="00D30D82">
        <w:rPr>
          <w:rFonts w:ascii="Times New Roman" w:hAnsi="Times New Roman" w:cs="Times New Roman"/>
          <w:lang w:val="en-US"/>
        </w:rPr>
        <w:t>s</w:t>
      </w:r>
      <w:r w:rsidR="00E64DB1" w:rsidRPr="00D30D82">
        <w:rPr>
          <w:rFonts w:ascii="Times New Roman" w:hAnsi="Times New Roman" w:cs="Times New Roman"/>
          <w:lang w:val="en-US"/>
        </w:rPr>
        <w:t xml:space="preserve"> of </w:t>
      </w:r>
      <w:r w:rsidR="00455967" w:rsidRPr="00D30D82">
        <w:rPr>
          <w:rFonts w:ascii="Times New Roman" w:hAnsi="Times New Roman" w:cs="Times New Roman"/>
          <w:lang w:val="en-US"/>
        </w:rPr>
        <w:t xml:space="preserve">retained </w:t>
      </w:r>
      <w:r w:rsidR="00E64DB1" w:rsidRPr="00D30D82">
        <w:rPr>
          <w:rFonts w:ascii="Times New Roman" w:hAnsi="Times New Roman" w:cs="Times New Roman"/>
          <w:lang w:val="en-US"/>
        </w:rPr>
        <w:t>variables</w:t>
      </w:r>
      <w:r w:rsidR="00194FD8" w:rsidRPr="00D30D82">
        <w:rPr>
          <w:rFonts w:ascii="Times New Roman" w:hAnsi="Times New Roman" w:cs="Times New Roman"/>
          <w:lang w:val="en-US"/>
        </w:rPr>
        <w:t xml:space="preserve"> through contrasts of the form </w:t>
      </w:r>
      <w:proofErr w:type="spellStart"/>
      <w:r w:rsidR="006076EA" w:rsidRPr="00D30D82">
        <w:rPr>
          <w:rFonts w:ascii="Times New Roman" w:hAnsi="Times New Roman" w:cs="Times New Roman"/>
          <w:i/>
          <w:iCs/>
          <w:lang w:val="en-US"/>
        </w:rPr>
        <w:t>w</w:t>
      </w:r>
      <w:r w:rsidR="00194FD8" w:rsidRPr="00D30D82">
        <w:rPr>
          <w:rFonts w:ascii="Times New Roman" w:hAnsi="Times New Roman" w:cs="Times New Roman"/>
          <w:i/>
          <w:iCs/>
          <w:lang w:val="en-US"/>
        </w:rPr>
        <w:t>A</w:t>
      </w:r>
      <w:proofErr w:type="spellEnd"/>
      <w:r w:rsidR="00194FD8" w:rsidRPr="00D30D82">
        <w:rPr>
          <w:rFonts w:ascii="Times New Roman" w:hAnsi="Times New Roman" w:cs="Times New Roman"/>
          <w:i/>
          <w:iCs/>
          <w:lang w:val="en-US"/>
        </w:rPr>
        <w:t>-B</w:t>
      </w:r>
      <w:r w:rsidR="00C72CB7" w:rsidRPr="00D30D82">
        <w:rPr>
          <w:rFonts w:ascii="Times New Roman" w:hAnsi="Times New Roman" w:cs="Times New Roman"/>
          <w:lang w:val="en-US"/>
        </w:rPr>
        <w:t>,</w:t>
      </w:r>
      <w:r w:rsidR="00B44747" w:rsidRPr="00D30D82">
        <w:rPr>
          <w:rFonts w:ascii="Times New Roman" w:hAnsi="Times New Roman" w:cs="Times New Roman"/>
          <w:lang w:val="en-US"/>
        </w:rPr>
        <w:t xml:space="preserve"> </w:t>
      </w:r>
      <w:r w:rsidR="00481618" w:rsidRPr="00D30D82">
        <w:rPr>
          <w:rFonts w:ascii="Times New Roman" w:hAnsi="Times New Roman" w:cs="Times New Roman"/>
          <w:lang w:val="en-US"/>
        </w:rPr>
        <w:t xml:space="preserve">finding the weight </w:t>
      </w:r>
      <w:r w:rsidR="000D2B4C" w:rsidRPr="00D30D82">
        <w:rPr>
          <w:rFonts w:ascii="Times New Roman" w:hAnsi="Times New Roman" w:cs="Times New Roman"/>
          <w:i/>
          <w:iCs/>
          <w:lang w:val="en-US"/>
        </w:rPr>
        <w:t xml:space="preserve">w </w:t>
      </w:r>
      <w:r w:rsidR="00481618" w:rsidRPr="00D30D82">
        <w:rPr>
          <w:rFonts w:ascii="Times New Roman" w:hAnsi="Times New Roman" w:cs="Times New Roman"/>
          <w:lang w:val="en-US"/>
        </w:rPr>
        <w:t xml:space="preserve">that </w:t>
      </w:r>
      <w:r w:rsidR="00B44747" w:rsidRPr="00D30D82">
        <w:rPr>
          <w:rFonts w:ascii="Times New Roman" w:hAnsi="Times New Roman" w:cs="Times New Roman"/>
          <w:lang w:val="en-US"/>
        </w:rPr>
        <w:t>minimiz</w:t>
      </w:r>
      <w:r w:rsidR="00481618" w:rsidRPr="00D30D82">
        <w:rPr>
          <w:rFonts w:ascii="Times New Roman" w:hAnsi="Times New Roman" w:cs="Times New Roman"/>
          <w:lang w:val="en-US"/>
        </w:rPr>
        <w:t>es</w:t>
      </w:r>
      <w:r w:rsidR="001E320B" w:rsidRPr="00D30D82">
        <w:rPr>
          <w:rFonts w:ascii="Times New Roman" w:hAnsi="Times New Roman" w:cs="Times New Roman"/>
          <w:lang w:val="en-US"/>
        </w:rPr>
        <w:t xml:space="preserve"> </w:t>
      </w:r>
      <w:r w:rsidR="002F28F5" w:rsidRPr="00D30D82">
        <w:rPr>
          <w:rFonts w:ascii="Times New Roman" w:hAnsi="Times New Roman" w:cs="Times New Roman"/>
          <w:lang w:val="en-US"/>
        </w:rPr>
        <w:t>the correlations of the</w:t>
      </w:r>
      <w:r w:rsidR="00EF11AA" w:rsidRPr="00D30D82">
        <w:rPr>
          <w:rFonts w:ascii="Times New Roman" w:hAnsi="Times New Roman" w:cs="Times New Roman"/>
          <w:lang w:val="en-US"/>
        </w:rPr>
        <w:t xml:space="preserve"> </w:t>
      </w:r>
      <w:r w:rsidR="007821C8" w:rsidRPr="00D30D82">
        <w:rPr>
          <w:rFonts w:ascii="Times New Roman" w:hAnsi="Times New Roman" w:cs="Times New Roman"/>
          <w:lang w:val="en-US"/>
        </w:rPr>
        <w:t xml:space="preserve">contrast </w:t>
      </w:r>
      <w:r w:rsidR="00526BF6" w:rsidRPr="00D30D82">
        <w:rPr>
          <w:rFonts w:ascii="Times New Roman" w:hAnsi="Times New Roman" w:cs="Times New Roman"/>
          <w:lang w:val="en-US"/>
        </w:rPr>
        <w:t xml:space="preserve">with </w:t>
      </w:r>
      <w:r w:rsidR="002F28F5" w:rsidRPr="00D30D82">
        <w:rPr>
          <w:rFonts w:ascii="Times New Roman" w:hAnsi="Times New Roman" w:cs="Times New Roman"/>
          <w:lang w:val="en-US"/>
        </w:rPr>
        <w:t>all</w:t>
      </w:r>
      <w:r w:rsidR="00526BF6" w:rsidRPr="00D30D82">
        <w:rPr>
          <w:rFonts w:ascii="Times New Roman" w:hAnsi="Times New Roman" w:cs="Times New Roman"/>
          <w:lang w:val="en-US"/>
        </w:rPr>
        <w:t xml:space="preserve"> remaining variables. </w:t>
      </w:r>
      <w:r w:rsidR="001051E6" w:rsidRPr="00D30D82">
        <w:rPr>
          <w:rFonts w:ascii="Times New Roman" w:hAnsi="Times New Roman" w:cs="Times New Roman"/>
          <w:lang w:val="en-US"/>
        </w:rPr>
        <w:t>The act</w:t>
      </w:r>
      <w:r w:rsidR="00CE7DDC" w:rsidRPr="00D30D82">
        <w:rPr>
          <w:rFonts w:ascii="Times New Roman" w:hAnsi="Times New Roman" w:cs="Times New Roman"/>
          <w:lang w:val="en-US"/>
        </w:rPr>
        <w:t xml:space="preserve">ual </w:t>
      </w:r>
      <w:r w:rsidR="004E789B" w:rsidRPr="00D30D82">
        <w:rPr>
          <w:rFonts w:ascii="Times New Roman" w:hAnsi="Times New Roman" w:cs="Times New Roman"/>
          <w:lang w:val="en-US"/>
        </w:rPr>
        <w:t xml:space="preserve">minimization bears on the largest absolute </w:t>
      </w:r>
      <w:r w:rsidR="00DF012A" w:rsidRPr="00D30D82">
        <w:rPr>
          <w:rFonts w:ascii="Times New Roman" w:hAnsi="Times New Roman" w:cs="Times New Roman"/>
          <w:lang w:val="en-US"/>
        </w:rPr>
        <w:t xml:space="preserve">value of these </w:t>
      </w:r>
      <w:r w:rsidR="004E789B" w:rsidRPr="00D30D82">
        <w:rPr>
          <w:rFonts w:ascii="Times New Roman" w:hAnsi="Times New Roman" w:cs="Times New Roman"/>
          <w:lang w:val="en-US"/>
        </w:rPr>
        <w:t>correlation</w:t>
      </w:r>
      <w:r w:rsidR="00DF012A" w:rsidRPr="00D30D82">
        <w:rPr>
          <w:rFonts w:ascii="Times New Roman" w:hAnsi="Times New Roman" w:cs="Times New Roman"/>
          <w:lang w:val="en-US"/>
        </w:rPr>
        <w:t xml:space="preserve">s, </w:t>
      </w:r>
      <w:r w:rsidR="00925C18" w:rsidRPr="00D30D82">
        <w:rPr>
          <w:rFonts w:ascii="Times New Roman" w:hAnsi="Times New Roman" w:cs="Times New Roman"/>
          <w:lang w:val="en-US"/>
        </w:rPr>
        <w:t>following which</w:t>
      </w:r>
      <w:r w:rsidR="00DF012A" w:rsidRPr="00D30D82">
        <w:rPr>
          <w:rFonts w:ascii="Times New Roman" w:hAnsi="Times New Roman" w:cs="Times New Roman"/>
          <w:lang w:val="en-US"/>
        </w:rPr>
        <w:t xml:space="preserve"> all</w:t>
      </w:r>
      <w:r w:rsidR="000E0F84" w:rsidRPr="00D30D82">
        <w:rPr>
          <w:rFonts w:ascii="Times New Roman" w:hAnsi="Times New Roman" w:cs="Times New Roman"/>
          <w:lang w:val="en-US"/>
        </w:rPr>
        <w:t xml:space="preserve"> correlations</w:t>
      </w:r>
      <w:r w:rsidR="00DE4742" w:rsidRPr="00D30D82">
        <w:rPr>
          <w:rFonts w:ascii="Times New Roman" w:hAnsi="Times New Roman" w:cs="Times New Roman"/>
          <w:lang w:val="en-US"/>
        </w:rPr>
        <w:t xml:space="preserve"> </w:t>
      </w:r>
      <w:r w:rsidR="000E0F84" w:rsidRPr="00D30D82">
        <w:rPr>
          <w:rFonts w:ascii="Times New Roman" w:hAnsi="Times New Roman" w:cs="Times New Roman"/>
          <w:lang w:val="en-US"/>
        </w:rPr>
        <w:t xml:space="preserve">are </w:t>
      </w:r>
      <w:r w:rsidR="00E35F0A" w:rsidRPr="00D30D82">
        <w:rPr>
          <w:rFonts w:ascii="Times New Roman" w:hAnsi="Times New Roman" w:cs="Times New Roman"/>
          <w:lang w:val="en-US"/>
        </w:rPr>
        <w:t>combin</w:t>
      </w:r>
      <w:r w:rsidR="000E0F84" w:rsidRPr="00D30D82">
        <w:rPr>
          <w:rFonts w:ascii="Times New Roman" w:hAnsi="Times New Roman" w:cs="Times New Roman"/>
          <w:lang w:val="en-US"/>
        </w:rPr>
        <w:t>ed into</w:t>
      </w:r>
      <w:r w:rsidR="00DE4742" w:rsidRPr="00D30D82">
        <w:rPr>
          <w:rFonts w:ascii="Times New Roman" w:hAnsi="Times New Roman" w:cs="Times New Roman"/>
          <w:lang w:val="en-US"/>
        </w:rPr>
        <w:t xml:space="preserve"> a</w:t>
      </w:r>
      <w:r w:rsidR="00E63907" w:rsidRPr="00D30D82">
        <w:rPr>
          <w:rFonts w:ascii="Times New Roman" w:hAnsi="Times New Roman" w:cs="Times New Roman"/>
          <w:lang w:val="en-US"/>
        </w:rPr>
        <w:t xml:space="preserve"> χ</w:t>
      </w:r>
      <w:r w:rsidR="00E63907" w:rsidRPr="00D30D82">
        <w:rPr>
          <w:rFonts w:ascii="Times New Roman" w:hAnsi="Times New Roman" w:cs="Times New Roman"/>
          <w:vertAlign w:val="superscript"/>
          <w:lang w:val="en-US"/>
        </w:rPr>
        <w:t>2</w:t>
      </w:r>
      <w:r w:rsidR="00E63907" w:rsidRPr="00D30D82">
        <w:rPr>
          <w:rFonts w:ascii="Times New Roman" w:hAnsi="Times New Roman" w:cs="Times New Roman"/>
          <w:lang w:val="en-US"/>
        </w:rPr>
        <w:t xml:space="preserve"> value</w:t>
      </w:r>
      <w:r w:rsidR="006B41D1" w:rsidRPr="00D30D82">
        <w:rPr>
          <w:rStyle w:val="Appelnotedebasdep"/>
          <w:rFonts w:ascii="Times New Roman" w:hAnsi="Times New Roman" w:cs="Times New Roman"/>
          <w:lang w:val="en-US"/>
        </w:rPr>
        <w:footnoteReference w:id="2"/>
      </w:r>
      <w:r w:rsidR="000E0F84" w:rsidRPr="00D30D82">
        <w:rPr>
          <w:rFonts w:ascii="Times New Roman" w:hAnsi="Times New Roman" w:cs="Times New Roman"/>
          <w:lang w:val="en-US"/>
        </w:rPr>
        <w:t xml:space="preserve"> that</w:t>
      </w:r>
      <w:r w:rsidR="00E63907" w:rsidRPr="00D30D82">
        <w:rPr>
          <w:rFonts w:ascii="Times New Roman" w:hAnsi="Times New Roman" w:cs="Times New Roman"/>
          <w:lang w:val="en-US"/>
        </w:rPr>
        <w:t xml:space="preserve"> </w:t>
      </w:r>
      <w:r w:rsidR="00B6511F" w:rsidRPr="00D30D82">
        <w:rPr>
          <w:rFonts w:ascii="Times New Roman" w:hAnsi="Times New Roman" w:cs="Times New Roman"/>
          <w:lang w:val="en-US"/>
        </w:rPr>
        <w:t>provide</w:t>
      </w:r>
      <w:r w:rsidR="00E35F0A" w:rsidRPr="00D30D82">
        <w:rPr>
          <w:rFonts w:ascii="Times New Roman" w:hAnsi="Times New Roman" w:cs="Times New Roman"/>
          <w:lang w:val="en-US"/>
        </w:rPr>
        <w:t>s</w:t>
      </w:r>
      <w:r w:rsidR="00B6511F" w:rsidRPr="00D30D82">
        <w:rPr>
          <w:rFonts w:ascii="Times New Roman" w:hAnsi="Times New Roman" w:cs="Times New Roman"/>
          <w:lang w:val="en-US"/>
        </w:rPr>
        <w:t xml:space="preserve"> </w:t>
      </w:r>
      <w:r w:rsidR="0099754E" w:rsidRPr="00D30D82">
        <w:rPr>
          <w:rFonts w:ascii="Times New Roman" w:hAnsi="Times New Roman" w:cs="Times New Roman"/>
          <w:lang w:val="en-US"/>
        </w:rPr>
        <w:t xml:space="preserve">both </w:t>
      </w:r>
      <w:r w:rsidR="000D285A" w:rsidRPr="00D30D82">
        <w:rPr>
          <w:rFonts w:ascii="Times New Roman" w:hAnsi="Times New Roman" w:cs="Times New Roman"/>
          <w:lang w:val="en-US"/>
        </w:rPr>
        <w:t xml:space="preserve">the between variable </w:t>
      </w:r>
      <w:r w:rsidR="00B6511F" w:rsidRPr="00D30D82">
        <w:rPr>
          <w:rFonts w:ascii="Times New Roman" w:hAnsi="Times New Roman" w:cs="Times New Roman"/>
          <w:lang w:val="en-US"/>
        </w:rPr>
        <w:t xml:space="preserve">distances for </w:t>
      </w:r>
      <w:r w:rsidR="00A72838" w:rsidRPr="00D30D82">
        <w:rPr>
          <w:rFonts w:ascii="Times New Roman" w:hAnsi="Times New Roman" w:cs="Times New Roman"/>
          <w:lang w:val="en-US"/>
        </w:rPr>
        <w:t xml:space="preserve">subsequent </w:t>
      </w:r>
      <w:r w:rsidR="00B6511F" w:rsidRPr="00D30D82">
        <w:rPr>
          <w:rFonts w:ascii="Times New Roman" w:hAnsi="Times New Roman" w:cs="Times New Roman"/>
          <w:lang w:val="en-US"/>
        </w:rPr>
        <w:t xml:space="preserve">clustering </w:t>
      </w:r>
      <w:r w:rsidR="00377FC9" w:rsidRPr="00D30D82">
        <w:rPr>
          <w:rFonts w:ascii="Times New Roman" w:hAnsi="Times New Roman" w:cs="Times New Roman"/>
          <w:lang w:val="en-US"/>
        </w:rPr>
        <w:t xml:space="preserve">of </w:t>
      </w:r>
      <w:r w:rsidR="00893C13" w:rsidRPr="00D30D82">
        <w:rPr>
          <w:rFonts w:ascii="Times New Roman" w:hAnsi="Times New Roman" w:cs="Times New Roman"/>
          <w:lang w:val="en-US"/>
        </w:rPr>
        <w:t xml:space="preserve">the variables into </w:t>
      </w:r>
      <w:r w:rsidR="00DE7DBB" w:rsidRPr="00D30D82">
        <w:rPr>
          <w:rFonts w:ascii="Times New Roman" w:hAnsi="Times New Roman" w:cs="Times New Roman"/>
          <w:lang w:val="en-US"/>
        </w:rPr>
        <w:t>co</w:t>
      </w:r>
      <w:r w:rsidR="004A5E11" w:rsidRPr="00D30D82">
        <w:rPr>
          <w:rFonts w:ascii="Times New Roman" w:hAnsi="Times New Roman" w:cs="Times New Roman"/>
          <w:lang w:val="en-US"/>
        </w:rPr>
        <w:t>mmon</w:t>
      </w:r>
      <w:r w:rsidR="00DE7DBB" w:rsidRPr="00D30D82">
        <w:rPr>
          <w:rFonts w:ascii="Times New Roman" w:hAnsi="Times New Roman" w:cs="Times New Roman"/>
          <w:lang w:val="en-US"/>
        </w:rPr>
        <w:t xml:space="preserve"> factors</w:t>
      </w:r>
      <w:r w:rsidR="00FF756B" w:rsidRPr="00D30D82">
        <w:rPr>
          <w:rFonts w:ascii="Times New Roman" w:hAnsi="Times New Roman" w:cs="Times New Roman"/>
          <w:lang w:val="en-US"/>
        </w:rPr>
        <w:t>,</w:t>
      </w:r>
      <w:r w:rsidR="00893C13" w:rsidRPr="00D30D82">
        <w:rPr>
          <w:rFonts w:ascii="Times New Roman" w:hAnsi="Times New Roman" w:cs="Times New Roman"/>
          <w:lang w:val="en-US"/>
        </w:rPr>
        <w:t xml:space="preserve"> </w:t>
      </w:r>
      <w:r w:rsidR="0099754E" w:rsidRPr="00D30D82">
        <w:rPr>
          <w:rFonts w:ascii="Times New Roman" w:hAnsi="Times New Roman" w:cs="Times New Roman"/>
          <w:lang w:val="en-US"/>
        </w:rPr>
        <w:t>and</w:t>
      </w:r>
      <w:r w:rsidR="00893C13" w:rsidRPr="00D30D82">
        <w:rPr>
          <w:rFonts w:ascii="Times New Roman" w:hAnsi="Times New Roman" w:cs="Times New Roman"/>
          <w:lang w:val="en-US"/>
        </w:rPr>
        <w:t xml:space="preserve"> a</w:t>
      </w:r>
      <w:r w:rsidR="006B5D9D" w:rsidRPr="00D30D82">
        <w:rPr>
          <w:rFonts w:ascii="Times New Roman" w:hAnsi="Times New Roman" w:cs="Times New Roman"/>
          <w:lang w:val="en-US"/>
        </w:rPr>
        <w:t xml:space="preserve"> probability</w:t>
      </w:r>
      <w:r w:rsidR="00893C13" w:rsidRPr="00D30D82">
        <w:rPr>
          <w:rFonts w:ascii="Times New Roman" w:hAnsi="Times New Roman" w:cs="Times New Roman"/>
          <w:lang w:val="en-US"/>
        </w:rPr>
        <w:t xml:space="preserve"> threshold </w:t>
      </w:r>
      <w:r w:rsidR="00F23D87" w:rsidRPr="00D30D82">
        <w:rPr>
          <w:rFonts w:ascii="Times New Roman" w:hAnsi="Times New Roman" w:cs="Times New Roman"/>
          <w:lang w:val="en-US"/>
        </w:rPr>
        <w:t>where to stop the</w:t>
      </w:r>
      <w:r w:rsidR="000538E1" w:rsidRPr="00D30D82">
        <w:rPr>
          <w:rFonts w:ascii="Times New Roman" w:hAnsi="Times New Roman" w:cs="Times New Roman"/>
          <w:lang w:val="en-US"/>
        </w:rPr>
        <w:t>ir</w:t>
      </w:r>
      <w:r w:rsidR="00F23D87" w:rsidRPr="00D30D82">
        <w:rPr>
          <w:rFonts w:ascii="Times New Roman" w:hAnsi="Times New Roman" w:cs="Times New Roman"/>
          <w:lang w:val="en-US"/>
        </w:rPr>
        <w:t xml:space="preserve"> hierarchical clustering</w:t>
      </w:r>
      <w:r w:rsidR="00A76CFE" w:rsidRPr="00D30D82">
        <w:rPr>
          <w:rFonts w:ascii="Times New Roman" w:hAnsi="Times New Roman" w:cs="Times New Roman"/>
          <w:lang w:val="en-US"/>
        </w:rPr>
        <w:t xml:space="preserve">. </w:t>
      </w:r>
    </w:p>
    <w:p w14:paraId="36970B9D" w14:textId="65C65F0E" w:rsidR="008B45D9" w:rsidRPr="00D30D82" w:rsidRDefault="0084330C" w:rsidP="00BA13A8">
      <w:pPr>
        <w:rPr>
          <w:rFonts w:ascii="Times New Roman" w:hAnsi="Times New Roman" w:cs="Times New Roman"/>
          <w:lang w:val="en-US"/>
        </w:rPr>
      </w:pPr>
      <w:r w:rsidRPr="00D30D82">
        <w:rPr>
          <w:rFonts w:ascii="Times New Roman" w:hAnsi="Times New Roman" w:cs="Times New Roman"/>
          <w:lang w:val="en-US"/>
        </w:rPr>
        <w:t xml:space="preserve">The </w:t>
      </w:r>
      <w:r w:rsidR="00452D1D" w:rsidRPr="00D30D82">
        <w:rPr>
          <w:rFonts w:ascii="Times New Roman" w:hAnsi="Times New Roman" w:cs="Times New Roman"/>
          <w:lang w:val="en-US"/>
        </w:rPr>
        <w:t xml:space="preserve">clustering </w:t>
      </w:r>
      <w:r w:rsidRPr="00D30D82">
        <w:rPr>
          <w:rFonts w:ascii="Times New Roman" w:hAnsi="Times New Roman" w:cs="Times New Roman"/>
          <w:lang w:val="en-US"/>
        </w:rPr>
        <w:t>requirement is that a</w:t>
      </w:r>
      <w:r w:rsidR="00D92DF4" w:rsidRPr="00D30D82">
        <w:rPr>
          <w:rFonts w:ascii="Times New Roman" w:hAnsi="Times New Roman" w:cs="Times New Roman"/>
          <w:lang w:val="en-US"/>
        </w:rPr>
        <w:t>ll</w:t>
      </w:r>
      <w:r w:rsidR="00C0420A" w:rsidRPr="00D30D82">
        <w:rPr>
          <w:rFonts w:ascii="Times New Roman" w:hAnsi="Times New Roman" w:cs="Times New Roman"/>
          <w:lang w:val="en-US"/>
        </w:rPr>
        <w:t xml:space="preserve"> pair</w:t>
      </w:r>
      <w:r w:rsidR="00D92DF4" w:rsidRPr="00D30D82">
        <w:rPr>
          <w:rFonts w:ascii="Times New Roman" w:hAnsi="Times New Roman" w:cs="Times New Roman"/>
          <w:lang w:val="en-US"/>
        </w:rPr>
        <w:t>s</w:t>
      </w:r>
      <w:r w:rsidR="00C0420A" w:rsidRPr="00D30D82">
        <w:rPr>
          <w:rFonts w:ascii="Times New Roman" w:hAnsi="Times New Roman" w:cs="Times New Roman"/>
          <w:lang w:val="en-US"/>
        </w:rPr>
        <w:t xml:space="preserve"> of variable</w:t>
      </w:r>
      <w:r w:rsidR="00BE4722" w:rsidRPr="00D30D82">
        <w:rPr>
          <w:rFonts w:ascii="Times New Roman" w:hAnsi="Times New Roman" w:cs="Times New Roman"/>
          <w:lang w:val="en-US"/>
        </w:rPr>
        <w:t>s</w:t>
      </w:r>
      <w:r w:rsidR="00C0420A" w:rsidRPr="00D30D82">
        <w:rPr>
          <w:rFonts w:ascii="Times New Roman" w:hAnsi="Times New Roman" w:cs="Times New Roman"/>
          <w:lang w:val="en-US"/>
        </w:rPr>
        <w:t xml:space="preserve"> within a cluster (</w:t>
      </w:r>
      <w:r w:rsidR="0014010C" w:rsidRPr="00D30D82">
        <w:rPr>
          <w:rFonts w:ascii="Times New Roman" w:hAnsi="Times New Roman" w:cs="Times New Roman"/>
          <w:lang w:val="en-US"/>
        </w:rPr>
        <w:t xml:space="preserve">a </w:t>
      </w:r>
      <w:r w:rsidR="0008223A" w:rsidRPr="00D30D82">
        <w:rPr>
          <w:rFonts w:ascii="Times New Roman" w:hAnsi="Times New Roman" w:cs="Times New Roman"/>
          <w:lang w:val="en-US"/>
        </w:rPr>
        <w:t xml:space="preserve">putative </w:t>
      </w:r>
      <w:r w:rsidR="00C0420A" w:rsidRPr="00D30D82">
        <w:rPr>
          <w:rFonts w:ascii="Times New Roman" w:hAnsi="Times New Roman" w:cs="Times New Roman"/>
          <w:lang w:val="en-US"/>
        </w:rPr>
        <w:t>factor)</w:t>
      </w:r>
      <w:r w:rsidR="00D92DF4" w:rsidRPr="00D30D82">
        <w:rPr>
          <w:rFonts w:ascii="Times New Roman" w:hAnsi="Times New Roman" w:cs="Times New Roman"/>
          <w:lang w:val="en-US"/>
        </w:rPr>
        <w:t xml:space="preserve"> should </w:t>
      </w:r>
      <w:r w:rsidR="00064019" w:rsidRPr="00D30D82">
        <w:rPr>
          <w:rFonts w:ascii="Times New Roman" w:hAnsi="Times New Roman" w:cs="Times New Roman"/>
          <w:lang w:val="en-US"/>
        </w:rPr>
        <w:t>be able to mutually cancel the</w:t>
      </w:r>
      <w:r w:rsidR="00EA2DFA" w:rsidRPr="00D30D82">
        <w:rPr>
          <w:rFonts w:ascii="Times New Roman" w:hAnsi="Times New Roman" w:cs="Times New Roman"/>
          <w:lang w:val="en-US"/>
        </w:rPr>
        <w:t>ir respective</w:t>
      </w:r>
      <w:r w:rsidR="00064019" w:rsidRPr="00D30D82">
        <w:rPr>
          <w:rFonts w:ascii="Times New Roman" w:hAnsi="Times New Roman" w:cs="Times New Roman"/>
          <w:lang w:val="en-US"/>
        </w:rPr>
        <w:t xml:space="preserve"> signal from </w:t>
      </w:r>
      <w:r w:rsidR="00CE6FE4" w:rsidRPr="00D30D82">
        <w:rPr>
          <w:rFonts w:ascii="Times New Roman" w:hAnsi="Times New Roman" w:cs="Times New Roman"/>
          <w:lang w:val="en-US"/>
        </w:rPr>
        <w:t>a</w:t>
      </w:r>
      <w:r w:rsidR="004401AD" w:rsidRPr="00D30D82">
        <w:rPr>
          <w:rFonts w:ascii="Times New Roman" w:hAnsi="Times New Roman" w:cs="Times New Roman"/>
          <w:lang w:val="en-US"/>
        </w:rPr>
        <w:t xml:space="preserve"> common</w:t>
      </w:r>
      <w:r w:rsidR="00064019" w:rsidRPr="00D30D82">
        <w:rPr>
          <w:rFonts w:ascii="Times New Roman" w:hAnsi="Times New Roman" w:cs="Times New Roman"/>
          <w:lang w:val="en-US"/>
        </w:rPr>
        <w:t xml:space="preserve"> factor</w:t>
      </w:r>
      <w:r w:rsidR="00CB65A0" w:rsidRPr="00D30D82">
        <w:rPr>
          <w:rFonts w:ascii="Times New Roman" w:hAnsi="Times New Roman" w:cs="Times New Roman"/>
          <w:lang w:val="en-US"/>
        </w:rPr>
        <w:t xml:space="preserve">. </w:t>
      </w:r>
      <w:r w:rsidR="00DE4EE0" w:rsidRPr="00D30D82">
        <w:rPr>
          <w:rFonts w:ascii="Times New Roman" w:hAnsi="Times New Roman" w:cs="Times New Roman"/>
          <w:lang w:val="en-US"/>
        </w:rPr>
        <w:t xml:space="preserve">This calls for </w:t>
      </w:r>
      <w:r w:rsidR="00917E4D" w:rsidRPr="00D30D82">
        <w:rPr>
          <w:rFonts w:ascii="Times New Roman" w:hAnsi="Times New Roman" w:cs="Times New Roman"/>
          <w:lang w:val="en-US"/>
        </w:rPr>
        <w:t xml:space="preserve">complete clustering </w:t>
      </w:r>
      <w:r w:rsidR="00DB4EF6" w:rsidRPr="00D30D82">
        <w:rPr>
          <w:rFonts w:ascii="Times New Roman" w:hAnsi="Times New Roman" w:cs="Times New Roman"/>
          <w:lang w:val="en-US"/>
        </w:rPr>
        <w:t>for which</w:t>
      </w:r>
      <w:r w:rsidR="00917E4D" w:rsidRPr="00D30D82">
        <w:rPr>
          <w:rFonts w:ascii="Times New Roman" w:hAnsi="Times New Roman" w:cs="Times New Roman"/>
          <w:lang w:val="en-US"/>
        </w:rPr>
        <w:t xml:space="preserve"> the distance between two sub-clusters is the maximal distance between pairs of variables</w:t>
      </w:r>
      <w:r w:rsidR="003C6A1D" w:rsidRPr="00D30D82">
        <w:rPr>
          <w:rFonts w:ascii="Times New Roman" w:hAnsi="Times New Roman" w:cs="Times New Roman"/>
          <w:lang w:val="en-US"/>
        </w:rPr>
        <w:t xml:space="preserve"> from each cluster. </w:t>
      </w:r>
      <w:r w:rsidR="003B46C2" w:rsidRPr="00D30D82">
        <w:rPr>
          <w:rFonts w:ascii="Times New Roman" w:hAnsi="Times New Roman" w:cs="Times New Roman"/>
          <w:lang w:val="en-US"/>
        </w:rPr>
        <w:t>The fusion of two sub-clusters</w:t>
      </w:r>
      <w:r w:rsidR="00E16EA0" w:rsidRPr="00D30D82">
        <w:rPr>
          <w:rFonts w:ascii="Times New Roman" w:hAnsi="Times New Roman" w:cs="Times New Roman"/>
          <w:lang w:val="en-US"/>
        </w:rPr>
        <w:t xml:space="preserve"> is </w:t>
      </w:r>
      <w:r w:rsidR="00720A85" w:rsidRPr="00D30D82">
        <w:rPr>
          <w:rFonts w:ascii="Times New Roman" w:hAnsi="Times New Roman" w:cs="Times New Roman"/>
          <w:lang w:val="en-US"/>
        </w:rPr>
        <w:t xml:space="preserve">therefore </w:t>
      </w:r>
      <w:r w:rsidR="00E16EA0" w:rsidRPr="00D30D82">
        <w:rPr>
          <w:rFonts w:ascii="Times New Roman" w:hAnsi="Times New Roman" w:cs="Times New Roman"/>
          <w:lang w:val="en-US"/>
        </w:rPr>
        <w:t>forbidden by any</w:t>
      </w:r>
      <w:r w:rsidR="009D2CFC" w:rsidRPr="00D30D82">
        <w:rPr>
          <w:rFonts w:ascii="Times New Roman" w:hAnsi="Times New Roman" w:cs="Times New Roman"/>
          <w:lang w:val="en-US"/>
        </w:rPr>
        <w:t xml:space="preserve"> significant χ</w:t>
      </w:r>
      <w:r w:rsidR="009D2CFC" w:rsidRPr="00D30D82">
        <w:rPr>
          <w:rFonts w:ascii="Times New Roman" w:hAnsi="Times New Roman" w:cs="Times New Roman"/>
          <w:vertAlign w:val="superscript"/>
          <w:lang w:val="en-US"/>
        </w:rPr>
        <w:t>2</w:t>
      </w:r>
      <w:r w:rsidR="00187804" w:rsidRPr="00D30D82">
        <w:rPr>
          <w:rFonts w:ascii="Times New Roman" w:hAnsi="Times New Roman" w:cs="Times New Roman"/>
          <w:lang w:val="en-US"/>
        </w:rPr>
        <w:t xml:space="preserve"> between variable</w:t>
      </w:r>
      <w:r w:rsidR="00B832F5" w:rsidRPr="00D30D82">
        <w:rPr>
          <w:rFonts w:ascii="Times New Roman" w:hAnsi="Times New Roman" w:cs="Times New Roman"/>
          <w:lang w:val="en-US"/>
        </w:rPr>
        <w:t>s</w:t>
      </w:r>
      <w:r w:rsidR="00187804" w:rsidRPr="00D30D82">
        <w:rPr>
          <w:rFonts w:ascii="Times New Roman" w:hAnsi="Times New Roman" w:cs="Times New Roman"/>
          <w:lang w:val="en-US"/>
        </w:rPr>
        <w:t xml:space="preserve"> from </w:t>
      </w:r>
      <w:r w:rsidR="00FC3C8F" w:rsidRPr="00D30D82">
        <w:rPr>
          <w:rFonts w:ascii="Times New Roman" w:hAnsi="Times New Roman" w:cs="Times New Roman"/>
          <w:lang w:val="en-US"/>
        </w:rPr>
        <w:t>different</w:t>
      </w:r>
      <w:r w:rsidR="00187804" w:rsidRPr="00D30D82">
        <w:rPr>
          <w:rFonts w:ascii="Times New Roman" w:hAnsi="Times New Roman" w:cs="Times New Roman"/>
          <w:lang w:val="en-US"/>
        </w:rPr>
        <w:t xml:space="preserve"> </w:t>
      </w:r>
      <w:r w:rsidR="00D9431F" w:rsidRPr="00D30D82">
        <w:rPr>
          <w:rFonts w:ascii="Times New Roman" w:hAnsi="Times New Roman" w:cs="Times New Roman"/>
          <w:lang w:val="en-US"/>
        </w:rPr>
        <w:t>sub-</w:t>
      </w:r>
      <w:r w:rsidR="00187804" w:rsidRPr="00D30D82">
        <w:rPr>
          <w:rFonts w:ascii="Times New Roman" w:hAnsi="Times New Roman" w:cs="Times New Roman"/>
          <w:lang w:val="en-US"/>
        </w:rPr>
        <w:t>cluster</w:t>
      </w:r>
      <w:r w:rsidR="00FC3C8F" w:rsidRPr="00D30D82">
        <w:rPr>
          <w:rFonts w:ascii="Times New Roman" w:hAnsi="Times New Roman" w:cs="Times New Roman"/>
          <w:lang w:val="en-US"/>
        </w:rPr>
        <w:t>s</w:t>
      </w:r>
      <w:r w:rsidR="00554BE9" w:rsidRPr="00D30D82">
        <w:rPr>
          <w:rFonts w:ascii="Times New Roman" w:hAnsi="Times New Roman" w:cs="Times New Roman"/>
          <w:lang w:val="en-US"/>
        </w:rPr>
        <w:t xml:space="preserve"> </w:t>
      </w:r>
      <w:r w:rsidR="00EF7CB9" w:rsidRPr="00D30D82">
        <w:rPr>
          <w:rFonts w:ascii="Times New Roman" w:hAnsi="Times New Roman" w:cs="Times New Roman"/>
          <w:lang w:val="en-US"/>
        </w:rPr>
        <w:t xml:space="preserve">after </w:t>
      </w:r>
      <w:r w:rsidR="00554BE9" w:rsidRPr="00D30D82">
        <w:rPr>
          <w:rFonts w:ascii="Times New Roman" w:hAnsi="Times New Roman" w:cs="Times New Roman"/>
          <w:lang w:val="en-US"/>
        </w:rPr>
        <w:t>adjusting for the number of test</w:t>
      </w:r>
      <w:r w:rsidR="00187804" w:rsidRPr="00D30D82">
        <w:rPr>
          <w:rFonts w:ascii="Times New Roman" w:hAnsi="Times New Roman" w:cs="Times New Roman"/>
          <w:lang w:val="en-US"/>
        </w:rPr>
        <w:t>s</w:t>
      </w:r>
      <w:r w:rsidR="00D134B6" w:rsidRPr="00D30D82">
        <w:rPr>
          <w:rFonts w:ascii="Times New Roman" w:hAnsi="Times New Roman" w:cs="Times New Roman"/>
          <w:lang w:val="en-US"/>
        </w:rPr>
        <w:t xml:space="preserve">. </w:t>
      </w:r>
      <w:r w:rsidR="009E75D7" w:rsidRPr="00D30D82">
        <w:rPr>
          <w:rFonts w:ascii="Times New Roman" w:hAnsi="Times New Roman" w:cs="Times New Roman"/>
          <w:lang w:val="en-US"/>
        </w:rPr>
        <w:t xml:space="preserve">Indeed, </w:t>
      </w:r>
      <w:r w:rsidR="007F1E99" w:rsidRPr="00D30D82">
        <w:rPr>
          <w:rFonts w:ascii="Times New Roman" w:hAnsi="Times New Roman" w:cs="Times New Roman"/>
          <w:lang w:val="en-US"/>
        </w:rPr>
        <w:t>a</w:t>
      </w:r>
      <w:r w:rsidR="00DE75AD" w:rsidRPr="00D30D82">
        <w:rPr>
          <w:rFonts w:ascii="Times New Roman" w:hAnsi="Times New Roman" w:cs="Times New Roman"/>
          <w:lang w:val="en-US"/>
        </w:rPr>
        <w:t xml:space="preserve"> </w:t>
      </w:r>
      <w:r w:rsidR="00BA0FE6" w:rsidRPr="00D30D82">
        <w:rPr>
          <w:rFonts w:ascii="Times New Roman" w:hAnsi="Times New Roman" w:cs="Times New Roman"/>
          <w:lang w:val="en-US"/>
        </w:rPr>
        <w:t xml:space="preserve">failure of </w:t>
      </w:r>
      <w:r w:rsidR="00312FCB" w:rsidRPr="00D30D82">
        <w:rPr>
          <w:rFonts w:ascii="Times New Roman" w:hAnsi="Times New Roman" w:cs="Times New Roman"/>
          <w:lang w:val="en-US"/>
        </w:rPr>
        <w:t xml:space="preserve">pairwise </w:t>
      </w:r>
      <w:r w:rsidR="00BA0FE6" w:rsidRPr="00D30D82">
        <w:rPr>
          <w:rFonts w:ascii="Times New Roman" w:hAnsi="Times New Roman" w:cs="Times New Roman"/>
          <w:lang w:val="en-US"/>
        </w:rPr>
        <w:t>signal cancellation</w:t>
      </w:r>
      <w:r w:rsidR="00D9431F" w:rsidRPr="00D30D82">
        <w:rPr>
          <w:rFonts w:ascii="Times New Roman" w:hAnsi="Times New Roman" w:cs="Times New Roman"/>
          <w:lang w:val="en-US"/>
        </w:rPr>
        <w:t>,</w:t>
      </w:r>
      <w:r w:rsidR="009C3AEA" w:rsidRPr="00D30D82">
        <w:rPr>
          <w:rFonts w:ascii="Times New Roman" w:hAnsi="Times New Roman" w:cs="Times New Roman"/>
          <w:lang w:val="en-US"/>
        </w:rPr>
        <w:t xml:space="preserve"> documented by </w:t>
      </w:r>
      <w:r w:rsidR="007F1E99" w:rsidRPr="00D30D82">
        <w:rPr>
          <w:rFonts w:ascii="Times New Roman" w:hAnsi="Times New Roman" w:cs="Times New Roman"/>
          <w:lang w:val="en-US"/>
        </w:rPr>
        <w:t>a</w:t>
      </w:r>
      <w:r w:rsidR="009C3AEA" w:rsidRPr="00D30D82">
        <w:rPr>
          <w:rFonts w:ascii="Times New Roman" w:hAnsi="Times New Roman" w:cs="Times New Roman"/>
          <w:lang w:val="en-US"/>
        </w:rPr>
        <w:t xml:space="preserve"> significant χ</w:t>
      </w:r>
      <w:r w:rsidR="009C3AEA" w:rsidRPr="00D30D82">
        <w:rPr>
          <w:rFonts w:ascii="Times New Roman" w:hAnsi="Times New Roman" w:cs="Times New Roman"/>
          <w:vertAlign w:val="superscript"/>
          <w:lang w:val="en-US"/>
        </w:rPr>
        <w:t>2</w:t>
      </w:r>
      <w:r w:rsidR="00D9431F" w:rsidRPr="00D30D82">
        <w:rPr>
          <w:rFonts w:ascii="Times New Roman" w:hAnsi="Times New Roman" w:cs="Times New Roman"/>
          <w:lang w:val="en-US"/>
        </w:rPr>
        <w:t xml:space="preserve">, </w:t>
      </w:r>
      <w:r w:rsidR="007439C3" w:rsidRPr="00D30D82">
        <w:rPr>
          <w:rFonts w:ascii="Times New Roman" w:hAnsi="Times New Roman" w:cs="Times New Roman"/>
          <w:lang w:val="en-US"/>
        </w:rPr>
        <w:t>impl</w:t>
      </w:r>
      <w:r w:rsidR="004728CA" w:rsidRPr="00D30D82">
        <w:rPr>
          <w:rFonts w:ascii="Times New Roman" w:hAnsi="Times New Roman" w:cs="Times New Roman"/>
          <w:lang w:val="en-US"/>
        </w:rPr>
        <w:t>i</w:t>
      </w:r>
      <w:r w:rsidR="009E75D7" w:rsidRPr="00D30D82">
        <w:rPr>
          <w:rFonts w:ascii="Times New Roman" w:hAnsi="Times New Roman" w:cs="Times New Roman"/>
          <w:lang w:val="en-US"/>
        </w:rPr>
        <w:t>e</w:t>
      </w:r>
      <w:r w:rsidR="004728CA" w:rsidRPr="00D30D82">
        <w:rPr>
          <w:rFonts w:ascii="Times New Roman" w:hAnsi="Times New Roman" w:cs="Times New Roman"/>
          <w:lang w:val="en-US"/>
        </w:rPr>
        <w:t>s</w:t>
      </w:r>
      <w:r w:rsidR="007439C3" w:rsidRPr="00D30D82">
        <w:rPr>
          <w:rFonts w:ascii="Times New Roman" w:hAnsi="Times New Roman" w:cs="Times New Roman"/>
          <w:lang w:val="en-US"/>
        </w:rPr>
        <w:t xml:space="preserve"> </w:t>
      </w:r>
      <w:r w:rsidR="006F1933" w:rsidRPr="00D30D82">
        <w:rPr>
          <w:rFonts w:ascii="Times New Roman" w:hAnsi="Times New Roman" w:cs="Times New Roman"/>
          <w:lang w:val="en-US"/>
        </w:rPr>
        <w:t xml:space="preserve">that </w:t>
      </w:r>
      <w:r w:rsidR="009E75D7" w:rsidRPr="00D30D82">
        <w:rPr>
          <w:rFonts w:ascii="Times New Roman" w:hAnsi="Times New Roman" w:cs="Times New Roman"/>
          <w:lang w:val="en-US"/>
        </w:rPr>
        <w:t xml:space="preserve">at least two </w:t>
      </w:r>
      <w:r w:rsidR="002E2BE2" w:rsidRPr="00D30D82">
        <w:rPr>
          <w:rFonts w:ascii="Times New Roman" w:hAnsi="Times New Roman" w:cs="Times New Roman"/>
          <w:lang w:val="en-US"/>
        </w:rPr>
        <w:t xml:space="preserve">common </w:t>
      </w:r>
      <w:r w:rsidR="009E75D7" w:rsidRPr="00D30D82">
        <w:rPr>
          <w:rFonts w:ascii="Times New Roman" w:hAnsi="Times New Roman" w:cs="Times New Roman"/>
          <w:lang w:val="en-US"/>
        </w:rPr>
        <w:t>factors are involved</w:t>
      </w:r>
      <w:r w:rsidR="007F1E99" w:rsidRPr="00D30D82">
        <w:rPr>
          <w:rFonts w:ascii="Times New Roman" w:hAnsi="Times New Roman" w:cs="Times New Roman"/>
          <w:lang w:val="en-US"/>
        </w:rPr>
        <w:t xml:space="preserve"> in th</w:t>
      </w:r>
      <w:r w:rsidR="00312FCB" w:rsidRPr="00D30D82">
        <w:rPr>
          <w:rFonts w:ascii="Times New Roman" w:hAnsi="Times New Roman" w:cs="Times New Roman"/>
          <w:lang w:val="en-US"/>
        </w:rPr>
        <w:t>at</w:t>
      </w:r>
      <w:r w:rsidR="007F1E99" w:rsidRPr="00D30D82">
        <w:rPr>
          <w:rFonts w:ascii="Times New Roman" w:hAnsi="Times New Roman" w:cs="Times New Roman"/>
          <w:lang w:val="en-US"/>
        </w:rPr>
        <w:t xml:space="preserve"> </w:t>
      </w:r>
      <w:r w:rsidR="00312FCB" w:rsidRPr="00D30D82">
        <w:rPr>
          <w:rFonts w:ascii="Times New Roman" w:hAnsi="Times New Roman" w:cs="Times New Roman"/>
          <w:lang w:val="en-US"/>
        </w:rPr>
        <w:t>p</w:t>
      </w:r>
      <w:r w:rsidR="007F1E99" w:rsidRPr="00D30D82">
        <w:rPr>
          <w:rFonts w:ascii="Times New Roman" w:hAnsi="Times New Roman" w:cs="Times New Roman"/>
          <w:lang w:val="en-US"/>
        </w:rPr>
        <w:t>air</w:t>
      </w:r>
      <w:r w:rsidR="006F1933" w:rsidRPr="00D30D82">
        <w:rPr>
          <w:rFonts w:ascii="Times New Roman" w:hAnsi="Times New Roman" w:cs="Times New Roman"/>
          <w:lang w:val="en-US"/>
        </w:rPr>
        <w:t>, which</w:t>
      </w:r>
      <w:r w:rsidR="00DC6B88" w:rsidRPr="00D30D82">
        <w:rPr>
          <w:rFonts w:ascii="Times New Roman" w:hAnsi="Times New Roman" w:cs="Times New Roman"/>
          <w:lang w:val="en-US"/>
        </w:rPr>
        <w:t xml:space="preserve"> forbid</w:t>
      </w:r>
      <w:r w:rsidR="00C25817" w:rsidRPr="00D30D82">
        <w:rPr>
          <w:rFonts w:ascii="Times New Roman" w:hAnsi="Times New Roman" w:cs="Times New Roman"/>
          <w:lang w:val="en-US"/>
        </w:rPr>
        <w:t>s</w:t>
      </w:r>
      <w:r w:rsidR="00431813" w:rsidRPr="00D30D82">
        <w:rPr>
          <w:rFonts w:ascii="Times New Roman" w:hAnsi="Times New Roman" w:cs="Times New Roman"/>
          <w:lang w:val="en-US"/>
        </w:rPr>
        <w:t xml:space="preserve"> the fusion of the</w:t>
      </w:r>
      <w:r w:rsidR="004E35C9" w:rsidRPr="00D30D82">
        <w:rPr>
          <w:rFonts w:ascii="Times New Roman" w:hAnsi="Times New Roman" w:cs="Times New Roman"/>
          <w:lang w:val="en-US"/>
        </w:rPr>
        <w:t>ir respective</w:t>
      </w:r>
      <w:r w:rsidR="00DC6B88" w:rsidRPr="00D30D82">
        <w:rPr>
          <w:rFonts w:ascii="Times New Roman" w:hAnsi="Times New Roman" w:cs="Times New Roman"/>
          <w:lang w:val="en-US"/>
        </w:rPr>
        <w:t xml:space="preserve"> </w:t>
      </w:r>
      <w:r w:rsidR="00135B5D" w:rsidRPr="00D30D82">
        <w:rPr>
          <w:rFonts w:ascii="Times New Roman" w:hAnsi="Times New Roman" w:cs="Times New Roman"/>
          <w:lang w:val="en-US"/>
        </w:rPr>
        <w:t>cluster</w:t>
      </w:r>
      <w:r w:rsidR="00431813" w:rsidRPr="00D30D82">
        <w:rPr>
          <w:rFonts w:ascii="Times New Roman" w:hAnsi="Times New Roman" w:cs="Times New Roman"/>
          <w:lang w:val="en-US"/>
        </w:rPr>
        <w:t>s</w:t>
      </w:r>
      <w:r w:rsidR="006A234B" w:rsidRPr="00D30D82">
        <w:rPr>
          <w:rFonts w:ascii="Times New Roman" w:hAnsi="Times New Roman" w:cs="Times New Roman"/>
          <w:lang w:val="en-US"/>
        </w:rPr>
        <w:t xml:space="preserve"> as </w:t>
      </w:r>
      <w:r w:rsidR="00116980" w:rsidRPr="00D30D82">
        <w:rPr>
          <w:rFonts w:ascii="Times New Roman" w:hAnsi="Times New Roman" w:cs="Times New Roman"/>
          <w:lang w:val="en-US"/>
        </w:rPr>
        <w:t xml:space="preserve">a set of variables </w:t>
      </w:r>
      <w:r w:rsidR="00223D08" w:rsidRPr="00D30D82">
        <w:rPr>
          <w:rFonts w:ascii="Times New Roman" w:hAnsi="Times New Roman" w:cs="Times New Roman"/>
          <w:lang w:val="en-US"/>
        </w:rPr>
        <w:t>all</w:t>
      </w:r>
      <w:r w:rsidR="00C93BD0" w:rsidRPr="00D30D82">
        <w:rPr>
          <w:rFonts w:ascii="Times New Roman" w:hAnsi="Times New Roman" w:cs="Times New Roman"/>
          <w:lang w:val="en-US"/>
        </w:rPr>
        <w:t xml:space="preserve"> exclusively</w:t>
      </w:r>
      <w:r w:rsidR="00223D08" w:rsidRPr="00D30D82">
        <w:rPr>
          <w:rFonts w:ascii="Times New Roman" w:hAnsi="Times New Roman" w:cs="Times New Roman"/>
          <w:lang w:val="en-US"/>
        </w:rPr>
        <w:t xml:space="preserve"> influenced by the same </w:t>
      </w:r>
      <w:r w:rsidR="00BF0F61" w:rsidRPr="00D30D82">
        <w:rPr>
          <w:rFonts w:ascii="Times New Roman" w:hAnsi="Times New Roman" w:cs="Times New Roman"/>
          <w:lang w:val="en-US"/>
        </w:rPr>
        <w:t>factor</w:t>
      </w:r>
      <w:r w:rsidR="00325B25" w:rsidRPr="00D30D82">
        <w:rPr>
          <w:rFonts w:ascii="Times New Roman" w:hAnsi="Times New Roman" w:cs="Times New Roman"/>
          <w:lang w:val="en-US"/>
        </w:rPr>
        <w:t>.</w:t>
      </w:r>
      <w:r w:rsidR="00AD7E5F" w:rsidRPr="00D30D82">
        <w:rPr>
          <w:rFonts w:ascii="Times New Roman" w:hAnsi="Times New Roman" w:cs="Times New Roman"/>
          <w:lang w:val="en-US"/>
        </w:rPr>
        <w:t xml:space="preserve"> </w:t>
      </w:r>
    </w:p>
    <w:p w14:paraId="78E207AB" w14:textId="1C078FA6" w:rsidR="005779CB" w:rsidRPr="00D30D82" w:rsidRDefault="00F74B2C" w:rsidP="00B641F9">
      <w:pPr>
        <w:rPr>
          <w:rFonts w:ascii="Times New Roman" w:hAnsi="Times New Roman" w:cs="Times New Roman"/>
          <w:lang w:val="en-US"/>
        </w:rPr>
      </w:pPr>
      <w:r w:rsidRPr="00D30D82">
        <w:rPr>
          <w:rFonts w:ascii="Times New Roman" w:hAnsi="Times New Roman" w:cs="Times New Roman"/>
          <w:lang w:val="en-US"/>
        </w:rPr>
        <w:t>As already mentioned, s</w:t>
      </w:r>
      <w:r w:rsidR="00564FF1" w:rsidRPr="00D30D82">
        <w:rPr>
          <w:rFonts w:ascii="Times New Roman" w:hAnsi="Times New Roman" w:cs="Times New Roman"/>
          <w:lang w:val="en-US"/>
        </w:rPr>
        <w:t xml:space="preserve">uccessful </w:t>
      </w:r>
      <w:r w:rsidR="00C4143D" w:rsidRPr="00D30D82">
        <w:rPr>
          <w:rFonts w:ascii="Times New Roman" w:hAnsi="Times New Roman" w:cs="Times New Roman"/>
          <w:lang w:val="en-US"/>
        </w:rPr>
        <w:t xml:space="preserve">variable </w:t>
      </w:r>
      <w:r w:rsidR="00564FF1" w:rsidRPr="00D30D82">
        <w:rPr>
          <w:rFonts w:ascii="Times New Roman" w:hAnsi="Times New Roman" w:cs="Times New Roman"/>
          <w:lang w:val="en-US"/>
        </w:rPr>
        <w:t xml:space="preserve">clustering </w:t>
      </w:r>
      <w:r w:rsidR="00C4143D" w:rsidRPr="00D30D82">
        <w:rPr>
          <w:rFonts w:ascii="Times New Roman" w:hAnsi="Times New Roman" w:cs="Times New Roman"/>
          <w:lang w:val="en-US"/>
        </w:rPr>
        <w:t>does</w:t>
      </w:r>
      <w:r w:rsidR="00B9250C" w:rsidRPr="00D30D82">
        <w:rPr>
          <w:rFonts w:ascii="Times New Roman" w:hAnsi="Times New Roman" w:cs="Times New Roman"/>
          <w:lang w:val="en-US"/>
        </w:rPr>
        <w:t xml:space="preserve"> not</w:t>
      </w:r>
      <w:r w:rsidR="00C4143D" w:rsidRPr="00D30D82">
        <w:rPr>
          <w:rFonts w:ascii="Times New Roman" w:hAnsi="Times New Roman" w:cs="Times New Roman"/>
          <w:lang w:val="en-US"/>
        </w:rPr>
        <w:t xml:space="preserve"> guarantee that they share signal from </w:t>
      </w:r>
      <w:r w:rsidR="002A1FAE" w:rsidRPr="00D30D82">
        <w:rPr>
          <w:rFonts w:ascii="Times New Roman" w:hAnsi="Times New Roman" w:cs="Times New Roman"/>
          <w:lang w:val="en-US"/>
        </w:rPr>
        <w:t xml:space="preserve">the same </w:t>
      </w:r>
      <w:r w:rsidR="00C4143D" w:rsidRPr="00D30D82">
        <w:rPr>
          <w:rFonts w:ascii="Times New Roman" w:hAnsi="Times New Roman" w:cs="Times New Roman"/>
          <w:lang w:val="en-US"/>
        </w:rPr>
        <w:t>common factor.</w:t>
      </w:r>
      <w:r w:rsidR="00B9250C" w:rsidRPr="00D30D82">
        <w:rPr>
          <w:rFonts w:ascii="Times New Roman" w:hAnsi="Times New Roman" w:cs="Times New Roman"/>
          <w:lang w:val="en-US"/>
        </w:rPr>
        <w:t xml:space="preserve"> </w:t>
      </w:r>
      <w:r w:rsidR="00E13ACB" w:rsidRPr="00D30D82">
        <w:rPr>
          <w:rFonts w:ascii="Times New Roman" w:hAnsi="Times New Roman" w:cs="Times New Roman"/>
          <w:lang w:val="en-US"/>
        </w:rPr>
        <w:t>A</w:t>
      </w:r>
      <w:r w:rsidR="00850398" w:rsidRPr="00D30D82">
        <w:rPr>
          <w:rFonts w:ascii="Times New Roman" w:hAnsi="Times New Roman" w:cs="Times New Roman"/>
          <w:lang w:val="en-US"/>
        </w:rPr>
        <w:t xml:space="preserve"> </w:t>
      </w:r>
      <w:r w:rsidR="004C7B04" w:rsidRPr="00D30D82">
        <w:rPr>
          <w:rFonts w:ascii="Times New Roman" w:hAnsi="Times New Roman" w:cs="Times New Roman"/>
          <w:lang w:val="en-US"/>
        </w:rPr>
        <w:t xml:space="preserve">cluster of </w:t>
      </w:r>
      <w:r w:rsidR="00850398" w:rsidRPr="00D30D82">
        <w:rPr>
          <w:rFonts w:ascii="Times New Roman" w:hAnsi="Times New Roman" w:cs="Times New Roman"/>
          <w:lang w:val="en-US"/>
        </w:rPr>
        <w:t>two</w:t>
      </w:r>
      <w:r w:rsidR="004C7B04" w:rsidRPr="00D30D82">
        <w:rPr>
          <w:rFonts w:ascii="Times New Roman" w:hAnsi="Times New Roman" w:cs="Times New Roman"/>
          <w:lang w:val="en-US"/>
        </w:rPr>
        <w:t xml:space="preserve"> </w:t>
      </w:r>
      <w:r w:rsidR="00850398" w:rsidRPr="00D30D82">
        <w:rPr>
          <w:rFonts w:ascii="Times New Roman" w:hAnsi="Times New Roman" w:cs="Times New Roman"/>
          <w:lang w:val="en-US"/>
        </w:rPr>
        <w:t>variable</w:t>
      </w:r>
      <w:r w:rsidR="004C7B04" w:rsidRPr="00D30D82">
        <w:rPr>
          <w:rFonts w:ascii="Times New Roman" w:hAnsi="Times New Roman" w:cs="Times New Roman"/>
          <w:lang w:val="en-US"/>
        </w:rPr>
        <w:t>s</w:t>
      </w:r>
      <w:r w:rsidR="00850398" w:rsidRPr="00D30D82">
        <w:rPr>
          <w:rFonts w:ascii="Times New Roman" w:hAnsi="Times New Roman" w:cs="Times New Roman"/>
          <w:lang w:val="en-US"/>
        </w:rPr>
        <w:t xml:space="preserve"> </w:t>
      </w:r>
      <w:r w:rsidR="00597D48" w:rsidRPr="00D30D82">
        <w:rPr>
          <w:rFonts w:ascii="Times New Roman" w:hAnsi="Times New Roman" w:cs="Times New Roman"/>
          <w:lang w:val="en-US"/>
        </w:rPr>
        <w:t>having</w:t>
      </w:r>
      <w:r w:rsidR="004C7B04" w:rsidRPr="00D30D82">
        <w:rPr>
          <w:rFonts w:ascii="Times New Roman" w:hAnsi="Times New Roman" w:cs="Times New Roman"/>
          <w:lang w:val="en-US"/>
        </w:rPr>
        <w:t xml:space="preserve"> proportional loadings on two factors</w:t>
      </w:r>
      <w:r w:rsidR="00850398" w:rsidRPr="00D30D82">
        <w:rPr>
          <w:rFonts w:ascii="Times New Roman" w:hAnsi="Times New Roman" w:cs="Times New Roman"/>
          <w:lang w:val="en-US"/>
        </w:rPr>
        <w:t xml:space="preserve"> </w:t>
      </w:r>
      <w:r w:rsidR="00726DA4" w:rsidRPr="00D30D82">
        <w:rPr>
          <w:rFonts w:ascii="Times New Roman" w:hAnsi="Times New Roman" w:cs="Times New Roman"/>
          <w:lang w:val="en-US"/>
        </w:rPr>
        <w:t xml:space="preserve">must </w:t>
      </w:r>
      <w:r w:rsidR="00F1180F" w:rsidRPr="00D30D82">
        <w:rPr>
          <w:rFonts w:ascii="Times New Roman" w:hAnsi="Times New Roman" w:cs="Times New Roman"/>
          <w:lang w:val="en-US"/>
        </w:rPr>
        <w:t xml:space="preserve">however </w:t>
      </w:r>
      <w:r w:rsidR="00726DA4" w:rsidRPr="00D30D82">
        <w:rPr>
          <w:rFonts w:ascii="Times New Roman" w:hAnsi="Times New Roman" w:cs="Times New Roman"/>
          <w:lang w:val="en-US"/>
        </w:rPr>
        <w:t xml:space="preserve">be </w:t>
      </w:r>
      <w:r w:rsidR="00850398" w:rsidRPr="00D30D82">
        <w:rPr>
          <w:rFonts w:ascii="Times New Roman" w:hAnsi="Times New Roman" w:cs="Times New Roman"/>
          <w:lang w:val="en-US"/>
        </w:rPr>
        <w:t xml:space="preserve">coplanar with </w:t>
      </w:r>
      <w:r w:rsidR="00500E2E" w:rsidRPr="00D30D82">
        <w:rPr>
          <w:rFonts w:ascii="Times New Roman" w:hAnsi="Times New Roman" w:cs="Times New Roman"/>
          <w:lang w:val="en-US"/>
        </w:rPr>
        <w:t>the</w:t>
      </w:r>
      <w:r w:rsidR="00850398" w:rsidRPr="00D30D82">
        <w:rPr>
          <w:rFonts w:ascii="Times New Roman" w:hAnsi="Times New Roman" w:cs="Times New Roman"/>
          <w:lang w:val="en-US"/>
        </w:rPr>
        <w:t xml:space="preserve"> </w:t>
      </w:r>
      <w:r w:rsidR="00035233" w:rsidRPr="00D30D82">
        <w:rPr>
          <w:rFonts w:ascii="Times New Roman" w:hAnsi="Times New Roman" w:cs="Times New Roman"/>
          <w:lang w:val="en-US"/>
        </w:rPr>
        <w:t xml:space="preserve">two </w:t>
      </w:r>
      <w:r w:rsidR="00850398" w:rsidRPr="00D30D82">
        <w:rPr>
          <w:rFonts w:ascii="Times New Roman" w:hAnsi="Times New Roman" w:cs="Times New Roman"/>
          <w:lang w:val="en-US"/>
        </w:rPr>
        <w:t>clusters</w:t>
      </w:r>
      <w:r w:rsidR="00DC7CB8" w:rsidRPr="00D30D82">
        <w:rPr>
          <w:rFonts w:ascii="Times New Roman" w:hAnsi="Times New Roman" w:cs="Times New Roman"/>
          <w:lang w:val="en-US"/>
        </w:rPr>
        <w:t xml:space="preserve"> of </w:t>
      </w:r>
      <w:r w:rsidR="00F273A5" w:rsidRPr="00D30D82">
        <w:rPr>
          <w:rFonts w:ascii="Times New Roman" w:hAnsi="Times New Roman" w:cs="Times New Roman"/>
          <w:lang w:val="en-US"/>
        </w:rPr>
        <w:t xml:space="preserve">variables </w:t>
      </w:r>
      <w:r w:rsidR="00DC7CB8" w:rsidRPr="00D30D82">
        <w:rPr>
          <w:rFonts w:ascii="Times New Roman" w:hAnsi="Times New Roman" w:cs="Times New Roman"/>
          <w:lang w:val="en-US"/>
        </w:rPr>
        <w:t>exclusive</w:t>
      </w:r>
      <w:r w:rsidR="00F273A5" w:rsidRPr="00D30D82">
        <w:rPr>
          <w:rFonts w:ascii="Times New Roman" w:hAnsi="Times New Roman" w:cs="Times New Roman"/>
          <w:lang w:val="en-US"/>
        </w:rPr>
        <w:t xml:space="preserve"> to </w:t>
      </w:r>
      <w:r w:rsidR="00A958B5" w:rsidRPr="00D30D82">
        <w:rPr>
          <w:rFonts w:ascii="Times New Roman" w:hAnsi="Times New Roman" w:cs="Times New Roman"/>
          <w:lang w:val="en-US"/>
        </w:rPr>
        <w:t>one or the other</w:t>
      </w:r>
      <w:r w:rsidRPr="00D30D82">
        <w:rPr>
          <w:rFonts w:ascii="Times New Roman" w:hAnsi="Times New Roman" w:cs="Times New Roman"/>
          <w:lang w:val="en-US"/>
        </w:rPr>
        <w:t xml:space="preserve"> of these two</w:t>
      </w:r>
      <w:r w:rsidR="00CB176A" w:rsidRPr="00D30D82">
        <w:rPr>
          <w:rFonts w:ascii="Times New Roman" w:hAnsi="Times New Roman" w:cs="Times New Roman"/>
          <w:lang w:val="en-US"/>
        </w:rPr>
        <w:t xml:space="preserve"> </w:t>
      </w:r>
      <w:r w:rsidR="00A958B5" w:rsidRPr="00D30D82">
        <w:rPr>
          <w:rFonts w:ascii="Times New Roman" w:hAnsi="Times New Roman" w:cs="Times New Roman"/>
          <w:lang w:val="en-US"/>
        </w:rPr>
        <w:t xml:space="preserve">bona fide </w:t>
      </w:r>
      <w:r w:rsidR="00DC7CB8" w:rsidRPr="00D30D82">
        <w:rPr>
          <w:rFonts w:ascii="Times New Roman" w:hAnsi="Times New Roman" w:cs="Times New Roman"/>
          <w:lang w:val="en-US"/>
        </w:rPr>
        <w:t>factor</w:t>
      </w:r>
      <w:r w:rsidRPr="00D30D82">
        <w:rPr>
          <w:rFonts w:ascii="Times New Roman" w:hAnsi="Times New Roman" w:cs="Times New Roman"/>
          <w:lang w:val="en-US"/>
        </w:rPr>
        <w:t>s</w:t>
      </w:r>
      <w:r w:rsidR="00850398" w:rsidRPr="00D30D82">
        <w:rPr>
          <w:rFonts w:ascii="Times New Roman" w:hAnsi="Times New Roman" w:cs="Times New Roman"/>
          <w:lang w:val="en-US"/>
        </w:rPr>
        <w:t xml:space="preserve">. </w:t>
      </w:r>
      <w:r w:rsidR="001D0D6F" w:rsidRPr="00D30D82">
        <w:rPr>
          <w:rFonts w:ascii="Times New Roman" w:hAnsi="Times New Roman" w:cs="Times New Roman"/>
          <w:lang w:val="en-US"/>
        </w:rPr>
        <w:t xml:space="preserve">This implies that </w:t>
      </w:r>
      <w:r w:rsidR="00487DC7" w:rsidRPr="00D30D82">
        <w:rPr>
          <w:rFonts w:ascii="Times New Roman" w:hAnsi="Times New Roman" w:cs="Times New Roman"/>
          <w:lang w:val="en-US"/>
        </w:rPr>
        <w:t xml:space="preserve">the number of factors </w:t>
      </w:r>
      <w:r w:rsidR="00861134" w:rsidRPr="00D30D82">
        <w:rPr>
          <w:rFonts w:ascii="Times New Roman" w:hAnsi="Times New Roman" w:cs="Times New Roman"/>
          <w:lang w:val="en-US"/>
        </w:rPr>
        <w:t xml:space="preserve">might be less than the total number </w:t>
      </w:r>
      <w:r w:rsidR="000D5DF6" w:rsidRPr="00D30D82">
        <w:rPr>
          <w:rFonts w:ascii="Times New Roman" w:hAnsi="Times New Roman" w:cs="Times New Roman"/>
          <w:lang w:val="en-US"/>
        </w:rPr>
        <w:t xml:space="preserve">of </w:t>
      </w:r>
      <w:r w:rsidR="002301DC" w:rsidRPr="00D30D82">
        <w:rPr>
          <w:rFonts w:ascii="Times New Roman" w:hAnsi="Times New Roman" w:cs="Times New Roman"/>
          <w:lang w:val="en-US"/>
        </w:rPr>
        <w:t>clusters</w:t>
      </w:r>
      <w:r w:rsidR="003B1B3C" w:rsidRPr="00D30D82">
        <w:rPr>
          <w:rFonts w:ascii="Times New Roman" w:hAnsi="Times New Roman" w:cs="Times New Roman"/>
          <w:lang w:val="en-US"/>
        </w:rPr>
        <w:t xml:space="preserve"> emanating from the hierarchical clustering </w:t>
      </w:r>
      <w:r w:rsidR="000D5DF6" w:rsidRPr="00D30D82">
        <w:rPr>
          <w:rFonts w:ascii="Times New Roman" w:hAnsi="Times New Roman" w:cs="Times New Roman"/>
          <w:lang w:val="en-US"/>
        </w:rPr>
        <w:t>based on pairwise signal cancellation</w:t>
      </w:r>
      <w:r w:rsidR="00F11022" w:rsidRPr="00D30D82">
        <w:rPr>
          <w:rFonts w:ascii="Times New Roman" w:hAnsi="Times New Roman" w:cs="Times New Roman"/>
          <w:lang w:val="en-US"/>
        </w:rPr>
        <w:t>.</w:t>
      </w:r>
    </w:p>
    <w:p w14:paraId="58F0EF81" w14:textId="4D6F1725" w:rsidR="00C1092F" w:rsidRPr="00D30D82" w:rsidRDefault="00C67812" w:rsidP="00B641F9">
      <w:pPr>
        <w:rPr>
          <w:rFonts w:ascii="Times New Roman" w:hAnsi="Times New Roman" w:cs="Times New Roman"/>
          <w:lang w:val="en-US"/>
        </w:rPr>
      </w:pPr>
      <w:r w:rsidRPr="00D30D82">
        <w:rPr>
          <w:rFonts w:ascii="Times New Roman" w:hAnsi="Times New Roman" w:cs="Times New Roman"/>
          <w:lang w:val="en-US"/>
        </w:rPr>
        <w:t>To identify the presence of coplanar clusters, a</w:t>
      </w:r>
      <w:r w:rsidR="00D9663D" w:rsidRPr="00D30D82">
        <w:rPr>
          <w:rFonts w:ascii="Times New Roman" w:hAnsi="Times New Roman" w:cs="Times New Roman"/>
          <w:lang w:val="en-US"/>
        </w:rPr>
        <w:t>ll triplets of clusters</w:t>
      </w:r>
      <w:r w:rsidR="007C4DA3" w:rsidRPr="00D30D82">
        <w:rPr>
          <w:rFonts w:ascii="Times New Roman" w:hAnsi="Times New Roman" w:cs="Times New Roman"/>
          <w:lang w:val="en-US"/>
        </w:rPr>
        <w:t xml:space="preserve">, </w:t>
      </w:r>
      <w:r w:rsidR="00481BD4" w:rsidRPr="00D30D82">
        <w:rPr>
          <w:rFonts w:ascii="Times New Roman" w:hAnsi="Times New Roman" w:cs="Times New Roman"/>
          <w:lang w:val="en-US"/>
        </w:rPr>
        <w:t xml:space="preserve">at least </w:t>
      </w:r>
      <w:r w:rsidR="007C4DA3" w:rsidRPr="00D30D82">
        <w:rPr>
          <w:rFonts w:ascii="Times New Roman" w:hAnsi="Times New Roman" w:cs="Times New Roman"/>
          <w:lang w:val="en-US"/>
        </w:rPr>
        <w:t>one of which has o</w:t>
      </w:r>
      <w:r w:rsidR="00481BD4" w:rsidRPr="00D30D82">
        <w:rPr>
          <w:rFonts w:ascii="Times New Roman" w:hAnsi="Times New Roman" w:cs="Times New Roman"/>
          <w:lang w:val="en-US"/>
        </w:rPr>
        <w:t>nly two variables,</w:t>
      </w:r>
      <w:r w:rsidR="00D9663D" w:rsidRPr="00D30D82">
        <w:rPr>
          <w:rFonts w:ascii="Times New Roman" w:hAnsi="Times New Roman" w:cs="Times New Roman"/>
          <w:lang w:val="en-US"/>
        </w:rPr>
        <w:t xml:space="preserve"> are tested for possible coplanarity</w:t>
      </w:r>
      <w:r w:rsidR="00A6110D" w:rsidRPr="00D30D82">
        <w:rPr>
          <w:rFonts w:ascii="Times New Roman" w:hAnsi="Times New Roman" w:cs="Times New Roman"/>
          <w:lang w:val="en-US"/>
        </w:rPr>
        <w:t>, which</w:t>
      </w:r>
      <w:r w:rsidR="0078319B" w:rsidRPr="00D30D82">
        <w:rPr>
          <w:rFonts w:ascii="Times New Roman" w:hAnsi="Times New Roman" w:cs="Times New Roman"/>
          <w:lang w:val="en-US"/>
        </w:rPr>
        <w:t xml:space="preserve"> </w:t>
      </w:r>
      <w:r w:rsidR="0012612F" w:rsidRPr="00D30D82">
        <w:rPr>
          <w:rFonts w:ascii="Times New Roman" w:hAnsi="Times New Roman" w:cs="Times New Roman"/>
          <w:lang w:val="en-US"/>
        </w:rPr>
        <w:t xml:space="preserve">involves that </w:t>
      </w:r>
      <w:r w:rsidR="000C16ED" w:rsidRPr="00D30D82">
        <w:rPr>
          <w:rFonts w:ascii="Times New Roman" w:hAnsi="Times New Roman" w:cs="Times New Roman"/>
          <w:lang w:val="en-US"/>
        </w:rPr>
        <w:t xml:space="preserve">any pair of variables </w:t>
      </w:r>
      <w:r w:rsidR="00150EA7" w:rsidRPr="00D30D82">
        <w:rPr>
          <w:rFonts w:ascii="Times New Roman" w:hAnsi="Times New Roman" w:cs="Times New Roman"/>
          <w:lang w:val="en-US"/>
        </w:rPr>
        <w:t xml:space="preserve">from </w:t>
      </w:r>
      <w:r w:rsidR="00186120" w:rsidRPr="00D30D82">
        <w:rPr>
          <w:rFonts w:ascii="Times New Roman" w:hAnsi="Times New Roman" w:cs="Times New Roman"/>
          <w:lang w:val="en-US"/>
        </w:rPr>
        <w:t>two of these</w:t>
      </w:r>
      <w:r w:rsidR="00150EA7" w:rsidRPr="00D30D82">
        <w:rPr>
          <w:rFonts w:ascii="Times New Roman" w:hAnsi="Times New Roman" w:cs="Times New Roman"/>
          <w:lang w:val="en-US"/>
        </w:rPr>
        <w:t xml:space="preserve"> clusters can cancel the signal of any variable from the rem</w:t>
      </w:r>
      <w:r w:rsidR="00186120" w:rsidRPr="00D30D82">
        <w:rPr>
          <w:rFonts w:ascii="Times New Roman" w:hAnsi="Times New Roman" w:cs="Times New Roman"/>
          <w:lang w:val="en-US"/>
        </w:rPr>
        <w:t>a</w:t>
      </w:r>
      <w:r w:rsidR="00150EA7" w:rsidRPr="00D30D82">
        <w:rPr>
          <w:rFonts w:ascii="Times New Roman" w:hAnsi="Times New Roman" w:cs="Times New Roman"/>
          <w:lang w:val="en-US"/>
        </w:rPr>
        <w:t xml:space="preserve">ining cluster. </w:t>
      </w:r>
      <w:r w:rsidR="009A567A" w:rsidRPr="00D30D82">
        <w:rPr>
          <w:rFonts w:ascii="Times New Roman" w:hAnsi="Times New Roman" w:cs="Times New Roman"/>
          <w:lang w:val="en-US"/>
        </w:rPr>
        <w:t xml:space="preserve">Failure of cancellation </w:t>
      </w:r>
      <w:r w:rsidR="003969A7" w:rsidRPr="00D30D82">
        <w:rPr>
          <w:rFonts w:ascii="Times New Roman" w:hAnsi="Times New Roman" w:cs="Times New Roman"/>
          <w:lang w:val="en-US"/>
        </w:rPr>
        <w:t xml:space="preserve">implies that the three clusters tested </w:t>
      </w:r>
      <w:r w:rsidR="00BC3023" w:rsidRPr="00D30D82">
        <w:rPr>
          <w:rFonts w:ascii="Times New Roman" w:hAnsi="Times New Roman" w:cs="Times New Roman"/>
          <w:lang w:val="en-US"/>
        </w:rPr>
        <w:t xml:space="preserve">occupy three dimensions and thus </w:t>
      </w:r>
      <w:r w:rsidR="003969A7" w:rsidRPr="00D30D82">
        <w:rPr>
          <w:rFonts w:ascii="Times New Roman" w:hAnsi="Times New Roman" w:cs="Times New Roman"/>
          <w:lang w:val="en-US"/>
        </w:rPr>
        <w:t xml:space="preserve">form three </w:t>
      </w:r>
      <w:r w:rsidR="00B52FDC" w:rsidRPr="00D30D82">
        <w:rPr>
          <w:rFonts w:ascii="Times New Roman" w:hAnsi="Times New Roman" w:cs="Times New Roman"/>
          <w:lang w:val="en-US"/>
        </w:rPr>
        <w:t xml:space="preserve">distinct </w:t>
      </w:r>
      <w:r w:rsidR="003969A7" w:rsidRPr="00D30D82">
        <w:rPr>
          <w:rFonts w:ascii="Times New Roman" w:hAnsi="Times New Roman" w:cs="Times New Roman"/>
          <w:lang w:val="en-US"/>
        </w:rPr>
        <w:t xml:space="preserve">factors. </w:t>
      </w:r>
      <w:r w:rsidR="00364C2E" w:rsidRPr="00D30D82">
        <w:rPr>
          <w:rFonts w:ascii="Times New Roman" w:hAnsi="Times New Roman" w:cs="Times New Roman"/>
          <w:lang w:val="en-US"/>
        </w:rPr>
        <w:t>W</w:t>
      </w:r>
      <w:r w:rsidR="002C2942" w:rsidRPr="00D30D82">
        <w:rPr>
          <w:rFonts w:ascii="Times New Roman" w:hAnsi="Times New Roman" w:cs="Times New Roman"/>
          <w:lang w:val="en-US"/>
        </w:rPr>
        <w:t xml:space="preserve">hen </w:t>
      </w:r>
      <w:r w:rsidR="00EF24B2" w:rsidRPr="00D30D82">
        <w:rPr>
          <w:rFonts w:ascii="Times New Roman" w:hAnsi="Times New Roman" w:cs="Times New Roman"/>
          <w:lang w:val="en-US"/>
        </w:rPr>
        <w:t xml:space="preserve">collinearity </w:t>
      </w:r>
      <w:r w:rsidR="0040233C" w:rsidRPr="00D30D82">
        <w:rPr>
          <w:rFonts w:ascii="Times New Roman" w:hAnsi="Times New Roman" w:cs="Times New Roman"/>
          <w:lang w:val="en-US"/>
        </w:rPr>
        <w:t>is</w:t>
      </w:r>
      <w:r w:rsidR="00850398" w:rsidRPr="00D30D82">
        <w:rPr>
          <w:rFonts w:ascii="Times New Roman" w:hAnsi="Times New Roman" w:cs="Times New Roman"/>
          <w:lang w:val="en-US"/>
        </w:rPr>
        <w:t xml:space="preserve"> </w:t>
      </w:r>
      <w:r w:rsidR="0040233C" w:rsidRPr="00D30D82">
        <w:rPr>
          <w:rFonts w:ascii="Times New Roman" w:hAnsi="Times New Roman" w:cs="Times New Roman"/>
          <w:lang w:val="en-US"/>
        </w:rPr>
        <w:t>detected</w:t>
      </w:r>
      <w:r w:rsidR="00364C2E" w:rsidRPr="00D30D82">
        <w:rPr>
          <w:rFonts w:ascii="Times New Roman" w:hAnsi="Times New Roman" w:cs="Times New Roman"/>
          <w:lang w:val="en-US"/>
        </w:rPr>
        <w:t xml:space="preserve"> between three clusters</w:t>
      </w:r>
      <w:r w:rsidR="0040233C" w:rsidRPr="00D30D82">
        <w:rPr>
          <w:rFonts w:ascii="Times New Roman" w:hAnsi="Times New Roman" w:cs="Times New Roman"/>
          <w:lang w:val="en-US"/>
        </w:rPr>
        <w:t>,</w:t>
      </w:r>
      <w:r w:rsidR="00850398" w:rsidRPr="00D30D82">
        <w:rPr>
          <w:rFonts w:ascii="Times New Roman" w:hAnsi="Times New Roman" w:cs="Times New Roman"/>
          <w:lang w:val="en-US"/>
        </w:rPr>
        <w:t xml:space="preserve"> </w:t>
      </w:r>
      <w:r w:rsidR="00BF1282" w:rsidRPr="00D30D82">
        <w:rPr>
          <w:rFonts w:ascii="Times New Roman" w:hAnsi="Times New Roman" w:cs="Times New Roman"/>
          <w:lang w:val="en-US"/>
        </w:rPr>
        <w:t>the</w:t>
      </w:r>
      <w:r w:rsidR="009F4039" w:rsidRPr="00D30D82">
        <w:rPr>
          <w:rFonts w:ascii="Times New Roman" w:hAnsi="Times New Roman" w:cs="Times New Roman"/>
          <w:lang w:val="en-US"/>
        </w:rPr>
        <w:t xml:space="preserve"> variables of </w:t>
      </w:r>
      <w:r w:rsidR="00EE1A1C" w:rsidRPr="00D30D82">
        <w:rPr>
          <w:rFonts w:ascii="Times New Roman" w:hAnsi="Times New Roman" w:cs="Times New Roman"/>
          <w:lang w:val="en-US"/>
        </w:rPr>
        <w:t>a</w:t>
      </w:r>
      <w:r w:rsidR="009022D7" w:rsidRPr="00D30D82">
        <w:rPr>
          <w:rFonts w:ascii="Times New Roman" w:hAnsi="Times New Roman" w:cs="Times New Roman"/>
          <w:lang w:val="en-US"/>
        </w:rPr>
        <w:t xml:space="preserve"> </w:t>
      </w:r>
      <w:r w:rsidR="000501FA" w:rsidRPr="00D30D82">
        <w:rPr>
          <w:rFonts w:ascii="Times New Roman" w:hAnsi="Times New Roman" w:cs="Times New Roman"/>
          <w:lang w:val="en-US"/>
        </w:rPr>
        <w:t xml:space="preserve">two-variable </w:t>
      </w:r>
      <w:r w:rsidR="00374575" w:rsidRPr="00D30D82">
        <w:rPr>
          <w:rFonts w:ascii="Times New Roman" w:hAnsi="Times New Roman" w:cs="Times New Roman"/>
          <w:lang w:val="en-US"/>
        </w:rPr>
        <w:t>cluster</w:t>
      </w:r>
      <w:r w:rsidR="00BF1282" w:rsidRPr="00D30D82">
        <w:rPr>
          <w:rFonts w:ascii="Times New Roman" w:hAnsi="Times New Roman" w:cs="Times New Roman"/>
          <w:lang w:val="en-US"/>
        </w:rPr>
        <w:t>s</w:t>
      </w:r>
      <w:r w:rsidR="00374575" w:rsidRPr="00D30D82">
        <w:rPr>
          <w:rFonts w:ascii="Times New Roman" w:hAnsi="Times New Roman" w:cs="Times New Roman"/>
          <w:lang w:val="en-US"/>
        </w:rPr>
        <w:t xml:space="preserve"> </w:t>
      </w:r>
      <w:r w:rsidR="009F4039" w:rsidRPr="00D30D82">
        <w:rPr>
          <w:rFonts w:ascii="Times New Roman" w:hAnsi="Times New Roman" w:cs="Times New Roman"/>
          <w:lang w:val="en-US"/>
        </w:rPr>
        <w:t>are</w:t>
      </w:r>
      <w:r w:rsidR="007705F3" w:rsidRPr="00D30D82">
        <w:rPr>
          <w:rFonts w:ascii="Times New Roman" w:hAnsi="Times New Roman" w:cs="Times New Roman"/>
          <w:lang w:val="en-US"/>
        </w:rPr>
        <w:t xml:space="preserve"> declared </w:t>
      </w:r>
      <w:r w:rsidR="009F4039" w:rsidRPr="00D30D82">
        <w:rPr>
          <w:rFonts w:ascii="Times New Roman" w:hAnsi="Times New Roman" w:cs="Times New Roman"/>
          <w:lang w:val="en-US"/>
        </w:rPr>
        <w:t xml:space="preserve">multifactorial dependent. </w:t>
      </w:r>
      <w:r w:rsidR="00E4523F" w:rsidRPr="00D30D82">
        <w:rPr>
          <w:rFonts w:ascii="Times New Roman" w:hAnsi="Times New Roman" w:cs="Times New Roman"/>
          <w:lang w:val="en-US"/>
        </w:rPr>
        <w:t xml:space="preserve">If </w:t>
      </w:r>
      <w:r w:rsidR="000F44A9" w:rsidRPr="00D30D82">
        <w:rPr>
          <w:rFonts w:ascii="Times New Roman" w:hAnsi="Times New Roman" w:cs="Times New Roman"/>
          <w:lang w:val="en-US"/>
        </w:rPr>
        <w:t xml:space="preserve">two or all </w:t>
      </w:r>
      <w:r w:rsidR="00E4523F" w:rsidRPr="00D30D82">
        <w:rPr>
          <w:rFonts w:ascii="Times New Roman" w:hAnsi="Times New Roman" w:cs="Times New Roman"/>
          <w:lang w:val="en-US"/>
        </w:rPr>
        <w:t>three coplanar clusters have only two variables, p</w:t>
      </w:r>
      <w:r w:rsidR="00A17780" w:rsidRPr="00D30D82">
        <w:rPr>
          <w:rFonts w:ascii="Times New Roman" w:hAnsi="Times New Roman" w:cs="Times New Roman"/>
          <w:lang w:val="en-US"/>
        </w:rPr>
        <w:t>arallel scenario</w:t>
      </w:r>
      <w:r w:rsidR="002A332A" w:rsidRPr="00D30D82">
        <w:rPr>
          <w:rFonts w:ascii="Times New Roman" w:hAnsi="Times New Roman" w:cs="Times New Roman"/>
          <w:lang w:val="en-US"/>
        </w:rPr>
        <w:t>s</w:t>
      </w:r>
      <w:r w:rsidR="00A17780" w:rsidRPr="00D30D82">
        <w:rPr>
          <w:rFonts w:ascii="Times New Roman" w:hAnsi="Times New Roman" w:cs="Times New Roman"/>
          <w:lang w:val="en-US"/>
        </w:rPr>
        <w:t xml:space="preserve"> are developed </w:t>
      </w:r>
      <w:r w:rsidR="00156292" w:rsidRPr="00D30D82">
        <w:rPr>
          <w:rFonts w:ascii="Times New Roman" w:hAnsi="Times New Roman" w:cs="Times New Roman"/>
          <w:lang w:val="en-US"/>
        </w:rPr>
        <w:t>in which</w:t>
      </w:r>
      <w:r w:rsidR="00A84619" w:rsidRPr="00D30D82">
        <w:rPr>
          <w:rFonts w:ascii="Times New Roman" w:hAnsi="Times New Roman" w:cs="Times New Roman"/>
          <w:lang w:val="en-US"/>
        </w:rPr>
        <w:t xml:space="preserve"> </w:t>
      </w:r>
      <w:r w:rsidR="00AE5F6C" w:rsidRPr="00D30D82">
        <w:rPr>
          <w:rFonts w:ascii="Times New Roman" w:hAnsi="Times New Roman" w:cs="Times New Roman"/>
          <w:lang w:val="en-US"/>
        </w:rPr>
        <w:t>a different</w:t>
      </w:r>
      <w:r w:rsidR="00A135C3" w:rsidRPr="00D30D82">
        <w:rPr>
          <w:rFonts w:ascii="Times New Roman" w:hAnsi="Times New Roman" w:cs="Times New Roman"/>
          <w:lang w:val="en-US"/>
        </w:rPr>
        <w:t xml:space="preserve"> </w:t>
      </w:r>
      <w:r w:rsidR="00FC6E21" w:rsidRPr="00D30D82">
        <w:rPr>
          <w:rFonts w:ascii="Times New Roman" w:hAnsi="Times New Roman" w:cs="Times New Roman"/>
          <w:lang w:val="en-US"/>
        </w:rPr>
        <w:t xml:space="preserve">two-variable </w:t>
      </w:r>
      <w:r w:rsidR="0004466E" w:rsidRPr="00D30D82">
        <w:rPr>
          <w:rFonts w:ascii="Times New Roman" w:hAnsi="Times New Roman" w:cs="Times New Roman"/>
          <w:lang w:val="en-US"/>
        </w:rPr>
        <w:t xml:space="preserve">coplanar cluster </w:t>
      </w:r>
      <w:r w:rsidR="00B828E0" w:rsidRPr="00D30D82">
        <w:rPr>
          <w:rFonts w:ascii="Times New Roman" w:hAnsi="Times New Roman" w:cs="Times New Roman"/>
          <w:lang w:val="en-US"/>
        </w:rPr>
        <w:t>loses</w:t>
      </w:r>
      <w:r w:rsidR="00AE3FCF" w:rsidRPr="00D30D82">
        <w:rPr>
          <w:rFonts w:ascii="Times New Roman" w:hAnsi="Times New Roman" w:cs="Times New Roman"/>
          <w:lang w:val="en-US"/>
        </w:rPr>
        <w:t xml:space="preserve"> </w:t>
      </w:r>
      <w:r w:rsidR="008D3A11" w:rsidRPr="00D30D82">
        <w:rPr>
          <w:rFonts w:ascii="Times New Roman" w:hAnsi="Times New Roman" w:cs="Times New Roman"/>
          <w:lang w:val="en-US"/>
        </w:rPr>
        <w:t>it</w:t>
      </w:r>
      <w:r w:rsidR="00FC6E21" w:rsidRPr="00D30D82">
        <w:rPr>
          <w:rFonts w:ascii="Times New Roman" w:hAnsi="Times New Roman" w:cs="Times New Roman"/>
          <w:lang w:val="en-US"/>
        </w:rPr>
        <w:t>s</w:t>
      </w:r>
      <w:r w:rsidR="008D3A11" w:rsidRPr="00D30D82">
        <w:rPr>
          <w:rFonts w:ascii="Times New Roman" w:hAnsi="Times New Roman" w:cs="Times New Roman"/>
          <w:lang w:val="en-US"/>
        </w:rPr>
        <w:t xml:space="preserve"> </w:t>
      </w:r>
      <w:r w:rsidR="00002366" w:rsidRPr="00D30D82">
        <w:rPr>
          <w:rFonts w:ascii="Times New Roman" w:hAnsi="Times New Roman" w:cs="Times New Roman"/>
          <w:lang w:val="en-US"/>
        </w:rPr>
        <w:t xml:space="preserve">putative </w:t>
      </w:r>
      <w:r w:rsidR="00156292" w:rsidRPr="00D30D82">
        <w:rPr>
          <w:rFonts w:ascii="Times New Roman" w:hAnsi="Times New Roman" w:cs="Times New Roman"/>
          <w:lang w:val="en-US"/>
        </w:rPr>
        <w:t xml:space="preserve">factor </w:t>
      </w:r>
      <w:r w:rsidR="008D3A11" w:rsidRPr="00D30D82">
        <w:rPr>
          <w:rFonts w:ascii="Times New Roman" w:hAnsi="Times New Roman" w:cs="Times New Roman"/>
          <w:lang w:val="en-US"/>
        </w:rPr>
        <w:t>statu</w:t>
      </w:r>
      <w:r w:rsidR="00AE5F6C" w:rsidRPr="00D30D82">
        <w:rPr>
          <w:rFonts w:ascii="Times New Roman" w:hAnsi="Times New Roman" w:cs="Times New Roman"/>
          <w:lang w:val="en-US"/>
        </w:rPr>
        <w:t>s</w:t>
      </w:r>
      <w:r w:rsidR="009468C6" w:rsidRPr="00D30D82">
        <w:rPr>
          <w:rFonts w:ascii="Times New Roman" w:hAnsi="Times New Roman" w:cs="Times New Roman"/>
          <w:lang w:val="en-US"/>
        </w:rPr>
        <w:t>.</w:t>
      </w:r>
    </w:p>
    <w:p w14:paraId="2D41BB20" w14:textId="2F845E1C" w:rsidR="0012795A" w:rsidRPr="00D30D82" w:rsidRDefault="00901CD4" w:rsidP="00BA13A8">
      <w:pPr>
        <w:rPr>
          <w:rFonts w:ascii="Times New Roman" w:hAnsi="Times New Roman" w:cs="Times New Roman"/>
          <w:lang w:val="en-US"/>
        </w:rPr>
      </w:pPr>
      <w:r w:rsidRPr="00D30D82">
        <w:rPr>
          <w:rFonts w:ascii="Times New Roman" w:hAnsi="Times New Roman" w:cs="Times New Roman"/>
          <w:lang w:val="en-US"/>
        </w:rPr>
        <w:t>The v</w:t>
      </w:r>
      <w:r w:rsidR="006776D2" w:rsidRPr="00D30D82">
        <w:rPr>
          <w:rFonts w:ascii="Times New Roman" w:hAnsi="Times New Roman" w:cs="Times New Roman"/>
          <w:lang w:val="en-US"/>
        </w:rPr>
        <w:t>ariable</w:t>
      </w:r>
      <w:r w:rsidR="007012D8" w:rsidRPr="00D30D82">
        <w:rPr>
          <w:rFonts w:ascii="Times New Roman" w:hAnsi="Times New Roman" w:cs="Times New Roman"/>
          <w:lang w:val="en-US"/>
        </w:rPr>
        <w:t>s</w:t>
      </w:r>
      <w:r w:rsidR="006776D2" w:rsidRPr="00D30D82">
        <w:rPr>
          <w:rFonts w:ascii="Times New Roman" w:hAnsi="Times New Roman" w:cs="Times New Roman"/>
          <w:lang w:val="en-US"/>
        </w:rPr>
        <w:t xml:space="preserve"> not </w:t>
      </w:r>
      <w:r w:rsidR="00D46322" w:rsidRPr="00D30D82">
        <w:rPr>
          <w:rFonts w:ascii="Times New Roman" w:hAnsi="Times New Roman" w:cs="Times New Roman"/>
          <w:lang w:val="en-US"/>
        </w:rPr>
        <w:t>already associated with a factor</w:t>
      </w:r>
      <w:r w:rsidR="00D417EE" w:rsidRPr="00D30D82">
        <w:rPr>
          <w:rFonts w:ascii="Times New Roman" w:hAnsi="Times New Roman" w:cs="Times New Roman"/>
          <w:lang w:val="en-US"/>
        </w:rPr>
        <w:t xml:space="preserve"> </w:t>
      </w:r>
      <w:r w:rsidR="007012D8" w:rsidRPr="00D30D82">
        <w:rPr>
          <w:rFonts w:ascii="Times New Roman" w:hAnsi="Times New Roman" w:cs="Times New Roman"/>
          <w:lang w:val="en-US"/>
        </w:rPr>
        <w:t>are</w:t>
      </w:r>
      <w:r w:rsidR="00297A82" w:rsidRPr="00D30D82">
        <w:rPr>
          <w:rFonts w:ascii="Times New Roman" w:hAnsi="Times New Roman" w:cs="Times New Roman"/>
          <w:lang w:val="en-US"/>
        </w:rPr>
        <w:t xml:space="preserve"> then </w:t>
      </w:r>
      <w:r w:rsidR="00811DF5" w:rsidRPr="00D30D82">
        <w:rPr>
          <w:rFonts w:ascii="Times New Roman" w:hAnsi="Times New Roman" w:cs="Times New Roman"/>
          <w:lang w:val="en-US"/>
        </w:rPr>
        <w:t xml:space="preserve">individually </w:t>
      </w:r>
      <w:r w:rsidR="00297A82" w:rsidRPr="00D30D82">
        <w:rPr>
          <w:rFonts w:ascii="Times New Roman" w:hAnsi="Times New Roman" w:cs="Times New Roman"/>
          <w:lang w:val="en-US"/>
        </w:rPr>
        <w:t xml:space="preserve">explained </w:t>
      </w:r>
      <w:r w:rsidR="009A63C5" w:rsidRPr="00D30D82">
        <w:rPr>
          <w:rFonts w:ascii="Times New Roman" w:hAnsi="Times New Roman" w:cs="Times New Roman"/>
          <w:lang w:val="en-US"/>
        </w:rPr>
        <w:t>through cancellation</w:t>
      </w:r>
      <w:r w:rsidR="005833F8" w:rsidRPr="00D30D82">
        <w:rPr>
          <w:rFonts w:ascii="Times New Roman" w:hAnsi="Times New Roman" w:cs="Times New Roman"/>
          <w:lang w:val="en-US"/>
        </w:rPr>
        <w:t xml:space="preserve"> of </w:t>
      </w:r>
      <w:r w:rsidR="00811DF5" w:rsidRPr="00D30D82">
        <w:rPr>
          <w:rFonts w:ascii="Times New Roman" w:hAnsi="Times New Roman" w:cs="Times New Roman"/>
          <w:lang w:val="en-US"/>
        </w:rPr>
        <w:t>their</w:t>
      </w:r>
      <w:r w:rsidR="005833F8" w:rsidRPr="00D30D82">
        <w:rPr>
          <w:rFonts w:ascii="Times New Roman" w:hAnsi="Times New Roman" w:cs="Times New Roman"/>
          <w:lang w:val="en-US"/>
        </w:rPr>
        <w:t xml:space="preserve"> signal </w:t>
      </w:r>
      <w:r w:rsidR="00297A82" w:rsidRPr="00D30D82">
        <w:rPr>
          <w:rFonts w:ascii="Times New Roman" w:hAnsi="Times New Roman" w:cs="Times New Roman"/>
          <w:lang w:val="en-US"/>
        </w:rPr>
        <w:t xml:space="preserve">by </w:t>
      </w:r>
      <w:r w:rsidR="006E4887" w:rsidRPr="00D30D82">
        <w:rPr>
          <w:rFonts w:ascii="Times New Roman" w:hAnsi="Times New Roman" w:cs="Times New Roman"/>
          <w:lang w:val="en-US"/>
        </w:rPr>
        <w:t xml:space="preserve">two or more </w:t>
      </w:r>
      <w:r w:rsidR="00555C2D" w:rsidRPr="00D30D82">
        <w:rPr>
          <w:rFonts w:ascii="Times New Roman" w:hAnsi="Times New Roman" w:cs="Times New Roman"/>
          <w:lang w:val="en-US"/>
        </w:rPr>
        <w:t>variable</w:t>
      </w:r>
      <w:r w:rsidR="005A5B29" w:rsidRPr="00D30D82">
        <w:rPr>
          <w:rFonts w:ascii="Times New Roman" w:hAnsi="Times New Roman" w:cs="Times New Roman"/>
          <w:lang w:val="en-US"/>
        </w:rPr>
        <w:t xml:space="preserve">s </w:t>
      </w:r>
      <w:r w:rsidR="00FE7A9B" w:rsidRPr="00D30D82">
        <w:rPr>
          <w:rFonts w:ascii="Times New Roman" w:hAnsi="Times New Roman" w:cs="Times New Roman"/>
          <w:lang w:val="en-US"/>
        </w:rPr>
        <w:t xml:space="preserve">that </w:t>
      </w:r>
      <w:r w:rsidR="00F10A37" w:rsidRPr="00D30D82">
        <w:rPr>
          <w:rFonts w:ascii="Times New Roman" w:hAnsi="Times New Roman" w:cs="Times New Roman"/>
          <w:lang w:val="en-US"/>
        </w:rPr>
        <w:t>represent</w:t>
      </w:r>
      <w:r w:rsidR="005A5B29" w:rsidRPr="00D30D82">
        <w:rPr>
          <w:rFonts w:ascii="Times New Roman" w:hAnsi="Times New Roman" w:cs="Times New Roman"/>
          <w:lang w:val="en-US"/>
        </w:rPr>
        <w:t xml:space="preserve"> </w:t>
      </w:r>
      <w:r w:rsidR="00D46322" w:rsidRPr="00D30D82">
        <w:rPr>
          <w:rFonts w:ascii="Times New Roman" w:hAnsi="Times New Roman" w:cs="Times New Roman"/>
          <w:lang w:val="en-US"/>
        </w:rPr>
        <w:t>distinct</w:t>
      </w:r>
      <w:r w:rsidR="00555C2D" w:rsidRPr="00D30D82">
        <w:rPr>
          <w:rFonts w:ascii="Times New Roman" w:hAnsi="Times New Roman" w:cs="Times New Roman"/>
          <w:lang w:val="en-US"/>
        </w:rPr>
        <w:t xml:space="preserve"> factors</w:t>
      </w:r>
      <w:r w:rsidR="00D50D84" w:rsidRPr="00D30D82">
        <w:rPr>
          <w:rFonts w:ascii="Times New Roman" w:hAnsi="Times New Roman" w:cs="Times New Roman"/>
          <w:lang w:val="en-US"/>
        </w:rPr>
        <w:t xml:space="preserve">, again asserting signal cancellation success by </w:t>
      </w:r>
      <w:r w:rsidR="00BA17F5" w:rsidRPr="00D30D82">
        <w:rPr>
          <w:rFonts w:ascii="Times New Roman" w:hAnsi="Times New Roman" w:cs="Times New Roman"/>
          <w:lang w:val="en-US"/>
        </w:rPr>
        <w:t>l</w:t>
      </w:r>
      <w:r w:rsidR="00D50D84" w:rsidRPr="00D30D82">
        <w:rPr>
          <w:rFonts w:ascii="Times New Roman" w:hAnsi="Times New Roman" w:cs="Times New Roman"/>
          <w:lang w:val="en-US"/>
        </w:rPr>
        <w:t xml:space="preserve">ack of correlation of the </w:t>
      </w:r>
      <w:r w:rsidR="00B10DED" w:rsidRPr="00D30D82">
        <w:rPr>
          <w:rFonts w:ascii="Times New Roman" w:hAnsi="Times New Roman" w:cs="Times New Roman"/>
          <w:lang w:val="en-US"/>
        </w:rPr>
        <w:t xml:space="preserve">optimized </w:t>
      </w:r>
      <w:r w:rsidR="00685797" w:rsidRPr="00D30D82">
        <w:rPr>
          <w:rFonts w:ascii="Times New Roman" w:hAnsi="Times New Roman" w:cs="Times New Roman"/>
          <w:lang w:val="en-US"/>
        </w:rPr>
        <w:t>contrast</w:t>
      </w:r>
      <w:r w:rsidR="00D50D84" w:rsidRPr="00D30D82">
        <w:rPr>
          <w:rFonts w:ascii="Times New Roman" w:hAnsi="Times New Roman" w:cs="Times New Roman"/>
          <w:lang w:val="en-US"/>
        </w:rPr>
        <w:t xml:space="preserve"> with </w:t>
      </w:r>
      <w:r w:rsidR="00966061" w:rsidRPr="00D30D82">
        <w:rPr>
          <w:rFonts w:ascii="Times New Roman" w:hAnsi="Times New Roman" w:cs="Times New Roman"/>
          <w:lang w:val="en-US"/>
        </w:rPr>
        <w:t>the</w:t>
      </w:r>
      <w:r w:rsidR="00D50D84" w:rsidRPr="00D30D82">
        <w:rPr>
          <w:rFonts w:ascii="Times New Roman" w:hAnsi="Times New Roman" w:cs="Times New Roman"/>
          <w:lang w:val="en-US"/>
        </w:rPr>
        <w:t xml:space="preserve"> </w:t>
      </w:r>
      <w:r w:rsidR="002177FE" w:rsidRPr="00D30D82">
        <w:rPr>
          <w:rFonts w:ascii="Times New Roman" w:hAnsi="Times New Roman" w:cs="Times New Roman"/>
          <w:lang w:val="en-US"/>
        </w:rPr>
        <w:t>remaining</w:t>
      </w:r>
      <w:r w:rsidR="00D50D84" w:rsidRPr="00D30D82">
        <w:rPr>
          <w:rFonts w:ascii="Times New Roman" w:hAnsi="Times New Roman" w:cs="Times New Roman"/>
          <w:lang w:val="en-US"/>
        </w:rPr>
        <w:t xml:space="preserve"> variable</w:t>
      </w:r>
      <w:r w:rsidR="00303209" w:rsidRPr="00D30D82">
        <w:rPr>
          <w:rFonts w:ascii="Times New Roman" w:hAnsi="Times New Roman" w:cs="Times New Roman"/>
          <w:lang w:val="en-US"/>
        </w:rPr>
        <w:t>s</w:t>
      </w:r>
      <w:r w:rsidR="00D50D84" w:rsidRPr="00D30D82">
        <w:rPr>
          <w:rFonts w:ascii="Times New Roman" w:hAnsi="Times New Roman" w:cs="Times New Roman"/>
          <w:lang w:val="en-US"/>
        </w:rPr>
        <w:t>.</w:t>
      </w:r>
      <w:r w:rsidR="00671979" w:rsidRPr="00D30D82">
        <w:rPr>
          <w:rFonts w:ascii="Times New Roman" w:hAnsi="Times New Roman" w:cs="Times New Roman"/>
          <w:lang w:val="en-US"/>
        </w:rPr>
        <w:t xml:space="preserve"> </w:t>
      </w:r>
      <w:r w:rsidR="00E00937" w:rsidRPr="00D30D82">
        <w:rPr>
          <w:rFonts w:ascii="Times New Roman" w:hAnsi="Times New Roman" w:cs="Times New Roman"/>
          <w:lang w:val="en-US"/>
        </w:rPr>
        <w:t xml:space="preserve">For instance, </w:t>
      </w:r>
      <w:r w:rsidR="000C50C4" w:rsidRPr="00D30D82">
        <w:rPr>
          <w:rFonts w:ascii="Times New Roman" w:hAnsi="Times New Roman" w:cs="Times New Roman"/>
          <w:lang w:val="en-US"/>
        </w:rPr>
        <w:t>for a variable</w:t>
      </w:r>
      <w:r w:rsidR="00F763CC" w:rsidRPr="00D30D82">
        <w:rPr>
          <w:rFonts w:ascii="Times New Roman" w:hAnsi="Times New Roman" w:cs="Times New Roman"/>
          <w:lang w:val="en-US"/>
        </w:rPr>
        <w:t xml:space="preserve"> </w:t>
      </w:r>
      <w:r w:rsidR="00372078" w:rsidRPr="00D30D82">
        <w:rPr>
          <w:rFonts w:ascii="Times New Roman" w:hAnsi="Times New Roman" w:cs="Times New Roman"/>
          <w:i/>
          <w:iCs/>
          <w:lang w:val="en-US"/>
        </w:rPr>
        <w:t>V</w:t>
      </w:r>
      <w:r w:rsidR="00F93895" w:rsidRPr="00D30D82">
        <w:rPr>
          <w:rFonts w:ascii="Times New Roman" w:hAnsi="Times New Roman" w:cs="Times New Roman"/>
          <w:lang w:val="en-US"/>
        </w:rPr>
        <w:t xml:space="preserve"> </w:t>
      </w:r>
      <w:r w:rsidR="009652C4" w:rsidRPr="00D30D82">
        <w:rPr>
          <w:rFonts w:ascii="Times New Roman" w:hAnsi="Times New Roman" w:cs="Times New Roman"/>
          <w:lang w:val="en-US"/>
        </w:rPr>
        <w:t xml:space="preserve">whose signal </w:t>
      </w:r>
      <w:r w:rsidR="00AD41A6" w:rsidRPr="00D30D82">
        <w:rPr>
          <w:rFonts w:ascii="Times New Roman" w:hAnsi="Times New Roman" w:cs="Times New Roman"/>
          <w:lang w:val="en-US"/>
        </w:rPr>
        <w:t>is a sum</w:t>
      </w:r>
      <w:r w:rsidR="00504997" w:rsidRPr="00D30D82">
        <w:rPr>
          <w:rFonts w:ascii="Times New Roman" w:hAnsi="Times New Roman" w:cs="Times New Roman"/>
          <w:lang w:val="en-US"/>
        </w:rPr>
        <w:t xml:space="preserve"> of</w:t>
      </w:r>
      <w:r w:rsidR="00AD41A6" w:rsidRPr="00D30D82">
        <w:rPr>
          <w:rFonts w:ascii="Times New Roman" w:hAnsi="Times New Roman" w:cs="Times New Roman"/>
          <w:lang w:val="en-US"/>
        </w:rPr>
        <w:t xml:space="preserve"> </w:t>
      </w:r>
      <w:r w:rsidR="00B67B3E" w:rsidRPr="00D30D82">
        <w:rPr>
          <w:rFonts w:ascii="Times New Roman" w:hAnsi="Times New Roman" w:cs="Times New Roman"/>
          <w:lang w:val="en-US"/>
        </w:rPr>
        <w:t>two factors</w:t>
      </w:r>
      <w:r w:rsidR="00AD41A6" w:rsidRPr="00D30D82">
        <w:rPr>
          <w:rFonts w:ascii="Times New Roman" w:hAnsi="Times New Roman" w:cs="Times New Roman"/>
          <w:lang w:val="en-US"/>
        </w:rPr>
        <w:t xml:space="preserve"> </w:t>
      </w:r>
      <w:r w:rsidR="003D3F8F" w:rsidRPr="00D30D82">
        <w:rPr>
          <w:rFonts w:ascii="Times New Roman" w:hAnsi="Times New Roman" w:cs="Times New Roman"/>
          <w:lang w:val="en-US"/>
        </w:rPr>
        <w:t xml:space="preserve">respectively </w:t>
      </w:r>
      <w:r w:rsidR="003D3F8F" w:rsidRPr="00D30D82">
        <w:rPr>
          <w:rFonts w:ascii="Times New Roman" w:hAnsi="Times New Roman" w:cs="Times New Roman"/>
          <w:lang w:val="en-US"/>
        </w:rPr>
        <w:lastRenderedPageBreak/>
        <w:t xml:space="preserve">represented by variables </w:t>
      </w:r>
      <w:r w:rsidR="003D3F8F" w:rsidRPr="00D30D82">
        <w:rPr>
          <w:rFonts w:ascii="Times New Roman" w:hAnsi="Times New Roman" w:cs="Times New Roman"/>
          <w:i/>
          <w:iCs/>
          <w:lang w:val="en-US"/>
        </w:rPr>
        <w:t>A</w:t>
      </w:r>
      <w:r w:rsidR="003D3F8F" w:rsidRPr="00D30D82">
        <w:rPr>
          <w:rFonts w:ascii="Times New Roman" w:hAnsi="Times New Roman" w:cs="Times New Roman"/>
          <w:lang w:val="en-US"/>
        </w:rPr>
        <w:t xml:space="preserve"> and </w:t>
      </w:r>
      <w:r w:rsidR="003D3F8F" w:rsidRPr="00D30D82">
        <w:rPr>
          <w:rFonts w:ascii="Times New Roman" w:hAnsi="Times New Roman" w:cs="Times New Roman"/>
          <w:i/>
          <w:iCs/>
          <w:lang w:val="en-US"/>
        </w:rPr>
        <w:t>B</w:t>
      </w:r>
      <w:r w:rsidR="003D3F8F" w:rsidRPr="00D30D82">
        <w:rPr>
          <w:rFonts w:ascii="Times New Roman" w:hAnsi="Times New Roman" w:cs="Times New Roman"/>
          <w:lang w:val="en-US"/>
        </w:rPr>
        <w:t xml:space="preserve"> and by variables </w:t>
      </w:r>
      <w:r w:rsidR="009E5CF1" w:rsidRPr="00D30D82">
        <w:rPr>
          <w:rFonts w:ascii="Times New Roman" w:hAnsi="Times New Roman" w:cs="Times New Roman"/>
          <w:i/>
          <w:iCs/>
          <w:lang w:val="en-US"/>
        </w:rPr>
        <w:t>E</w:t>
      </w:r>
      <w:r w:rsidR="003D3F8F" w:rsidRPr="00D30D82">
        <w:rPr>
          <w:rFonts w:ascii="Times New Roman" w:hAnsi="Times New Roman" w:cs="Times New Roman"/>
          <w:lang w:val="en-US"/>
        </w:rPr>
        <w:t xml:space="preserve">, </w:t>
      </w:r>
      <w:r w:rsidR="009E5CF1" w:rsidRPr="00D30D82">
        <w:rPr>
          <w:rFonts w:ascii="Times New Roman" w:hAnsi="Times New Roman" w:cs="Times New Roman"/>
          <w:i/>
          <w:iCs/>
          <w:lang w:val="en-US"/>
        </w:rPr>
        <w:t>F</w:t>
      </w:r>
      <w:r w:rsidR="003D3F8F" w:rsidRPr="00D30D82">
        <w:rPr>
          <w:rFonts w:ascii="Times New Roman" w:hAnsi="Times New Roman" w:cs="Times New Roman"/>
          <w:lang w:val="en-US"/>
        </w:rPr>
        <w:t xml:space="preserve"> and </w:t>
      </w:r>
      <w:r w:rsidR="009E5CF1" w:rsidRPr="00D30D82">
        <w:rPr>
          <w:rFonts w:ascii="Times New Roman" w:hAnsi="Times New Roman" w:cs="Times New Roman"/>
          <w:i/>
          <w:iCs/>
          <w:lang w:val="en-US"/>
        </w:rPr>
        <w:t>G</w:t>
      </w:r>
      <w:r w:rsidR="00F93895" w:rsidRPr="00D30D82">
        <w:rPr>
          <w:rFonts w:ascii="Times New Roman" w:hAnsi="Times New Roman" w:cs="Times New Roman"/>
          <w:lang w:val="en-US"/>
        </w:rPr>
        <w:t xml:space="preserve">, </w:t>
      </w:r>
      <w:r w:rsidR="00135420" w:rsidRPr="00D30D82">
        <w:rPr>
          <w:rFonts w:ascii="Times New Roman" w:hAnsi="Times New Roman" w:cs="Times New Roman"/>
          <w:lang w:val="en-US"/>
        </w:rPr>
        <w:t>cancellation</w:t>
      </w:r>
      <w:r w:rsidR="00CB4440" w:rsidRPr="00D30D82">
        <w:rPr>
          <w:rFonts w:ascii="Times New Roman" w:hAnsi="Times New Roman" w:cs="Times New Roman"/>
          <w:lang w:val="en-US"/>
        </w:rPr>
        <w:t xml:space="preserve"> of the signal of </w:t>
      </w:r>
      <w:r w:rsidR="009E5CF1" w:rsidRPr="00D30D82">
        <w:rPr>
          <w:rFonts w:ascii="Times New Roman" w:hAnsi="Times New Roman" w:cs="Times New Roman"/>
          <w:i/>
          <w:iCs/>
          <w:lang w:val="en-US"/>
        </w:rPr>
        <w:t>V</w:t>
      </w:r>
      <w:r w:rsidR="00135420" w:rsidRPr="00D30D82">
        <w:rPr>
          <w:rFonts w:ascii="Times New Roman" w:hAnsi="Times New Roman" w:cs="Times New Roman"/>
          <w:lang w:val="en-US"/>
        </w:rPr>
        <w:t xml:space="preserve"> would be achieved by</w:t>
      </w:r>
      <w:r w:rsidR="00672FE4" w:rsidRPr="00D30D82">
        <w:rPr>
          <w:rFonts w:ascii="Times New Roman" w:hAnsi="Times New Roman" w:cs="Times New Roman"/>
          <w:lang w:val="en-US"/>
        </w:rPr>
        <w:t xml:space="preserve"> </w:t>
      </w:r>
      <w:r w:rsidR="00943DAA" w:rsidRPr="00D30D82">
        <w:rPr>
          <w:rFonts w:ascii="Times New Roman" w:hAnsi="Times New Roman" w:cs="Times New Roman"/>
          <w:lang w:val="en-US"/>
        </w:rPr>
        <w:t xml:space="preserve">a contrast opposing </w:t>
      </w:r>
      <w:r w:rsidR="009E5CF1" w:rsidRPr="00D30D82">
        <w:rPr>
          <w:rFonts w:ascii="Times New Roman" w:hAnsi="Times New Roman" w:cs="Times New Roman"/>
          <w:i/>
          <w:iCs/>
          <w:lang w:val="en-US"/>
        </w:rPr>
        <w:t>V</w:t>
      </w:r>
      <w:r w:rsidR="00672FE4" w:rsidRPr="00D30D82">
        <w:rPr>
          <w:rFonts w:ascii="Times New Roman" w:hAnsi="Times New Roman" w:cs="Times New Roman"/>
          <w:lang w:val="en-US"/>
        </w:rPr>
        <w:t xml:space="preserve"> </w:t>
      </w:r>
      <w:r w:rsidR="00943DAA" w:rsidRPr="00D30D82">
        <w:rPr>
          <w:rFonts w:ascii="Times New Roman" w:hAnsi="Times New Roman" w:cs="Times New Roman"/>
          <w:lang w:val="en-US"/>
        </w:rPr>
        <w:t>to</w:t>
      </w:r>
      <w:r w:rsidR="00672FE4" w:rsidRPr="00D30D82">
        <w:rPr>
          <w:rFonts w:ascii="Times New Roman" w:hAnsi="Times New Roman" w:cs="Times New Roman"/>
          <w:lang w:val="en-US"/>
        </w:rPr>
        <w:t xml:space="preserve"> </w:t>
      </w:r>
      <w:r w:rsidR="00905245" w:rsidRPr="00D30D82">
        <w:rPr>
          <w:rFonts w:ascii="Times New Roman" w:hAnsi="Times New Roman" w:cs="Times New Roman"/>
          <w:lang w:val="en-US"/>
        </w:rPr>
        <w:t xml:space="preserve">a </w:t>
      </w:r>
      <w:r w:rsidR="00135420" w:rsidRPr="00D30D82">
        <w:rPr>
          <w:rFonts w:ascii="Times New Roman" w:hAnsi="Times New Roman" w:cs="Times New Roman"/>
          <w:lang w:val="en-US"/>
        </w:rPr>
        <w:t>suitably weight</w:t>
      </w:r>
      <w:r w:rsidR="00905245" w:rsidRPr="00D30D82">
        <w:rPr>
          <w:rFonts w:ascii="Times New Roman" w:hAnsi="Times New Roman" w:cs="Times New Roman"/>
          <w:lang w:val="en-US"/>
        </w:rPr>
        <w:t>ed</w:t>
      </w:r>
      <w:r w:rsidR="0047359D" w:rsidRPr="00D30D82">
        <w:rPr>
          <w:rFonts w:ascii="Times New Roman" w:hAnsi="Times New Roman" w:cs="Times New Roman"/>
          <w:lang w:val="en-US"/>
        </w:rPr>
        <w:t xml:space="preserve"> </w:t>
      </w:r>
      <w:r w:rsidR="00905245" w:rsidRPr="00D30D82">
        <w:rPr>
          <w:rFonts w:ascii="Times New Roman" w:hAnsi="Times New Roman" w:cs="Times New Roman"/>
          <w:lang w:val="en-US"/>
        </w:rPr>
        <w:t xml:space="preserve">sum </w:t>
      </w:r>
      <w:r w:rsidR="0047359D" w:rsidRPr="00D30D82">
        <w:rPr>
          <w:rFonts w:ascii="Times New Roman" w:hAnsi="Times New Roman" w:cs="Times New Roman"/>
          <w:lang w:val="en-US"/>
        </w:rPr>
        <w:t>of</w:t>
      </w:r>
      <w:r w:rsidR="00135420" w:rsidRPr="00D30D82">
        <w:rPr>
          <w:rFonts w:ascii="Times New Roman" w:hAnsi="Times New Roman" w:cs="Times New Roman"/>
          <w:lang w:val="en-US"/>
        </w:rPr>
        <w:t xml:space="preserve"> </w:t>
      </w:r>
      <w:r w:rsidR="00DD369C" w:rsidRPr="00D30D82">
        <w:rPr>
          <w:rFonts w:ascii="Times New Roman" w:hAnsi="Times New Roman" w:cs="Times New Roman"/>
          <w:i/>
          <w:iCs/>
          <w:lang w:val="en-US"/>
        </w:rPr>
        <w:t>A</w:t>
      </w:r>
      <w:r w:rsidR="00EE3A85" w:rsidRPr="00D30D82">
        <w:rPr>
          <w:rFonts w:ascii="Times New Roman" w:hAnsi="Times New Roman" w:cs="Times New Roman"/>
          <w:lang w:val="en-US"/>
        </w:rPr>
        <w:t xml:space="preserve"> and </w:t>
      </w:r>
      <w:r w:rsidR="00DD369C" w:rsidRPr="00D30D82">
        <w:rPr>
          <w:rFonts w:ascii="Times New Roman" w:hAnsi="Times New Roman" w:cs="Times New Roman"/>
          <w:i/>
          <w:iCs/>
          <w:lang w:val="en-US"/>
        </w:rPr>
        <w:t>E</w:t>
      </w:r>
      <w:r w:rsidR="00EE3A85" w:rsidRPr="00D30D82">
        <w:rPr>
          <w:rFonts w:ascii="Times New Roman" w:hAnsi="Times New Roman" w:cs="Times New Roman"/>
          <w:lang w:val="en-US"/>
        </w:rPr>
        <w:t xml:space="preserve"> or </w:t>
      </w:r>
      <w:r w:rsidR="00727CC3" w:rsidRPr="00D30D82">
        <w:rPr>
          <w:rFonts w:ascii="Times New Roman" w:hAnsi="Times New Roman" w:cs="Times New Roman"/>
          <w:lang w:val="en-US"/>
        </w:rPr>
        <w:t xml:space="preserve">of </w:t>
      </w:r>
      <w:r w:rsidR="00EE3A85" w:rsidRPr="00D30D82">
        <w:rPr>
          <w:rFonts w:ascii="Times New Roman" w:hAnsi="Times New Roman" w:cs="Times New Roman"/>
          <w:lang w:val="en-US"/>
        </w:rPr>
        <w:t xml:space="preserve">any other pair </w:t>
      </w:r>
      <w:r w:rsidR="00011CC6" w:rsidRPr="00D30D82">
        <w:rPr>
          <w:rFonts w:ascii="Times New Roman" w:hAnsi="Times New Roman" w:cs="Times New Roman"/>
          <w:lang w:val="en-US"/>
        </w:rPr>
        <w:t xml:space="preserve">representing </w:t>
      </w:r>
      <w:r w:rsidR="000658E1" w:rsidRPr="00D30D82">
        <w:rPr>
          <w:rFonts w:ascii="Times New Roman" w:hAnsi="Times New Roman" w:cs="Times New Roman"/>
          <w:lang w:val="en-US"/>
        </w:rPr>
        <w:t>each</w:t>
      </w:r>
      <w:r w:rsidR="00011CC6" w:rsidRPr="00D30D82">
        <w:rPr>
          <w:rFonts w:ascii="Times New Roman" w:hAnsi="Times New Roman" w:cs="Times New Roman"/>
          <w:lang w:val="en-US"/>
        </w:rPr>
        <w:t xml:space="preserve"> factor.</w:t>
      </w:r>
      <w:r w:rsidR="003D3F8F" w:rsidRPr="00D30D82">
        <w:rPr>
          <w:rFonts w:ascii="Times New Roman" w:hAnsi="Times New Roman" w:cs="Times New Roman"/>
          <w:lang w:val="en-US"/>
        </w:rPr>
        <w:t xml:space="preserve"> </w:t>
      </w:r>
      <w:r w:rsidR="004017ED" w:rsidRPr="00D30D82">
        <w:rPr>
          <w:rFonts w:ascii="Times New Roman" w:hAnsi="Times New Roman" w:cs="Times New Roman"/>
          <w:lang w:val="en-US"/>
        </w:rPr>
        <w:t>Whether</w:t>
      </w:r>
      <w:r w:rsidR="00AB4901" w:rsidRPr="00D30D82">
        <w:rPr>
          <w:rFonts w:ascii="Times New Roman" w:hAnsi="Times New Roman" w:cs="Times New Roman"/>
          <w:lang w:val="en-US"/>
        </w:rPr>
        <w:t xml:space="preserve"> the signal cancelling </w:t>
      </w:r>
      <w:r w:rsidR="00ED2718" w:rsidRPr="00D30D82">
        <w:rPr>
          <w:rFonts w:ascii="Times New Roman" w:hAnsi="Times New Roman" w:cs="Times New Roman"/>
          <w:lang w:val="en-US"/>
        </w:rPr>
        <w:t xml:space="preserve">variables (or their respective factors) are correlated or not </w:t>
      </w:r>
      <w:r w:rsidR="0099470D" w:rsidRPr="00D30D82">
        <w:rPr>
          <w:rFonts w:ascii="Times New Roman" w:hAnsi="Times New Roman" w:cs="Times New Roman"/>
          <w:lang w:val="en-US"/>
        </w:rPr>
        <w:t>has no effect on this procedure</w:t>
      </w:r>
      <w:r w:rsidR="0065719D" w:rsidRPr="00D30D82">
        <w:rPr>
          <w:rStyle w:val="Appelnotedebasdep"/>
          <w:rFonts w:ascii="Times New Roman" w:hAnsi="Times New Roman" w:cs="Times New Roman"/>
          <w:lang w:val="en-US"/>
        </w:rPr>
        <w:footnoteReference w:id="3"/>
      </w:r>
      <w:r w:rsidR="00BD3D0B" w:rsidRPr="00D30D82">
        <w:rPr>
          <w:rFonts w:ascii="Times New Roman" w:hAnsi="Times New Roman" w:cs="Times New Roman"/>
          <w:lang w:val="en-US"/>
        </w:rPr>
        <w:t>.</w:t>
      </w:r>
      <w:r w:rsidR="00AB4901" w:rsidRPr="00D30D82">
        <w:rPr>
          <w:rFonts w:ascii="Times New Roman" w:hAnsi="Times New Roman" w:cs="Times New Roman"/>
          <w:lang w:val="en-US"/>
        </w:rPr>
        <w:t xml:space="preserve"> </w:t>
      </w:r>
    </w:p>
    <w:p w14:paraId="21EDBC8B" w14:textId="6069915E" w:rsidR="00A71A73" w:rsidRPr="00D30D82" w:rsidRDefault="00410DC9" w:rsidP="00BA13A8">
      <w:pPr>
        <w:rPr>
          <w:rFonts w:ascii="Times New Roman" w:hAnsi="Times New Roman" w:cs="Times New Roman"/>
          <w:lang w:val="en-US"/>
        </w:rPr>
      </w:pPr>
      <w:r w:rsidRPr="00D30D82">
        <w:rPr>
          <w:rFonts w:ascii="Times New Roman" w:hAnsi="Times New Roman" w:cs="Times New Roman"/>
          <w:lang w:val="en-US"/>
        </w:rPr>
        <w:t>All</w:t>
      </w:r>
      <w:r w:rsidR="00A175DF" w:rsidRPr="00D30D82">
        <w:rPr>
          <w:rFonts w:ascii="Times New Roman" w:hAnsi="Times New Roman" w:cs="Times New Roman"/>
          <w:lang w:val="en-US"/>
        </w:rPr>
        <w:t xml:space="preserve"> factor loadings are </w:t>
      </w:r>
      <w:r w:rsidR="00E206A1" w:rsidRPr="00D30D82">
        <w:rPr>
          <w:rFonts w:ascii="Times New Roman" w:hAnsi="Times New Roman" w:cs="Times New Roman"/>
          <w:lang w:val="en-US"/>
        </w:rPr>
        <w:t>derived</w:t>
      </w:r>
      <w:r w:rsidR="00A175DF" w:rsidRPr="00D30D82">
        <w:rPr>
          <w:rFonts w:ascii="Times New Roman" w:hAnsi="Times New Roman" w:cs="Times New Roman"/>
          <w:lang w:val="en-US"/>
        </w:rPr>
        <w:t xml:space="preserve"> from </w:t>
      </w:r>
      <w:r w:rsidR="00F322FA" w:rsidRPr="00D30D82">
        <w:rPr>
          <w:rFonts w:ascii="Times New Roman" w:hAnsi="Times New Roman" w:cs="Times New Roman"/>
          <w:lang w:val="en-US"/>
        </w:rPr>
        <w:t xml:space="preserve">the </w:t>
      </w:r>
      <w:r w:rsidR="0006680E" w:rsidRPr="00D30D82">
        <w:rPr>
          <w:rFonts w:ascii="Times New Roman" w:hAnsi="Times New Roman" w:cs="Times New Roman"/>
          <w:lang w:val="en-US"/>
        </w:rPr>
        <w:t>optimal</w:t>
      </w:r>
      <w:r w:rsidR="00F322FA" w:rsidRPr="00D30D82">
        <w:rPr>
          <w:rFonts w:ascii="Times New Roman" w:hAnsi="Times New Roman" w:cs="Times New Roman"/>
          <w:lang w:val="en-US"/>
        </w:rPr>
        <w:t xml:space="preserve"> </w:t>
      </w:r>
      <w:r w:rsidR="000618C1" w:rsidRPr="00D30D82">
        <w:rPr>
          <w:rFonts w:ascii="Times New Roman" w:hAnsi="Times New Roman" w:cs="Times New Roman"/>
          <w:lang w:val="en-US"/>
        </w:rPr>
        <w:t>signal cancellation</w:t>
      </w:r>
      <w:r w:rsidR="003963A1" w:rsidRPr="00D30D82">
        <w:rPr>
          <w:rFonts w:ascii="Times New Roman" w:hAnsi="Times New Roman" w:cs="Times New Roman"/>
          <w:lang w:val="en-US"/>
        </w:rPr>
        <w:t xml:space="preserve"> weights</w:t>
      </w:r>
      <w:r w:rsidR="007C2834" w:rsidRPr="00D30D82">
        <w:rPr>
          <w:rFonts w:ascii="Times New Roman" w:hAnsi="Times New Roman" w:cs="Times New Roman"/>
          <w:lang w:val="en-US"/>
        </w:rPr>
        <w:t xml:space="preserve"> </w:t>
      </w:r>
      <w:r w:rsidR="001561ED" w:rsidRPr="00D30D82">
        <w:rPr>
          <w:rFonts w:ascii="Times New Roman" w:hAnsi="Times New Roman" w:cs="Times New Roman"/>
          <w:lang w:val="en-US"/>
        </w:rPr>
        <w:t xml:space="preserve">along </w:t>
      </w:r>
      <w:r w:rsidR="002B2728" w:rsidRPr="00D30D82">
        <w:rPr>
          <w:rFonts w:ascii="Times New Roman" w:hAnsi="Times New Roman" w:cs="Times New Roman"/>
          <w:lang w:val="en-US"/>
        </w:rPr>
        <w:t xml:space="preserve">with </w:t>
      </w:r>
      <w:r w:rsidR="001561ED" w:rsidRPr="00D30D82">
        <w:rPr>
          <w:rFonts w:ascii="Times New Roman" w:hAnsi="Times New Roman" w:cs="Times New Roman"/>
          <w:lang w:val="en-US"/>
        </w:rPr>
        <w:t>the observed correlations</w:t>
      </w:r>
      <w:r w:rsidR="00F42838" w:rsidRPr="00D30D82">
        <w:rPr>
          <w:rStyle w:val="Appelnotedebasdep"/>
          <w:rFonts w:ascii="Times New Roman" w:hAnsi="Times New Roman" w:cs="Times New Roman"/>
          <w:lang w:val="en-US"/>
        </w:rPr>
        <w:footnoteReference w:id="4"/>
      </w:r>
      <w:r w:rsidR="002B2728" w:rsidRPr="00D30D82">
        <w:rPr>
          <w:rFonts w:ascii="Times New Roman" w:hAnsi="Times New Roman" w:cs="Times New Roman"/>
          <w:lang w:val="en-US"/>
        </w:rPr>
        <w:t>.</w:t>
      </w:r>
      <w:r w:rsidR="001561ED" w:rsidRPr="00D30D82">
        <w:rPr>
          <w:rFonts w:ascii="Times New Roman" w:hAnsi="Times New Roman" w:cs="Times New Roman"/>
          <w:lang w:val="en-US"/>
        </w:rPr>
        <w:t xml:space="preserve"> </w:t>
      </w:r>
      <w:r w:rsidR="00BA284E" w:rsidRPr="00D30D82">
        <w:rPr>
          <w:rFonts w:ascii="Times New Roman" w:hAnsi="Times New Roman" w:cs="Times New Roman"/>
          <w:lang w:val="en-US"/>
        </w:rPr>
        <w:t xml:space="preserve">The average is used when the same </w:t>
      </w:r>
      <w:r w:rsidR="00691F2D" w:rsidRPr="00D30D82">
        <w:rPr>
          <w:rFonts w:ascii="Times New Roman" w:hAnsi="Times New Roman" w:cs="Times New Roman"/>
          <w:lang w:val="en-US"/>
        </w:rPr>
        <w:t xml:space="preserve">variable </w:t>
      </w:r>
      <w:r w:rsidR="00BA284E" w:rsidRPr="00D30D82">
        <w:rPr>
          <w:rFonts w:ascii="Times New Roman" w:hAnsi="Times New Roman" w:cs="Times New Roman"/>
          <w:lang w:val="en-US"/>
        </w:rPr>
        <w:t xml:space="preserve">loading is </w:t>
      </w:r>
      <w:r w:rsidR="002F7D80" w:rsidRPr="00D30D82">
        <w:rPr>
          <w:rFonts w:ascii="Times New Roman" w:hAnsi="Times New Roman" w:cs="Times New Roman"/>
          <w:lang w:val="en-US"/>
        </w:rPr>
        <w:t xml:space="preserve">multiply </w:t>
      </w:r>
      <w:r w:rsidR="000467BA" w:rsidRPr="00D30D82">
        <w:rPr>
          <w:rFonts w:ascii="Times New Roman" w:hAnsi="Times New Roman" w:cs="Times New Roman"/>
          <w:lang w:val="en-US"/>
        </w:rPr>
        <w:t xml:space="preserve">estimated from </w:t>
      </w:r>
      <w:r w:rsidR="00666DA3" w:rsidRPr="00D30D82">
        <w:rPr>
          <w:rFonts w:ascii="Times New Roman" w:hAnsi="Times New Roman" w:cs="Times New Roman"/>
          <w:lang w:val="en-US"/>
        </w:rPr>
        <w:t xml:space="preserve">its </w:t>
      </w:r>
      <w:r w:rsidR="002C36D3" w:rsidRPr="00D30D82">
        <w:rPr>
          <w:rFonts w:ascii="Times New Roman" w:hAnsi="Times New Roman" w:cs="Times New Roman"/>
          <w:lang w:val="en-US"/>
        </w:rPr>
        <w:t xml:space="preserve">signal cancellation </w:t>
      </w:r>
      <w:r w:rsidR="00DC6DB9" w:rsidRPr="00D30D82">
        <w:rPr>
          <w:rFonts w:ascii="Times New Roman" w:hAnsi="Times New Roman" w:cs="Times New Roman"/>
          <w:lang w:val="en-US"/>
        </w:rPr>
        <w:t>with</w:t>
      </w:r>
      <w:r w:rsidR="002C36D3" w:rsidRPr="00D30D82">
        <w:rPr>
          <w:rFonts w:ascii="Times New Roman" w:hAnsi="Times New Roman" w:cs="Times New Roman"/>
          <w:lang w:val="en-US"/>
        </w:rPr>
        <w:t xml:space="preserve"> </w:t>
      </w:r>
      <w:r w:rsidR="0071719F" w:rsidRPr="00D30D82">
        <w:rPr>
          <w:rFonts w:ascii="Times New Roman" w:hAnsi="Times New Roman" w:cs="Times New Roman"/>
          <w:lang w:val="en-US"/>
        </w:rPr>
        <w:t xml:space="preserve">all possible </w:t>
      </w:r>
      <w:r w:rsidR="00F560BD" w:rsidRPr="00D30D82">
        <w:rPr>
          <w:rFonts w:ascii="Times New Roman" w:hAnsi="Times New Roman" w:cs="Times New Roman"/>
          <w:lang w:val="en-US"/>
        </w:rPr>
        <w:t>alternate</w:t>
      </w:r>
      <w:r w:rsidR="002C36D3" w:rsidRPr="00D30D82">
        <w:rPr>
          <w:rFonts w:ascii="Times New Roman" w:hAnsi="Times New Roman" w:cs="Times New Roman"/>
          <w:lang w:val="en-US"/>
        </w:rPr>
        <w:t xml:space="preserve"> variables. </w:t>
      </w:r>
      <w:r w:rsidR="004A19BC" w:rsidRPr="00D30D82">
        <w:rPr>
          <w:rFonts w:ascii="Times New Roman" w:hAnsi="Times New Roman" w:cs="Times New Roman"/>
          <w:lang w:val="en-US"/>
        </w:rPr>
        <w:t xml:space="preserve">At this point, the sparse pattern matrix </w:t>
      </w:r>
      <w:r w:rsidR="00212072" w:rsidRPr="00D30D82">
        <w:rPr>
          <w:rFonts w:ascii="Times New Roman" w:hAnsi="Times New Roman" w:cs="Times New Roman"/>
          <w:lang w:val="en-US"/>
        </w:rPr>
        <w:t xml:space="preserve">is completed with </w:t>
      </w:r>
      <w:r w:rsidR="00A94081" w:rsidRPr="00D30D82">
        <w:rPr>
          <w:rFonts w:ascii="Times New Roman" w:hAnsi="Times New Roman" w:cs="Times New Roman"/>
          <w:lang w:val="en-US"/>
        </w:rPr>
        <w:t>good</w:t>
      </w:r>
      <w:r w:rsidR="00212072" w:rsidRPr="00D30D82">
        <w:rPr>
          <w:rFonts w:ascii="Times New Roman" w:hAnsi="Times New Roman" w:cs="Times New Roman"/>
          <w:lang w:val="en-US"/>
        </w:rPr>
        <w:t xml:space="preserve"> estimates of the respective loadings.</w:t>
      </w:r>
    </w:p>
    <w:p w14:paraId="728A61EB" w14:textId="37FCF570" w:rsidR="00273F39" w:rsidRPr="00D30D82" w:rsidRDefault="001B296B" w:rsidP="00077585">
      <w:pPr>
        <w:rPr>
          <w:rFonts w:ascii="Times New Roman" w:hAnsi="Times New Roman" w:cs="Times New Roman"/>
          <w:lang w:val="en-US"/>
        </w:rPr>
      </w:pPr>
      <w:r w:rsidRPr="00D30D82">
        <w:rPr>
          <w:rFonts w:ascii="Times New Roman" w:hAnsi="Times New Roman" w:cs="Times New Roman"/>
          <w:lang w:val="en-US"/>
        </w:rPr>
        <w:t xml:space="preserve">Elaboration of the </w:t>
      </w:r>
      <w:r w:rsidR="009D0F22" w:rsidRPr="00D30D82">
        <w:rPr>
          <w:rFonts w:ascii="Times New Roman" w:hAnsi="Times New Roman" w:cs="Times New Roman"/>
          <w:lang w:val="en-US"/>
        </w:rPr>
        <w:t>factor correlation matrix</w:t>
      </w:r>
      <w:r w:rsidR="002C1ABD" w:rsidRPr="00D30D82">
        <w:rPr>
          <w:rFonts w:ascii="Times New Roman" w:hAnsi="Times New Roman" w:cs="Times New Roman"/>
          <w:lang w:val="en-US"/>
        </w:rPr>
        <w:t xml:space="preserve"> </w:t>
      </w:r>
      <w:r w:rsidR="007B7974" w:rsidRPr="00D30D82">
        <w:rPr>
          <w:rFonts w:ascii="Times New Roman" w:hAnsi="Times New Roman" w:cs="Times New Roman"/>
          <w:lang w:val="en-US"/>
        </w:rPr>
        <w:t>relies on the SCRoF requirement that each factor is represented by at least two exclusive variables.</w:t>
      </w:r>
      <w:r w:rsidR="00273F39" w:rsidRPr="00D30D82">
        <w:rPr>
          <w:rFonts w:ascii="Times New Roman" w:hAnsi="Times New Roman" w:cs="Times New Roman"/>
          <w:lang w:val="en-US"/>
        </w:rPr>
        <w:t xml:space="preserve"> </w:t>
      </w:r>
      <w:r w:rsidR="00C64FCE" w:rsidRPr="00D30D82">
        <w:rPr>
          <w:rFonts w:ascii="Times New Roman" w:hAnsi="Times New Roman" w:cs="Times New Roman"/>
          <w:lang w:val="en-US"/>
        </w:rPr>
        <w:t xml:space="preserve">Although correlation significance is based on </w:t>
      </w:r>
      <w:r w:rsidR="0039225D" w:rsidRPr="00D30D82">
        <w:rPr>
          <w:rFonts w:ascii="Times New Roman" w:hAnsi="Times New Roman" w:cs="Times New Roman"/>
          <w:lang w:val="en-US"/>
        </w:rPr>
        <w:t xml:space="preserve">the first significance test of the canonical correlation </w:t>
      </w:r>
      <w:r w:rsidR="00316B0A" w:rsidRPr="00D30D82">
        <w:rPr>
          <w:rFonts w:ascii="Times New Roman" w:hAnsi="Times New Roman" w:cs="Times New Roman"/>
          <w:lang w:val="en-US"/>
        </w:rPr>
        <w:t>applied to the</w:t>
      </w:r>
      <w:r w:rsidR="0039225D" w:rsidRPr="00D30D82">
        <w:rPr>
          <w:rFonts w:ascii="Times New Roman" w:hAnsi="Times New Roman" w:cs="Times New Roman"/>
          <w:lang w:val="en-US"/>
        </w:rPr>
        <w:t xml:space="preserve"> exclusive indicators of </w:t>
      </w:r>
      <w:r w:rsidR="003E748B" w:rsidRPr="00D30D82">
        <w:rPr>
          <w:rFonts w:ascii="Times New Roman" w:hAnsi="Times New Roman" w:cs="Times New Roman"/>
          <w:lang w:val="en-US"/>
        </w:rPr>
        <w:t>a pair of</w:t>
      </w:r>
      <w:r w:rsidR="0039225D" w:rsidRPr="00D30D82">
        <w:rPr>
          <w:rFonts w:ascii="Times New Roman" w:hAnsi="Times New Roman" w:cs="Times New Roman"/>
          <w:lang w:val="en-US"/>
        </w:rPr>
        <w:t xml:space="preserve"> factors,</w:t>
      </w:r>
      <w:r w:rsidR="00BD3CCE" w:rsidRPr="00D30D82">
        <w:rPr>
          <w:rFonts w:ascii="Times New Roman" w:hAnsi="Times New Roman" w:cs="Times New Roman"/>
          <w:lang w:val="en-US"/>
        </w:rPr>
        <w:t xml:space="preserve"> the corresponding first canonical correlation </w:t>
      </w:r>
      <w:r w:rsidR="00AB0D08" w:rsidRPr="00D30D82">
        <w:rPr>
          <w:rFonts w:ascii="Times New Roman" w:hAnsi="Times New Roman" w:cs="Times New Roman"/>
          <w:lang w:val="en-US"/>
        </w:rPr>
        <w:t>under</w:t>
      </w:r>
      <w:r w:rsidR="00BD3CCE" w:rsidRPr="00D30D82">
        <w:rPr>
          <w:rFonts w:ascii="Times New Roman" w:hAnsi="Times New Roman" w:cs="Times New Roman"/>
          <w:lang w:val="en-US"/>
        </w:rPr>
        <w:t>estimate</w:t>
      </w:r>
      <w:r w:rsidR="00AB0D08" w:rsidRPr="00D30D82">
        <w:rPr>
          <w:rFonts w:ascii="Times New Roman" w:hAnsi="Times New Roman" w:cs="Times New Roman"/>
          <w:lang w:val="en-US"/>
        </w:rPr>
        <w:t>s</w:t>
      </w:r>
      <w:r w:rsidR="00BD3CCE" w:rsidRPr="00D30D82">
        <w:rPr>
          <w:rFonts w:ascii="Times New Roman" w:hAnsi="Times New Roman" w:cs="Times New Roman"/>
          <w:lang w:val="en-US"/>
        </w:rPr>
        <w:t xml:space="preserve"> the correlation between the </w:t>
      </w:r>
      <w:r w:rsidR="00BA5ED5" w:rsidRPr="00D30D82">
        <w:rPr>
          <w:rFonts w:ascii="Times New Roman" w:hAnsi="Times New Roman" w:cs="Times New Roman"/>
          <w:lang w:val="en-US"/>
        </w:rPr>
        <w:t xml:space="preserve">two underlying </w:t>
      </w:r>
      <w:r w:rsidR="00BD3CCE" w:rsidRPr="00D30D82">
        <w:rPr>
          <w:rFonts w:ascii="Times New Roman" w:hAnsi="Times New Roman" w:cs="Times New Roman"/>
          <w:lang w:val="en-US"/>
        </w:rPr>
        <w:t>factors</w:t>
      </w:r>
      <w:r w:rsidR="00C22C1B" w:rsidRPr="00D30D82">
        <w:rPr>
          <w:rFonts w:ascii="Times New Roman" w:hAnsi="Times New Roman" w:cs="Times New Roman"/>
          <w:lang w:val="en-US"/>
        </w:rPr>
        <w:t xml:space="preserve"> due to the presence of</w:t>
      </w:r>
      <w:r w:rsidR="00BD3CCE" w:rsidRPr="00D30D82">
        <w:rPr>
          <w:rFonts w:ascii="Times New Roman" w:hAnsi="Times New Roman" w:cs="Times New Roman"/>
          <w:lang w:val="en-US"/>
        </w:rPr>
        <w:t xml:space="preserve"> residual noise.</w:t>
      </w:r>
      <w:r w:rsidR="0039225D" w:rsidRPr="00D30D82">
        <w:rPr>
          <w:rFonts w:ascii="Times New Roman" w:hAnsi="Times New Roman" w:cs="Times New Roman"/>
          <w:lang w:val="en-US"/>
        </w:rPr>
        <w:t xml:space="preserve"> </w:t>
      </w:r>
      <w:r w:rsidR="00E07D3C" w:rsidRPr="00D30D82">
        <w:rPr>
          <w:rFonts w:ascii="Times New Roman" w:hAnsi="Times New Roman" w:cs="Times New Roman"/>
          <w:lang w:val="en-US"/>
        </w:rPr>
        <w:t>Rather, f</w:t>
      </w:r>
      <w:r w:rsidR="00273F39" w:rsidRPr="00D30D82">
        <w:rPr>
          <w:rFonts w:ascii="Times New Roman" w:hAnsi="Times New Roman" w:cs="Times New Roman"/>
          <w:lang w:val="en-US"/>
        </w:rPr>
        <w:t xml:space="preserve">ollowing the principle that the correlation between two variables is the product of their respective loading further multiplied by the correlation between their factors, a </w:t>
      </w:r>
      <w:r w:rsidR="000912CB" w:rsidRPr="00D30D82">
        <w:rPr>
          <w:rFonts w:ascii="Times New Roman" w:hAnsi="Times New Roman" w:cs="Times New Roman"/>
          <w:lang w:val="en-US"/>
        </w:rPr>
        <w:t>good</w:t>
      </w:r>
      <w:r w:rsidR="00273F39" w:rsidRPr="00D30D82">
        <w:rPr>
          <w:rFonts w:ascii="Times New Roman" w:hAnsi="Times New Roman" w:cs="Times New Roman"/>
          <w:lang w:val="en-US"/>
        </w:rPr>
        <w:t xml:space="preserve"> correlation estimate is obtained from the weight that brings the vector of</w:t>
      </w:r>
      <w:r w:rsidR="00657168" w:rsidRPr="00D30D82">
        <w:rPr>
          <w:rFonts w:ascii="Times New Roman" w:hAnsi="Times New Roman" w:cs="Times New Roman"/>
          <w:lang w:val="en-US"/>
        </w:rPr>
        <w:t xml:space="preserve"> products of</w:t>
      </w:r>
      <w:r w:rsidR="00273F39" w:rsidRPr="00D30D82">
        <w:rPr>
          <w:rFonts w:ascii="Times New Roman" w:hAnsi="Times New Roman" w:cs="Times New Roman"/>
          <w:lang w:val="en-US"/>
        </w:rPr>
        <w:t xml:space="preserve"> between-factor loadings closest to the vector of between-factor variable correlations</w:t>
      </w:r>
      <w:r w:rsidR="00273F39" w:rsidRPr="00D30D82">
        <w:rPr>
          <w:rStyle w:val="Appelnotedebasdep"/>
          <w:rFonts w:ascii="Times New Roman" w:hAnsi="Times New Roman" w:cs="Times New Roman"/>
          <w:lang w:val="en-US"/>
        </w:rPr>
        <w:footnoteReference w:id="5"/>
      </w:r>
      <w:r w:rsidR="00273F39" w:rsidRPr="00D30D82">
        <w:rPr>
          <w:rFonts w:ascii="Times New Roman" w:hAnsi="Times New Roman" w:cs="Times New Roman"/>
          <w:lang w:val="en-US"/>
        </w:rPr>
        <w:t>.</w:t>
      </w:r>
    </w:p>
    <w:p w14:paraId="2D09CE31" w14:textId="3448D4B0" w:rsidR="00D423FD" w:rsidRPr="00D30D82" w:rsidRDefault="00A03C1B" w:rsidP="00BA13A8">
      <w:pPr>
        <w:rPr>
          <w:rFonts w:ascii="Times New Roman" w:hAnsi="Times New Roman" w:cs="Times New Roman"/>
          <w:lang w:val="en-US"/>
        </w:rPr>
      </w:pPr>
      <w:r w:rsidRPr="00D30D82">
        <w:rPr>
          <w:rFonts w:ascii="Times New Roman" w:hAnsi="Times New Roman" w:cs="Times New Roman"/>
          <w:lang w:val="en-US"/>
        </w:rPr>
        <w:t>N</w:t>
      </w:r>
      <w:r w:rsidR="00526955" w:rsidRPr="00D30D82">
        <w:rPr>
          <w:rFonts w:ascii="Times New Roman" w:hAnsi="Times New Roman" w:cs="Times New Roman"/>
          <w:lang w:val="en-US"/>
        </w:rPr>
        <w:t>on-significant correlations</w:t>
      </w:r>
      <w:r w:rsidRPr="00D30D82">
        <w:rPr>
          <w:rFonts w:ascii="Times New Roman" w:hAnsi="Times New Roman" w:cs="Times New Roman"/>
          <w:lang w:val="en-US"/>
        </w:rPr>
        <w:t xml:space="preserve"> are then nullified </w:t>
      </w:r>
      <w:r w:rsidR="006A3767" w:rsidRPr="00D30D82">
        <w:rPr>
          <w:rFonts w:ascii="Times New Roman" w:hAnsi="Times New Roman" w:cs="Times New Roman"/>
          <w:lang w:val="en-US"/>
        </w:rPr>
        <w:t>u</w:t>
      </w:r>
      <w:r w:rsidR="00D81E09" w:rsidRPr="00D30D82">
        <w:rPr>
          <w:rFonts w:ascii="Times New Roman" w:hAnsi="Times New Roman" w:cs="Times New Roman"/>
          <w:lang w:val="en-US"/>
        </w:rPr>
        <w:t>sing</w:t>
      </w:r>
      <w:r w:rsidR="006A3767" w:rsidRPr="00D30D82">
        <w:rPr>
          <w:rFonts w:ascii="Times New Roman" w:hAnsi="Times New Roman" w:cs="Times New Roman"/>
          <w:lang w:val="en-US"/>
        </w:rPr>
        <w:t xml:space="preserve"> a false discovery rate </w:t>
      </w:r>
      <w:r w:rsidR="004A2948" w:rsidRPr="00D30D82">
        <w:rPr>
          <w:rFonts w:ascii="Times New Roman" w:hAnsi="Times New Roman" w:cs="Times New Roman"/>
          <w:lang w:val="en-US"/>
        </w:rPr>
        <w:t xml:space="preserve">strategy </w:t>
      </w:r>
      <w:r w:rsidR="006A3767" w:rsidRPr="00D30D82">
        <w:rPr>
          <w:rFonts w:ascii="Times New Roman" w:hAnsi="Times New Roman" w:cs="Times New Roman"/>
          <w:lang w:val="en-US"/>
        </w:rPr>
        <w:t>(FDR</w:t>
      </w:r>
      <w:r w:rsidR="009E5CE8" w:rsidRPr="00D30D82">
        <w:rPr>
          <w:rFonts w:ascii="Times New Roman" w:hAnsi="Times New Roman" w:cs="Times New Roman"/>
          <w:lang w:val="en-US"/>
        </w:rPr>
        <w:t>;</w:t>
      </w:r>
      <w:r w:rsidR="006A3767" w:rsidRPr="00D30D82">
        <w:rPr>
          <w:rFonts w:ascii="Times New Roman" w:hAnsi="Times New Roman" w:cs="Times New Roman"/>
          <w:lang w:val="en-US"/>
        </w:rPr>
        <w:t xml:space="preserve"> Benjamini &amp; Hochberg, 1995) </w:t>
      </w:r>
      <w:r w:rsidR="004D7275" w:rsidRPr="00D30D82">
        <w:rPr>
          <w:rFonts w:ascii="Times New Roman" w:hAnsi="Times New Roman" w:cs="Times New Roman"/>
          <w:lang w:val="en-US"/>
        </w:rPr>
        <w:t>along with two statistical thresholds</w:t>
      </w:r>
      <w:r w:rsidR="00592D48" w:rsidRPr="00D30D82">
        <w:rPr>
          <w:rFonts w:ascii="Times New Roman" w:hAnsi="Times New Roman" w:cs="Times New Roman"/>
          <w:lang w:val="en-US"/>
        </w:rPr>
        <w:t xml:space="preserve">. </w:t>
      </w:r>
      <w:r w:rsidR="00FA30F7" w:rsidRPr="00D30D82">
        <w:rPr>
          <w:rFonts w:ascii="Times New Roman" w:hAnsi="Times New Roman" w:cs="Times New Roman"/>
          <w:lang w:val="en-US"/>
        </w:rPr>
        <w:t xml:space="preserve">FDR implies ordering the </w:t>
      </w:r>
      <w:r w:rsidR="00FA30F7" w:rsidRPr="00D30D82">
        <w:rPr>
          <w:rFonts w:ascii="Times New Roman" w:hAnsi="Times New Roman" w:cs="Times New Roman"/>
          <w:i/>
          <w:iCs/>
          <w:lang w:val="en-US"/>
        </w:rPr>
        <w:t>p</w:t>
      </w:r>
      <w:r w:rsidR="00FA30F7" w:rsidRPr="00D30D82">
        <w:rPr>
          <w:rFonts w:ascii="Times New Roman" w:hAnsi="Times New Roman" w:cs="Times New Roman"/>
          <w:lang w:val="en-US"/>
        </w:rPr>
        <w:t xml:space="preserve"> values for all pairs of factors from the most to the least significant and correcting each </w:t>
      </w:r>
      <w:r w:rsidR="00C338AC" w:rsidRPr="00D30D82">
        <w:rPr>
          <w:rFonts w:ascii="Times New Roman" w:hAnsi="Times New Roman" w:cs="Times New Roman"/>
          <w:i/>
          <w:iCs/>
          <w:lang w:val="en-US"/>
        </w:rPr>
        <w:t>p</w:t>
      </w:r>
      <w:r w:rsidR="00C338AC" w:rsidRPr="00D30D82">
        <w:rPr>
          <w:rFonts w:ascii="Times New Roman" w:hAnsi="Times New Roman" w:cs="Times New Roman"/>
          <w:lang w:val="en-US"/>
        </w:rPr>
        <w:t xml:space="preserve"> value </w:t>
      </w:r>
      <w:r w:rsidR="00FA30F7" w:rsidRPr="00D30D82">
        <w:rPr>
          <w:rFonts w:ascii="Times New Roman" w:hAnsi="Times New Roman" w:cs="Times New Roman"/>
          <w:lang w:val="en-US"/>
        </w:rPr>
        <w:t xml:space="preserve">for assessing the maximum </w:t>
      </w:r>
      <w:r w:rsidR="00E272A8" w:rsidRPr="00D30D82">
        <w:rPr>
          <w:rFonts w:ascii="Times New Roman" w:hAnsi="Times New Roman" w:cs="Times New Roman"/>
          <w:lang w:val="en-US"/>
        </w:rPr>
        <w:t>correlation</w:t>
      </w:r>
      <w:r w:rsidR="009F43B1" w:rsidRPr="00D30D82">
        <w:rPr>
          <w:rFonts w:ascii="Times New Roman" w:hAnsi="Times New Roman" w:cs="Times New Roman"/>
          <w:lang w:val="en-US"/>
        </w:rPr>
        <w:t xml:space="preserve"> among </w:t>
      </w:r>
      <w:r w:rsidR="00FA30F7" w:rsidRPr="00D30D82">
        <w:rPr>
          <w:rFonts w:ascii="Times New Roman" w:hAnsi="Times New Roman" w:cs="Times New Roman"/>
          <w:lang w:val="en-US"/>
        </w:rPr>
        <w:t>all not yet assessed correlations</w:t>
      </w:r>
      <w:r w:rsidR="00FA30F7" w:rsidRPr="00D30D82">
        <w:rPr>
          <w:rStyle w:val="Appelnotedebasdep"/>
          <w:rFonts w:ascii="Times New Roman" w:hAnsi="Times New Roman" w:cs="Times New Roman"/>
          <w:lang w:val="en-US"/>
        </w:rPr>
        <w:footnoteReference w:id="6"/>
      </w:r>
      <w:r w:rsidR="00FA30F7" w:rsidRPr="00D30D82">
        <w:rPr>
          <w:rFonts w:ascii="Times New Roman" w:hAnsi="Times New Roman" w:cs="Times New Roman"/>
          <w:lang w:val="en-US"/>
        </w:rPr>
        <w:t>.</w:t>
      </w:r>
      <w:r w:rsidR="00451CDB" w:rsidRPr="00D30D82">
        <w:rPr>
          <w:rFonts w:ascii="Times New Roman" w:hAnsi="Times New Roman" w:cs="Times New Roman"/>
          <w:lang w:val="en-US"/>
        </w:rPr>
        <w:t xml:space="preserve"> </w:t>
      </w:r>
      <w:r w:rsidR="00DD010D" w:rsidRPr="00D30D82">
        <w:rPr>
          <w:rFonts w:ascii="Times New Roman" w:hAnsi="Times New Roman" w:cs="Times New Roman"/>
          <w:lang w:val="en-US"/>
        </w:rPr>
        <w:t>A</w:t>
      </w:r>
      <w:r w:rsidR="00C23076" w:rsidRPr="00D30D82">
        <w:rPr>
          <w:rFonts w:ascii="Times New Roman" w:hAnsi="Times New Roman" w:cs="Times New Roman"/>
          <w:lang w:val="en-US"/>
        </w:rPr>
        <w:t xml:space="preserve">s discussed below, </w:t>
      </w:r>
      <w:r w:rsidR="002C481B" w:rsidRPr="00D30D82">
        <w:rPr>
          <w:rFonts w:ascii="Times New Roman" w:hAnsi="Times New Roman" w:cs="Times New Roman"/>
          <w:lang w:val="en-US"/>
        </w:rPr>
        <w:t>two significance thresholds are used</w:t>
      </w:r>
      <w:r w:rsidR="003F5A99" w:rsidRPr="00D30D82">
        <w:rPr>
          <w:rFonts w:ascii="Times New Roman" w:hAnsi="Times New Roman" w:cs="Times New Roman"/>
          <w:lang w:val="en-US"/>
        </w:rPr>
        <w:t xml:space="preserve">, </w:t>
      </w:r>
      <w:r w:rsidR="002A1756" w:rsidRPr="00D30D82">
        <w:rPr>
          <w:rFonts w:ascii="Times New Roman" w:hAnsi="Times New Roman" w:cs="Times New Roman"/>
          <w:lang w:val="en-US"/>
        </w:rPr>
        <w:t>bracketing</w:t>
      </w:r>
      <w:r w:rsidR="003F5A99" w:rsidRPr="00D30D82">
        <w:rPr>
          <w:rFonts w:ascii="Times New Roman" w:hAnsi="Times New Roman" w:cs="Times New Roman"/>
          <w:lang w:val="en-US"/>
        </w:rPr>
        <w:t xml:space="preserve"> a zone of </w:t>
      </w:r>
      <w:r w:rsidR="005A7506" w:rsidRPr="00D30D82">
        <w:rPr>
          <w:rFonts w:ascii="Times New Roman" w:hAnsi="Times New Roman" w:cs="Times New Roman"/>
          <w:lang w:val="en-US"/>
        </w:rPr>
        <w:t>higher risk of incorrect decision</w:t>
      </w:r>
      <w:r w:rsidR="002C481B" w:rsidRPr="00D30D82">
        <w:rPr>
          <w:rFonts w:ascii="Times New Roman" w:hAnsi="Times New Roman" w:cs="Times New Roman"/>
          <w:lang w:val="en-US"/>
        </w:rPr>
        <w:t xml:space="preserve">. </w:t>
      </w:r>
      <w:r w:rsidR="00B6313A" w:rsidRPr="00D30D82">
        <w:rPr>
          <w:rFonts w:ascii="Times New Roman" w:hAnsi="Times New Roman" w:cs="Times New Roman"/>
          <w:lang w:val="en-US"/>
        </w:rPr>
        <w:t xml:space="preserve">All clearly non-significant </w:t>
      </w:r>
      <w:r w:rsidR="00DD010D" w:rsidRPr="00D30D82">
        <w:rPr>
          <w:rFonts w:ascii="Times New Roman" w:hAnsi="Times New Roman" w:cs="Times New Roman"/>
          <w:lang w:val="en-US"/>
        </w:rPr>
        <w:t xml:space="preserve">correlations </w:t>
      </w:r>
      <w:r w:rsidR="00220BEF" w:rsidRPr="00D30D82">
        <w:rPr>
          <w:rFonts w:ascii="Times New Roman" w:hAnsi="Times New Roman" w:cs="Times New Roman"/>
          <w:lang w:val="en-US"/>
        </w:rPr>
        <w:t>are first nullified</w:t>
      </w:r>
      <w:r w:rsidR="00B714FB" w:rsidRPr="00D30D82">
        <w:rPr>
          <w:rFonts w:ascii="Times New Roman" w:hAnsi="Times New Roman" w:cs="Times New Roman"/>
          <w:lang w:val="en-US"/>
        </w:rPr>
        <w:t xml:space="preserve"> while a</w:t>
      </w:r>
      <w:r w:rsidR="00E76E4A" w:rsidRPr="00D30D82">
        <w:rPr>
          <w:rFonts w:ascii="Times New Roman" w:hAnsi="Times New Roman" w:cs="Times New Roman"/>
          <w:lang w:val="en-US"/>
        </w:rPr>
        <w:t xml:space="preserve">ll </w:t>
      </w:r>
      <w:r w:rsidR="00B714FB" w:rsidRPr="00D30D82">
        <w:rPr>
          <w:rFonts w:ascii="Times New Roman" w:hAnsi="Times New Roman" w:cs="Times New Roman"/>
          <w:lang w:val="en-US"/>
        </w:rPr>
        <w:t xml:space="preserve">clearly significant </w:t>
      </w:r>
      <w:r w:rsidR="00E76E4A" w:rsidRPr="00D30D82">
        <w:rPr>
          <w:rFonts w:ascii="Times New Roman" w:hAnsi="Times New Roman" w:cs="Times New Roman"/>
          <w:lang w:val="en-US"/>
        </w:rPr>
        <w:t xml:space="preserve">correlations </w:t>
      </w:r>
      <w:r w:rsidR="00B714FB" w:rsidRPr="00D30D82">
        <w:rPr>
          <w:rFonts w:ascii="Times New Roman" w:hAnsi="Times New Roman" w:cs="Times New Roman"/>
          <w:lang w:val="en-US"/>
        </w:rPr>
        <w:t>are</w:t>
      </w:r>
      <w:r w:rsidR="00B03517" w:rsidRPr="00D30D82">
        <w:rPr>
          <w:rFonts w:ascii="Times New Roman" w:hAnsi="Times New Roman" w:cs="Times New Roman"/>
          <w:lang w:val="en-US"/>
        </w:rPr>
        <w:t xml:space="preserve"> maintained</w:t>
      </w:r>
      <w:r w:rsidR="00B714FB" w:rsidRPr="00D30D82">
        <w:rPr>
          <w:rFonts w:ascii="Times New Roman" w:hAnsi="Times New Roman" w:cs="Times New Roman"/>
          <w:lang w:val="en-US"/>
        </w:rPr>
        <w:t xml:space="preserve">. </w:t>
      </w:r>
      <w:r w:rsidR="008058C8" w:rsidRPr="00D30D82">
        <w:rPr>
          <w:rFonts w:ascii="Times New Roman" w:hAnsi="Times New Roman" w:cs="Times New Roman"/>
          <w:lang w:val="en-US"/>
        </w:rPr>
        <w:t>A</w:t>
      </w:r>
      <w:r w:rsidR="00F75176" w:rsidRPr="00D30D82">
        <w:rPr>
          <w:rFonts w:ascii="Times New Roman" w:hAnsi="Times New Roman" w:cs="Times New Roman"/>
          <w:lang w:val="en-US"/>
        </w:rPr>
        <w:t xml:space="preserve">ll subsets of </w:t>
      </w:r>
      <w:r w:rsidR="00B03517" w:rsidRPr="00D30D82">
        <w:rPr>
          <w:rFonts w:ascii="Times New Roman" w:hAnsi="Times New Roman" w:cs="Times New Roman"/>
          <w:lang w:val="en-US"/>
        </w:rPr>
        <w:t xml:space="preserve">correlations </w:t>
      </w:r>
      <w:r w:rsidR="00A33876" w:rsidRPr="00D30D82">
        <w:rPr>
          <w:rFonts w:ascii="Times New Roman" w:hAnsi="Times New Roman" w:cs="Times New Roman"/>
          <w:lang w:val="en-US"/>
        </w:rPr>
        <w:t>that have an</w:t>
      </w:r>
      <w:r w:rsidR="00F75176" w:rsidRPr="00D30D82">
        <w:rPr>
          <w:rFonts w:ascii="Times New Roman" w:hAnsi="Times New Roman" w:cs="Times New Roman"/>
          <w:lang w:val="en-US"/>
        </w:rPr>
        <w:t xml:space="preserve"> adjusted </w:t>
      </w:r>
      <w:r w:rsidR="00BD2F85" w:rsidRPr="00D30D82">
        <w:rPr>
          <w:rFonts w:ascii="Times New Roman" w:hAnsi="Times New Roman" w:cs="Times New Roman"/>
          <w:i/>
          <w:iCs/>
          <w:lang w:val="en-US"/>
        </w:rPr>
        <w:t>p</w:t>
      </w:r>
      <w:r w:rsidR="00E76E4A" w:rsidRPr="00D30D82">
        <w:rPr>
          <w:rFonts w:ascii="Times New Roman" w:hAnsi="Times New Roman" w:cs="Times New Roman"/>
          <w:lang w:val="en-US"/>
        </w:rPr>
        <w:t xml:space="preserve"> </w:t>
      </w:r>
      <w:r w:rsidR="008058C8" w:rsidRPr="00D30D82">
        <w:rPr>
          <w:rFonts w:ascii="Times New Roman" w:hAnsi="Times New Roman" w:cs="Times New Roman"/>
          <w:lang w:val="en-US"/>
        </w:rPr>
        <w:t>between the two limits</w:t>
      </w:r>
      <w:r w:rsidR="00B602D7" w:rsidRPr="00D30D82">
        <w:rPr>
          <w:rFonts w:ascii="Times New Roman" w:hAnsi="Times New Roman" w:cs="Times New Roman"/>
          <w:lang w:val="en-US"/>
        </w:rPr>
        <w:t>,</w:t>
      </w:r>
      <w:r w:rsidR="00DD602E" w:rsidRPr="00D30D82">
        <w:rPr>
          <w:rFonts w:ascii="Times New Roman" w:hAnsi="Times New Roman" w:cs="Times New Roman"/>
          <w:lang w:val="en-US"/>
        </w:rPr>
        <w:t xml:space="preserve"> if any</w:t>
      </w:r>
      <w:r w:rsidR="00215456" w:rsidRPr="00D30D82">
        <w:rPr>
          <w:rFonts w:ascii="Times New Roman" w:hAnsi="Times New Roman" w:cs="Times New Roman"/>
          <w:lang w:val="en-US"/>
        </w:rPr>
        <w:t>,</w:t>
      </w:r>
      <w:r w:rsidR="00BD2F85" w:rsidRPr="00D30D82">
        <w:rPr>
          <w:rFonts w:ascii="Times New Roman" w:hAnsi="Times New Roman" w:cs="Times New Roman"/>
          <w:lang w:val="en-US"/>
        </w:rPr>
        <w:t xml:space="preserve"> </w:t>
      </w:r>
      <w:r w:rsidR="00F52D4A" w:rsidRPr="00D30D82">
        <w:rPr>
          <w:rFonts w:ascii="Times New Roman" w:hAnsi="Times New Roman" w:cs="Times New Roman"/>
          <w:lang w:val="en-US"/>
        </w:rPr>
        <w:t>are nullified in a</w:t>
      </w:r>
      <w:r w:rsidR="007A7FC7" w:rsidRPr="00D30D82">
        <w:rPr>
          <w:rFonts w:ascii="Times New Roman" w:hAnsi="Times New Roman" w:cs="Times New Roman"/>
          <w:lang w:val="en-US"/>
        </w:rPr>
        <w:t>lternate factor correlation matrices</w:t>
      </w:r>
      <w:r w:rsidR="000C1181" w:rsidRPr="00D30D82">
        <w:rPr>
          <w:rFonts w:ascii="Times New Roman" w:hAnsi="Times New Roman" w:cs="Times New Roman"/>
          <w:lang w:val="en-US"/>
        </w:rPr>
        <w:t>.</w:t>
      </w:r>
      <w:r w:rsidR="00181D47" w:rsidRPr="00D30D82">
        <w:rPr>
          <w:rFonts w:ascii="Times New Roman" w:hAnsi="Times New Roman" w:cs="Times New Roman"/>
          <w:lang w:val="en-US"/>
        </w:rPr>
        <w:t xml:space="preserve"> </w:t>
      </w:r>
    </w:p>
    <w:p w14:paraId="5F4BA733" w14:textId="740D0A68" w:rsidR="0025060A" w:rsidRPr="00D30D82" w:rsidRDefault="00101936" w:rsidP="00BA13A8">
      <w:pPr>
        <w:rPr>
          <w:rFonts w:ascii="Times New Roman" w:hAnsi="Times New Roman" w:cs="Times New Roman"/>
          <w:lang w:val="en-US"/>
        </w:rPr>
      </w:pPr>
      <w:r w:rsidRPr="00D30D82">
        <w:rPr>
          <w:rFonts w:ascii="Times New Roman" w:hAnsi="Times New Roman" w:cs="Times New Roman"/>
          <w:lang w:val="en-US"/>
        </w:rPr>
        <w:t xml:space="preserve">Global parameter optimization is </w:t>
      </w:r>
      <w:r w:rsidR="009E1358" w:rsidRPr="00D30D82">
        <w:rPr>
          <w:rFonts w:ascii="Times New Roman" w:hAnsi="Times New Roman" w:cs="Times New Roman"/>
          <w:lang w:val="en-US"/>
        </w:rPr>
        <w:t>finally</w:t>
      </w:r>
      <w:r w:rsidR="0007277A" w:rsidRPr="00D30D82">
        <w:rPr>
          <w:rFonts w:ascii="Times New Roman" w:hAnsi="Times New Roman" w:cs="Times New Roman"/>
          <w:lang w:val="en-US"/>
        </w:rPr>
        <w:t xml:space="preserve"> </w:t>
      </w:r>
      <w:r w:rsidRPr="00D30D82">
        <w:rPr>
          <w:rFonts w:ascii="Times New Roman" w:hAnsi="Times New Roman" w:cs="Times New Roman"/>
          <w:lang w:val="en-US"/>
        </w:rPr>
        <w:t xml:space="preserve">applied </w:t>
      </w:r>
      <w:r w:rsidR="006B7764" w:rsidRPr="00D30D82">
        <w:rPr>
          <w:rFonts w:ascii="Times New Roman" w:hAnsi="Times New Roman" w:cs="Times New Roman"/>
          <w:lang w:val="en-US"/>
        </w:rPr>
        <w:t xml:space="preserve">to all </w:t>
      </w:r>
      <w:r w:rsidR="00805FD1" w:rsidRPr="00D30D82">
        <w:rPr>
          <w:rFonts w:ascii="Times New Roman" w:hAnsi="Times New Roman" w:cs="Times New Roman"/>
          <w:lang w:val="en-US"/>
        </w:rPr>
        <w:t xml:space="preserve">non-zero entries of </w:t>
      </w:r>
      <w:r w:rsidR="006A5980" w:rsidRPr="00D30D82">
        <w:rPr>
          <w:rFonts w:ascii="Times New Roman" w:hAnsi="Times New Roman" w:cs="Times New Roman"/>
          <w:lang w:val="en-US"/>
        </w:rPr>
        <w:t>a</w:t>
      </w:r>
      <w:r w:rsidR="00B205D6" w:rsidRPr="00D30D82">
        <w:rPr>
          <w:rFonts w:ascii="Times New Roman" w:hAnsi="Times New Roman" w:cs="Times New Roman"/>
          <w:lang w:val="en-US"/>
        </w:rPr>
        <w:t xml:space="preserve"> </w:t>
      </w:r>
      <w:r w:rsidR="00E93518" w:rsidRPr="00D30D82">
        <w:rPr>
          <w:rFonts w:ascii="Times New Roman" w:hAnsi="Times New Roman" w:cs="Times New Roman"/>
          <w:lang w:val="en-US"/>
        </w:rPr>
        <w:t>factor correlation matri</w:t>
      </w:r>
      <w:r w:rsidR="006A5980" w:rsidRPr="00D30D82">
        <w:rPr>
          <w:rFonts w:ascii="Times New Roman" w:hAnsi="Times New Roman" w:cs="Times New Roman"/>
          <w:lang w:val="en-US"/>
        </w:rPr>
        <w:t>x</w:t>
      </w:r>
      <w:r w:rsidR="00E93518" w:rsidRPr="00D30D82">
        <w:rPr>
          <w:rFonts w:ascii="Times New Roman" w:hAnsi="Times New Roman" w:cs="Times New Roman"/>
          <w:lang w:val="en-US"/>
        </w:rPr>
        <w:t xml:space="preserve"> </w:t>
      </w:r>
      <w:r w:rsidR="00583937" w:rsidRPr="00D30D82">
        <w:rPr>
          <w:rFonts w:ascii="Times New Roman" w:hAnsi="Times New Roman" w:cs="Times New Roman"/>
          <w:lang w:val="en-US"/>
        </w:rPr>
        <w:t>and of</w:t>
      </w:r>
      <w:r w:rsidR="00E93518" w:rsidRPr="00D30D82">
        <w:rPr>
          <w:rFonts w:ascii="Times New Roman" w:hAnsi="Times New Roman" w:cs="Times New Roman"/>
          <w:lang w:val="en-US"/>
        </w:rPr>
        <w:t xml:space="preserve"> </w:t>
      </w:r>
      <w:r w:rsidR="005E3E6A" w:rsidRPr="00D30D82">
        <w:rPr>
          <w:rFonts w:ascii="Times New Roman" w:hAnsi="Times New Roman" w:cs="Times New Roman"/>
          <w:lang w:val="en-US"/>
        </w:rPr>
        <w:t xml:space="preserve">the </w:t>
      </w:r>
      <w:r w:rsidR="007F5F07" w:rsidRPr="00D30D82">
        <w:rPr>
          <w:rFonts w:ascii="Times New Roman" w:hAnsi="Times New Roman" w:cs="Times New Roman"/>
          <w:lang w:val="en-US"/>
        </w:rPr>
        <w:t>associated factor pattern matrix</w:t>
      </w:r>
      <w:r w:rsidR="00E8588A" w:rsidRPr="00D30D82">
        <w:rPr>
          <w:rFonts w:ascii="Times New Roman" w:hAnsi="Times New Roman" w:cs="Times New Roman"/>
          <w:lang w:val="en-US"/>
        </w:rPr>
        <w:t xml:space="preserve"> (exclusive of orphan variables)</w:t>
      </w:r>
      <w:r w:rsidR="00933D84" w:rsidRPr="00D30D82">
        <w:rPr>
          <w:rFonts w:ascii="Times New Roman" w:hAnsi="Times New Roman" w:cs="Times New Roman"/>
          <w:lang w:val="en-US"/>
        </w:rPr>
        <w:t xml:space="preserve"> using the</w:t>
      </w:r>
      <w:r w:rsidR="009524FB" w:rsidRPr="00D30D82">
        <w:rPr>
          <w:rFonts w:ascii="Times New Roman" w:hAnsi="Times New Roman" w:cs="Times New Roman"/>
          <w:lang w:val="en-US"/>
        </w:rPr>
        <w:t>ir</w:t>
      </w:r>
      <w:r w:rsidR="00933D84" w:rsidRPr="00D30D82">
        <w:rPr>
          <w:rFonts w:ascii="Times New Roman" w:hAnsi="Times New Roman" w:cs="Times New Roman"/>
          <w:lang w:val="en-US"/>
        </w:rPr>
        <w:t xml:space="preserve"> </w:t>
      </w:r>
      <w:r w:rsidR="007E6D9C" w:rsidRPr="00D30D82">
        <w:rPr>
          <w:rFonts w:ascii="Times New Roman" w:hAnsi="Times New Roman" w:cs="Times New Roman"/>
          <w:lang w:val="en-US"/>
        </w:rPr>
        <w:t>current values</w:t>
      </w:r>
      <w:r w:rsidR="005C7F00" w:rsidRPr="00D30D82">
        <w:rPr>
          <w:rFonts w:ascii="Times New Roman" w:hAnsi="Times New Roman" w:cs="Times New Roman"/>
          <w:lang w:val="en-US"/>
        </w:rPr>
        <w:t xml:space="preserve"> as initial parameter estimates</w:t>
      </w:r>
      <w:r w:rsidR="00933D84" w:rsidRPr="00D30D82">
        <w:rPr>
          <w:rFonts w:ascii="Times New Roman" w:hAnsi="Times New Roman" w:cs="Times New Roman"/>
          <w:lang w:val="en-US"/>
        </w:rPr>
        <w:t>.</w:t>
      </w:r>
      <w:r w:rsidR="0007277A" w:rsidRPr="00D30D82">
        <w:rPr>
          <w:rFonts w:ascii="Times New Roman" w:hAnsi="Times New Roman" w:cs="Times New Roman"/>
          <w:lang w:val="en-US"/>
        </w:rPr>
        <w:t xml:space="preserve"> This </w:t>
      </w:r>
      <w:r w:rsidR="005C4929" w:rsidRPr="00D30D82">
        <w:rPr>
          <w:rFonts w:ascii="Times New Roman" w:hAnsi="Times New Roman" w:cs="Times New Roman"/>
          <w:lang w:val="en-US"/>
        </w:rPr>
        <w:t xml:space="preserve">maximum likelihood optimization </w:t>
      </w:r>
      <w:r w:rsidR="00F0340E" w:rsidRPr="00D30D82">
        <w:rPr>
          <w:rFonts w:ascii="Times New Roman" w:hAnsi="Times New Roman" w:cs="Times New Roman"/>
          <w:lang w:val="en-US"/>
        </w:rPr>
        <w:t xml:space="preserve">mimics </w:t>
      </w:r>
      <w:r w:rsidR="00F63276" w:rsidRPr="00D30D82">
        <w:rPr>
          <w:rFonts w:ascii="Times New Roman" w:hAnsi="Times New Roman" w:cs="Times New Roman"/>
          <w:lang w:val="en-US"/>
        </w:rPr>
        <w:t xml:space="preserve">CFA </w:t>
      </w:r>
      <w:r w:rsidR="00A85481" w:rsidRPr="00D30D82">
        <w:rPr>
          <w:rFonts w:ascii="Times New Roman" w:hAnsi="Times New Roman" w:cs="Times New Roman"/>
          <w:lang w:val="en-US"/>
        </w:rPr>
        <w:lastRenderedPageBreak/>
        <w:t>in refining the parameter estimates and providing a</w:t>
      </w:r>
      <w:r w:rsidR="00E54593" w:rsidRPr="00D30D82">
        <w:rPr>
          <w:rFonts w:ascii="Times New Roman" w:hAnsi="Times New Roman" w:cs="Times New Roman"/>
          <w:lang w:val="en-US"/>
        </w:rPr>
        <w:t xml:space="preserve"> χ</w:t>
      </w:r>
      <w:r w:rsidR="00E54593" w:rsidRPr="00D30D82">
        <w:rPr>
          <w:rFonts w:ascii="Times New Roman" w:hAnsi="Times New Roman" w:cs="Times New Roman"/>
          <w:vertAlign w:val="superscript"/>
          <w:lang w:val="en-US"/>
        </w:rPr>
        <w:t>2</w:t>
      </w:r>
      <w:r w:rsidR="00E54593" w:rsidRPr="00D30D82">
        <w:rPr>
          <w:rFonts w:ascii="Times New Roman" w:hAnsi="Times New Roman" w:cs="Times New Roman"/>
          <w:lang w:val="en-US"/>
        </w:rPr>
        <w:t xml:space="preserve"> fit</w:t>
      </w:r>
      <w:r w:rsidR="008B2B71" w:rsidRPr="00D30D82">
        <w:rPr>
          <w:rFonts w:ascii="Times New Roman" w:hAnsi="Times New Roman" w:cs="Times New Roman"/>
          <w:lang w:val="en-US"/>
        </w:rPr>
        <w:t xml:space="preserve"> index</w:t>
      </w:r>
      <w:r w:rsidR="00A85481" w:rsidRPr="00D30D82">
        <w:rPr>
          <w:rFonts w:ascii="Times New Roman" w:hAnsi="Times New Roman" w:cs="Times New Roman"/>
          <w:lang w:val="en-US"/>
        </w:rPr>
        <w:t xml:space="preserve"> to assess </w:t>
      </w:r>
      <w:r w:rsidR="00770086" w:rsidRPr="00D30D82">
        <w:rPr>
          <w:rFonts w:ascii="Times New Roman" w:hAnsi="Times New Roman" w:cs="Times New Roman"/>
          <w:lang w:val="en-US"/>
        </w:rPr>
        <w:t>compatibility with the data</w:t>
      </w:r>
      <w:r w:rsidR="00E32E4F" w:rsidRPr="00D30D82">
        <w:rPr>
          <w:rFonts w:ascii="Times New Roman" w:hAnsi="Times New Roman" w:cs="Times New Roman"/>
          <w:lang w:val="en-US"/>
        </w:rPr>
        <w:t>.</w:t>
      </w:r>
      <w:r w:rsidR="00CF4584" w:rsidRPr="00D30D82">
        <w:rPr>
          <w:rFonts w:ascii="Times New Roman" w:hAnsi="Times New Roman" w:cs="Times New Roman"/>
          <w:lang w:val="en-US"/>
        </w:rPr>
        <w:t xml:space="preserve"> </w:t>
      </w:r>
      <w:r w:rsidR="00E303D9" w:rsidRPr="00D30D82">
        <w:rPr>
          <w:rFonts w:ascii="Times New Roman" w:hAnsi="Times New Roman" w:cs="Times New Roman"/>
          <w:lang w:val="en-US"/>
        </w:rPr>
        <w:t>T</w:t>
      </w:r>
      <w:r w:rsidR="00A22B5B" w:rsidRPr="00D30D82">
        <w:rPr>
          <w:rFonts w:ascii="Times New Roman" w:hAnsi="Times New Roman" w:cs="Times New Roman"/>
          <w:lang w:val="en-US"/>
        </w:rPr>
        <w:t>o prevent H</w:t>
      </w:r>
      <w:r w:rsidR="00DF2469" w:rsidRPr="00D30D82">
        <w:rPr>
          <w:rFonts w:ascii="Times New Roman" w:hAnsi="Times New Roman" w:cs="Times New Roman"/>
          <w:lang w:val="en-US"/>
        </w:rPr>
        <w:t>e</w:t>
      </w:r>
      <w:r w:rsidR="00A22B5B" w:rsidRPr="00D30D82">
        <w:rPr>
          <w:rFonts w:ascii="Times New Roman" w:hAnsi="Times New Roman" w:cs="Times New Roman"/>
          <w:lang w:val="en-US"/>
        </w:rPr>
        <w:t>ywood cases, t</w:t>
      </w:r>
      <w:r w:rsidR="00E303D9" w:rsidRPr="00D30D82">
        <w:rPr>
          <w:rFonts w:ascii="Times New Roman" w:hAnsi="Times New Roman" w:cs="Times New Roman"/>
          <w:lang w:val="en-US"/>
        </w:rPr>
        <w:t xml:space="preserve">he criterion evaluation function returns a </w:t>
      </w:r>
      <w:r w:rsidR="00DF2469" w:rsidRPr="00D30D82">
        <w:rPr>
          <w:rFonts w:ascii="Times New Roman" w:hAnsi="Times New Roman" w:cs="Times New Roman"/>
          <w:lang w:val="en-US"/>
        </w:rPr>
        <w:t>huge</w:t>
      </w:r>
      <w:r w:rsidR="00E303D9" w:rsidRPr="00D30D82">
        <w:rPr>
          <w:rFonts w:ascii="Times New Roman" w:hAnsi="Times New Roman" w:cs="Times New Roman"/>
          <w:lang w:val="en-US"/>
        </w:rPr>
        <w:t xml:space="preserve"> value for p</w:t>
      </w:r>
      <w:r w:rsidR="007E0D7D" w:rsidRPr="00D30D82">
        <w:rPr>
          <w:rFonts w:ascii="Times New Roman" w:hAnsi="Times New Roman" w:cs="Times New Roman"/>
          <w:lang w:val="en-US"/>
        </w:rPr>
        <w:t xml:space="preserve">arameter combinations </w:t>
      </w:r>
      <w:r w:rsidR="005B122F" w:rsidRPr="00D30D82">
        <w:rPr>
          <w:rFonts w:ascii="Times New Roman" w:hAnsi="Times New Roman" w:cs="Times New Roman"/>
          <w:lang w:val="en-US"/>
        </w:rPr>
        <w:t xml:space="preserve">that either </w:t>
      </w:r>
      <w:r w:rsidR="00A42D40" w:rsidRPr="00D30D82">
        <w:rPr>
          <w:rFonts w:ascii="Times New Roman" w:hAnsi="Times New Roman" w:cs="Times New Roman"/>
          <w:lang w:val="en-US"/>
        </w:rPr>
        <w:t>bring</w:t>
      </w:r>
      <w:r w:rsidR="005B122F" w:rsidRPr="00D30D82">
        <w:rPr>
          <w:rFonts w:ascii="Times New Roman" w:hAnsi="Times New Roman" w:cs="Times New Roman"/>
          <w:lang w:val="en-US"/>
        </w:rPr>
        <w:t>s</w:t>
      </w:r>
      <w:r w:rsidR="00A42D40" w:rsidRPr="00D30D82">
        <w:rPr>
          <w:rFonts w:ascii="Times New Roman" w:hAnsi="Times New Roman" w:cs="Times New Roman"/>
          <w:lang w:val="en-US"/>
        </w:rPr>
        <w:t xml:space="preserve"> a variable community above .98 or </w:t>
      </w:r>
      <w:r w:rsidR="007E0D7D" w:rsidRPr="00D30D82">
        <w:rPr>
          <w:rFonts w:ascii="Times New Roman" w:hAnsi="Times New Roman" w:cs="Times New Roman"/>
          <w:lang w:val="en-US"/>
        </w:rPr>
        <w:t>result</w:t>
      </w:r>
      <w:r w:rsidR="005B122F" w:rsidRPr="00D30D82">
        <w:rPr>
          <w:rFonts w:ascii="Times New Roman" w:hAnsi="Times New Roman" w:cs="Times New Roman"/>
          <w:lang w:val="en-US"/>
        </w:rPr>
        <w:t>s</w:t>
      </w:r>
      <w:r w:rsidR="007E0D7D" w:rsidRPr="00D30D82">
        <w:rPr>
          <w:rFonts w:ascii="Times New Roman" w:hAnsi="Times New Roman" w:cs="Times New Roman"/>
          <w:lang w:val="en-US"/>
        </w:rPr>
        <w:t xml:space="preserve"> in a population correlation matrix </w:t>
      </w:r>
      <w:r w:rsidR="00AD4569" w:rsidRPr="00D30D82">
        <w:rPr>
          <w:rFonts w:ascii="Times New Roman" w:hAnsi="Times New Roman" w:cs="Times New Roman"/>
          <w:lang w:val="en-US"/>
        </w:rPr>
        <w:t>with a negative determinant</w:t>
      </w:r>
      <w:r w:rsidR="00A42D40" w:rsidRPr="00D30D82">
        <w:rPr>
          <w:rFonts w:ascii="Times New Roman" w:hAnsi="Times New Roman" w:cs="Times New Roman"/>
          <w:lang w:val="en-US"/>
        </w:rPr>
        <w:t>.</w:t>
      </w:r>
      <w:r w:rsidR="00AD4569" w:rsidRPr="00D30D82">
        <w:rPr>
          <w:rFonts w:ascii="Times New Roman" w:hAnsi="Times New Roman" w:cs="Times New Roman"/>
          <w:lang w:val="en-US"/>
        </w:rPr>
        <w:t xml:space="preserve"> </w:t>
      </w:r>
      <w:r w:rsidR="007904B1" w:rsidRPr="00D30D82">
        <w:rPr>
          <w:rFonts w:ascii="Times New Roman" w:hAnsi="Times New Roman" w:cs="Times New Roman"/>
          <w:lang w:val="en-US"/>
        </w:rPr>
        <w:t>A</w:t>
      </w:r>
      <w:r w:rsidR="00311104" w:rsidRPr="00D30D82">
        <w:rPr>
          <w:rFonts w:ascii="Times New Roman" w:hAnsi="Times New Roman" w:cs="Times New Roman"/>
          <w:lang w:val="en-US"/>
        </w:rPr>
        <w:t>n explored</w:t>
      </w:r>
      <w:r w:rsidR="007904B1" w:rsidRPr="00D30D82">
        <w:rPr>
          <w:rFonts w:ascii="Times New Roman" w:hAnsi="Times New Roman" w:cs="Times New Roman"/>
          <w:lang w:val="en-US"/>
        </w:rPr>
        <w:t xml:space="preserve"> s</w:t>
      </w:r>
      <w:r w:rsidR="00430C8F" w:rsidRPr="00D30D82">
        <w:rPr>
          <w:rFonts w:ascii="Times New Roman" w:hAnsi="Times New Roman" w:cs="Times New Roman"/>
          <w:lang w:val="en-US"/>
        </w:rPr>
        <w:t xml:space="preserve">olutions </w:t>
      </w:r>
      <w:r w:rsidR="007904B1" w:rsidRPr="00D30D82">
        <w:rPr>
          <w:rFonts w:ascii="Times New Roman" w:hAnsi="Times New Roman" w:cs="Times New Roman"/>
          <w:lang w:val="en-US"/>
        </w:rPr>
        <w:t xml:space="preserve">(pattern and associated correlation matrix) </w:t>
      </w:r>
      <w:r w:rsidR="00311104" w:rsidRPr="00D30D82">
        <w:rPr>
          <w:rFonts w:ascii="Times New Roman" w:hAnsi="Times New Roman" w:cs="Times New Roman"/>
          <w:lang w:val="en-US"/>
        </w:rPr>
        <w:t>that results</w:t>
      </w:r>
      <w:r w:rsidR="00430C8F" w:rsidRPr="00D30D82">
        <w:rPr>
          <w:rFonts w:ascii="Times New Roman" w:hAnsi="Times New Roman" w:cs="Times New Roman"/>
          <w:lang w:val="en-US"/>
        </w:rPr>
        <w:t xml:space="preserve"> </w:t>
      </w:r>
      <w:r w:rsidR="00EE06C2" w:rsidRPr="00D30D82">
        <w:rPr>
          <w:rFonts w:ascii="Times New Roman" w:hAnsi="Times New Roman" w:cs="Times New Roman"/>
          <w:lang w:val="en-US"/>
        </w:rPr>
        <w:t xml:space="preserve">in </w:t>
      </w:r>
      <w:r w:rsidR="007C1FA0" w:rsidRPr="00D30D82">
        <w:rPr>
          <w:rFonts w:ascii="Times New Roman" w:hAnsi="Times New Roman" w:cs="Times New Roman"/>
          <w:lang w:val="en-US"/>
        </w:rPr>
        <w:t xml:space="preserve">a community </w:t>
      </w:r>
      <w:r w:rsidR="008830ED" w:rsidRPr="00D30D82">
        <w:rPr>
          <w:rFonts w:ascii="Times New Roman" w:hAnsi="Times New Roman" w:cs="Times New Roman"/>
          <w:lang w:val="en-US"/>
        </w:rPr>
        <w:t xml:space="preserve">thus topped </w:t>
      </w:r>
      <w:r w:rsidR="00311104" w:rsidRPr="00D30D82">
        <w:rPr>
          <w:rFonts w:ascii="Times New Roman" w:hAnsi="Times New Roman" w:cs="Times New Roman"/>
          <w:lang w:val="en-US"/>
        </w:rPr>
        <w:t xml:space="preserve">at or </w:t>
      </w:r>
      <w:r w:rsidR="008830ED" w:rsidRPr="00D30D82">
        <w:rPr>
          <w:rFonts w:ascii="Times New Roman" w:hAnsi="Times New Roman" w:cs="Times New Roman"/>
          <w:lang w:val="en-US"/>
        </w:rPr>
        <w:t>just</w:t>
      </w:r>
      <w:r w:rsidR="007C1FA0" w:rsidRPr="00D30D82">
        <w:rPr>
          <w:rFonts w:ascii="Times New Roman" w:hAnsi="Times New Roman" w:cs="Times New Roman"/>
          <w:lang w:val="en-US"/>
        </w:rPr>
        <w:t xml:space="preserve"> below .98 are likely </w:t>
      </w:r>
      <w:r w:rsidR="00C526C5" w:rsidRPr="00D30D82">
        <w:rPr>
          <w:rFonts w:ascii="Times New Roman" w:hAnsi="Times New Roman" w:cs="Times New Roman"/>
          <w:lang w:val="en-US"/>
        </w:rPr>
        <w:t>incorrect</w:t>
      </w:r>
      <w:r w:rsidR="00682812" w:rsidRPr="00D30D82">
        <w:rPr>
          <w:rFonts w:ascii="Times New Roman" w:hAnsi="Times New Roman" w:cs="Times New Roman"/>
          <w:lang w:val="en-US"/>
        </w:rPr>
        <w:t xml:space="preserve">. This would be acknowledged by the </w:t>
      </w:r>
      <w:r w:rsidR="00C85A35" w:rsidRPr="00D30D82">
        <w:rPr>
          <w:rFonts w:ascii="Times New Roman" w:hAnsi="Times New Roman" w:cs="Times New Roman"/>
          <w:lang w:val="en-US"/>
        </w:rPr>
        <w:t>corresponding</w:t>
      </w:r>
      <w:r w:rsidR="00C526C5" w:rsidRPr="00D30D82">
        <w:rPr>
          <w:rFonts w:ascii="Times New Roman" w:hAnsi="Times New Roman" w:cs="Times New Roman"/>
          <w:lang w:val="en-US"/>
        </w:rPr>
        <w:t xml:space="preserve"> χ</w:t>
      </w:r>
      <w:r w:rsidR="00C526C5" w:rsidRPr="00D30D82">
        <w:rPr>
          <w:rFonts w:ascii="Times New Roman" w:hAnsi="Times New Roman" w:cs="Times New Roman"/>
          <w:vertAlign w:val="superscript"/>
          <w:lang w:val="en-US"/>
        </w:rPr>
        <w:t>2</w:t>
      </w:r>
      <w:r w:rsidR="00430C8F" w:rsidRPr="00D30D82">
        <w:rPr>
          <w:rFonts w:ascii="Times New Roman" w:hAnsi="Times New Roman" w:cs="Times New Roman"/>
          <w:lang w:val="en-US"/>
        </w:rPr>
        <w:t xml:space="preserve"> </w:t>
      </w:r>
      <w:r w:rsidR="00C526C5" w:rsidRPr="00D30D82">
        <w:rPr>
          <w:rFonts w:ascii="Times New Roman" w:hAnsi="Times New Roman" w:cs="Times New Roman"/>
          <w:lang w:val="en-US"/>
        </w:rPr>
        <w:t xml:space="preserve">fit </w:t>
      </w:r>
      <w:r w:rsidR="00876D40" w:rsidRPr="00D30D82">
        <w:rPr>
          <w:rFonts w:ascii="Times New Roman" w:hAnsi="Times New Roman" w:cs="Times New Roman"/>
          <w:lang w:val="en-US"/>
        </w:rPr>
        <w:t>indicat</w:t>
      </w:r>
      <w:r w:rsidR="008644AA" w:rsidRPr="00D30D82">
        <w:rPr>
          <w:rFonts w:ascii="Times New Roman" w:hAnsi="Times New Roman" w:cs="Times New Roman"/>
          <w:lang w:val="en-US"/>
        </w:rPr>
        <w:t>ing</w:t>
      </w:r>
      <w:r w:rsidR="00876D40" w:rsidRPr="00D30D82">
        <w:rPr>
          <w:rFonts w:ascii="Times New Roman" w:hAnsi="Times New Roman" w:cs="Times New Roman"/>
          <w:lang w:val="en-US"/>
        </w:rPr>
        <w:t xml:space="preserve"> </w:t>
      </w:r>
      <w:r w:rsidR="00C85A35" w:rsidRPr="00D30D82">
        <w:rPr>
          <w:rFonts w:ascii="Times New Roman" w:hAnsi="Times New Roman" w:cs="Times New Roman"/>
          <w:lang w:val="en-US"/>
        </w:rPr>
        <w:t>in</w:t>
      </w:r>
      <w:r w:rsidR="00DD49CA" w:rsidRPr="00D30D82">
        <w:rPr>
          <w:rFonts w:ascii="Times New Roman" w:hAnsi="Times New Roman" w:cs="Times New Roman"/>
          <w:lang w:val="en-US"/>
        </w:rPr>
        <w:t>compatibility</w:t>
      </w:r>
      <w:r w:rsidR="00876D40" w:rsidRPr="00D30D82">
        <w:rPr>
          <w:rFonts w:ascii="Times New Roman" w:hAnsi="Times New Roman" w:cs="Times New Roman"/>
          <w:lang w:val="en-US"/>
        </w:rPr>
        <w:t xml:space="preserve"> </w:t>
      </w:r>
      <w:r w:rsidR="00371FA7" w:rsidRPr="00D30D82">
        <w:rPr>
          <w:rFonts w:ascii="Times New Roman" w:hAnsi="Times New Roman" w:cs="Times New Roman"/>
          <w:lang w:val="en-US"/>
        </w:rPr>
        <w:t xml:space="preserve">between </w:t>
      </w:r>
      <w:r w:rsidR="007904B1" w:rsidRPr="00D30D82">
        <w:rPr>
          <w:rFonts w:ascii="Times New Roman" w:hAnsi="Times New Roman" w:cs="Times New Roman"/>
          <w:lang w:val="en-US"/>
        </w:rPr>
        <w:t>that</w:t>
      </w:r>
      <w:r w:rsidR="00DD49CA" w:rsidRPr="00D30D82">
        <w:rPr>
          <w:rFonts w:ascii="Times New Roman" w:hAnsi="Times New Roman" w:cs="Times New Roman"/>
          <w:lang w:val="en-US"/>
        </w:rPr>
        <w:t xml:space="preserve"> solution </w:t>
      </w:r>
      <w:r w:rsidR="00371FA7" w:rsidRPr="00D30D82">
        <w:rPr>
          <w:rFonts w:ascii="Times New Roman" w:hAnsi="Times New Roman" w:cs="Times New Roman"/>
          <w:lang w:val="en-US"/>
        </w:rPr>
        <w:t>and</w:t>
      </w:r>
      <w:r w:rsidR="00DD49CA" w:rsidRPr="00D30D82">
        <w:rPr>
          <w:rFonts w:ascii="Times New Roman" w:hAnsi="Times New Roman" w:cs="Times New Roman"/>
          <w:lang w:val="en-US"/>
        </w:rPr>
        <w:t xml:space="preserve"> the data.</w:t>
      </w:r>
    </w:p>
    <w:p w14:paraId="02FC6612" w14:textId="6A51641F" w:rsidR="000B1E15" w:rsidRPr="00D30D82" w:rsidRDefault="000B1E15" w:rsidP="00667B15">
      <w:pPr>
        <w:keepNext/>
        <w:rPr>
          <w:rFonts w:ascii="Times New Roman" w:hAnsi="Times New Roman" w:cs="Times New Roman"/>
          <w:lang w:val="en-US"/>
        </w:rPr>
      </w:pPr>
      <w:commentRangeStart w:id="50"/>
      <w:r w:rsidRPr="00D30D82">
        <w:rPr>
          <w:rFonts w:ascii="Times New Roman" w:hAnsi="Times New Roman" w:cs="Times New Roman"/>
          <w:lang w:val="en-US"/>
        </w:rPr>
        <w:t xml:space="preserve">Additional considerations </w:t>
      </w:r>
      <w:r w:rsidR="00CC3CA6" w:rsidRPr="00D30D82">
        <w:rPr>
          <w:rFonts w:ascii="Times New Roman" w:hAnsi="Times New Roman" w:cs="Times New Roman"/>
          <w:lang w:val="en-US"/>
        </w:rPr>
        <w:t xml:space="preserve">in </w:t>
      </w:r>
      <w:proofErr w:type="spellStart"/>
      <w:r w:rsidR="00CC3CA6" w:rsidRPr="00D30D82">
        <w:rPr>
          <w:rFonts w:ascii="Times New Roman" w:hAnsi="Times New Roman" w:cs="Times New Roman"/>
          <w:lang w:val="en-US"/>
        </w:rPr>
        <w:t>SCRoF</w:t>
      </w:r>
      <w:proofErr w:type="spellEnd"/>
      <w:r w:rsidR="00CC3CA6" w:rsidRPr="00D30D82">
        <w:rPr>
          <w:rFonts w:ascii="Times New Roman" w:hAnsi="Times New Roman" w:cs="Times New Roman"/>
          <w:lang w:val="en-US"/>
        </w:rPr>
        <w:t xml:space="preserve"> implementation.</w:t>
      </w:r>
      <w:commentRangeEnd w:id="50"/>
      <w:r w:rsidR="004D32B5">
        <w:rPr>
          <w:rStyle w:val="Marquedecommentaire"/>
        </w:rPr>
        <w:commentReference w:id="50"/>
      </w:r>
    </w:p>
    <w:p w14:paraId="41D9CBDF" w14:textId="20CACEBF" w:rsidR="008F1D4F" w:rsidRPr="00D30D82" w:rsidRDefault="008F1D4F" w:rsidP="008F1D4F">
      <w:pPr>
        <w:rPr>
          <w:rFonts w:ascii="Times New Roman" w:hAnsi="Times New Roman" w:cs="Times New Roman"/>
          <w:lang w:val="en-US"/>
        </w:rPr>
      </w:pPr>
      <w:r w:rsidRPr="00D30D82">
        <w:rPr>
          <w:rFonts w:ascii="Times New Roman" w:hAnsi="Times New Roman" w:cs="Times New Roman"/>
          <w:lang w:val="en-US"/>
        </w:rPr>
        <w:t>SCRoF operates on the data correlation matrix along with sample size, but the input may also consist of the raw data or of the covariance matrix along with sample size. All its steps proceed without requiring any informed decision from the user</w:t>
      </w:r>
      <w:r w:rsidR="00915444" w:rsidRPr="00D30D82">
        <w:rPr>
          <w:rFonts w:ascii="Times New Roman" w:hAnsi="Times New Roman" w:cs="Times New Roman"/>
          <w:lang w:val="en-US"/>
        </w:rPr>
        <w:t>. Since</w:t>
      </w:r>
      <w:r w:rsidR="004909C6" w:rsidRPr="00D30D82">
        <w:rPr>
          <w:rFonts w:ascii="Times New Roman" w:hAnsi="Times New Roman" w:cs="Times New Roman"/>
          <w:lang w:val="en-US"/>
        </w:rPr>
        <w:t xml:space="preserve"> </w:t>
      </w:r>
      <w:r w:rsidR="00551D7B" w:rsidRPr="00D30D82">
        <w:rPr>
          <w:rFonts w:ascii="Times New Roman" w:hAnsi="Times New Roman" w:cs="Times New Roman"/>
          <w:lang w:val="en-US"/>
        </w:rPr>
        <w:t>more than one explored scenario</w:t>
      </w:r>
      <w:r w:rsidR="00E2209F" w:rsidRPr="00D30D82">
        <w:rPr>
          <w:rFonts w:ascii="Times New Roman" w:hAnsi="Times New Roman" w:cs="Times New Roman"/>
          <w:lang w:val="en-US"/>
        </w:rPr>
        <w:t xml:space="preserve"> might appear consistent with the data, the user </w:t>
      </w:r>
      <w:r w:rsidR="006D7AF4" w:rsidRPr="00D30D82">
        <w:rPr>
          <w:rFonts w:ascii="Times New Roman" w:hAnsi="Times New Roman" w:cs="Times New Roman"/>
          <w:lang w:val="en-US"/>
        </w:rPr>
        <w:t>might have</w:t>
      </w:r>
      <w:r w:rsidR="009E2CE9" w:rsidRPr="00D30D82">
        <w:rPr>
          <w:rFonts w:ascii="Times New Roman" w:hAnsi="Times New Roman" w:cs="Times New Roman"/>
          <w:lang w:val="en-US"/>
        </w:rPr>
        <w:t>, however,</w:t>
      </w:r>
      <w:r w:rsidR="006D7AF4" w:rsidRPr="00D30D82">
        <w:rPr>
          <w:rFonts w:ascii="Times New Roman" w:hAnsi="Times New Roman" w:cs="Times New Roman"/>
          <w:lang w:val="en-US"/>
        </w:rPr>
        <w:t xml:space="preserve"> to</w:t>
      </w:r>
      <w:r w:rsidR="00E2209F" w:rsidRPr="00D30D82">
        <w:rPr>
          <w:rFonts w:ascii="Times New Roman" w:hAnsi="Times New Roman" w:cs="Times New Roman"/>
          <w:lang w:val="en-US"/>
        </w:rPr>
        <w:t xml:space="preserve"> discuss the</w:t>
      </w:r>
      <w:r w:rsidR="004E119A" w:rsidRPr="00D30D82">
        <w:rPr>
          <w:rFonts w:ascii="Times New Roman" w:hAnsi="Times New Roman" w:cs="Times New Roman"/>
          <w:lang w:val="en-US"/>
        </w:rPr>
        <w:t xml:space="preserve"> relative merit</w:t>
      </w:r>
      <w:r w:rsidR="009E6687" w:rsidRPr="00D30D82">
        <w:rPr>
          <w:rFonts w:ascii="Times New Roman" w:hAnsi="Times New Roman" w:cs="Times New Roman"/>
          <w:lang w:val="en-US"/>
        </w:rPr>
        <w:t>s</w:t>
      </w:r>
      <w:r w:rsidR="004E119A" w:rsidRPr="00D30D82">
        <w:rPr>
          <w:rFonts w:ascii="Times New Roman" w:hAnsi="Times New Roman" w:cs="Times New Roman"/>
          <w:lang w:val="en-US"/>
        </w:rPr>
        <w:t xml:space="preserve"> </w:t>
      </w:r>
      <w:r w:rsidR="00F6650C" w:rsidRPr="00D30D82">
        <w:rPr>
          <w:rFonts w:ascii="Times New Roman" w:hAnsi="Times New Roman" w:cs="Times New Roman"/>
          <w:lang w:val="en-US"/>
        </w:rPr>
        <w:t xml:space="preserve">of different </w:t>
      </w:r>
      <w:r w:rsidR="009E6687" w:rsidRPr="00D30D82">
        <w:rPr>
          <w:rFonts w:ascii="Times New Roman" w:hAnsi="Times New Roman" w:cs="Times New Roman"/>
          <w:lang w:val="en-US"/>
        </w:rPr>
        <w:t>statistically acceptable models,</w:t>
      </w:r>
      <w:r w:rsidR="00F6650C" w:rsidRPr="00D30D82">
        <w:rPr>
          <w:rFonts w:ascii="Times New Roman" w:hAnsi="Times New Roman" w:cs="Times New Roman"/>
          <w:lang w:val="en-US"/>
        </w:rPr>
        <w:t xml:space="preserve"> </w:t>
      </w:r>
      <w:r w:rsidR="004E119A" w:rsidRPr="00D30D82">
        <w:rPr>
          <w:rFonts w:ascii="Times New Roman" w:hAnsi="Times New Roman" w:cs="Times New Roman"/>
          <w:lang w:val="en-US"/>
        </w:rPr>
        <w:t>and openly opt</w:t>
      </w:r>
      <w:r w:rsidR="003B445E" w:rsidRPr="00D30D82">
        <w:rPr>
          <w:rFonts w:ascii="Times New Roman" w:hAnsi="Times New Roman" w:cs="Times New Roman"/>
          <w:lang w:val="en-US"/>
        </w:rPr>
        <w:t>, or not,</w:t>
      </w:r>
      <w:r w:rsidR="004E119A" w:rsidRPr="00D30D82">
        <w:rPr>
          <w:rFonts w:ascii="Times New Roman" w:hAnsi="Times New Roman" w:cs="Times New Roman"/>
          <w:lang w:val="en-US"/>
        </w:rPr>
        <w:t xml:space="preserve"> for one of them.</w:t>
      </w:r>
    </w:p>
    <w:p w14:paraId="36E30CEB" w14:textId="7CCAC5C1" w:rsidR="00254648" w:rsidRPr="00D30D82" w:rsidRDefault="00254648" w:rsidP="00254648">
      <w:pPr>
        <w:rPr>
          <w:rFonts w:ascii="Times New Roman" w:hAnsi="Times New Roman" w:cs="Times New Roman"/>
          <w:lang w:val="en-US"/>
        </w:rPr>
      </w:pPr>
      <w:r w:rsidRPr="00D30D82">
        <w:rPr>
          <w:rFonts w:ascii="Times New Roman" w:hAnsi="Times New Roman" w:cs="Times New Roman"/>
          <w:lang w:val="en-US"/>
        </w:rPr>
        <w:t xml:space="preserve">Although </w:t>
      </w:r>
      <w:proofErr w:type="spellStart"/>
      <w:r w:rsidRPr="00D30D82">
        <w:rPr>
          <w:rFonts w:ascii="Times New Roman" w:hAnsi="Times New Roman" w:cs="Times New Roman"/>
          <w:lang w:val="en-US"/>
        </w:rPr>
        <w:t>SCRoF’s</w:t>
      </w:r>
      <w:proofErr w:type="spellEnd"/>
      <w:r w:rsidRPr="00D30D82">
        <w:rPr>
          <w:rFonts w:ascii="Times New Roman" w:hAnsi="Times New Roman" w:cs="Times New Roman"/>
          <w:lang w:val="en-US"/>
        </w:rPr>
        <w:t xml:space="preserve"> signal cancellation computations could be applied to the complete but normalized data, the operations for forming the weighted combinations of variables and for calculating their correlations with the remaining variables are more efficient when applied to the Cholesky transform of the correlation matrix. This yields an upper triangular matrix with variables as columns and </w:t>
      </w:r>
      <w:r w:rsidR="00593F00" w:rsidRPr="00D30D82">
        <w:rPr>
          <w:rFonts w:ascii="Times New Roman" w:hAnsi="Times New Roman" w:cs="Times New Roman"/>
          <w:lang w:val="en-US"/>
        </w:rPr>
        <w:t xml:space="preserve">with </w:t>
      </w:r>
      <w:r w:rsidRPr="00D30D82">
        <w:rPr>
          <w:rFonts w:ascii="Times New Roman" w:hAnsi="Times New Roman" w:cs="Times New Roman"/>
          <w:lang w:val="en-US"/>
        </w:rPr>
        <w:t xml:space="preserve">rows containing the minimal information required to reproduce all correlations with previous variables and to bring to 1.0 the sum of squares of each variable (i.e., column). Weighted sums of these columns have the same projections on the </w:t>
      </w:r>
      <w:r w:rsidR="00880E6F" w:rsidRPr="00D30D82">
        <w:rPr>
          <w:rFonts w:ascii="Times New Roman" w:hAnsi="Times New Roman" w:cs="Times New Roman"/>
          <w:lang w:val="en-US"/>
        </w:rPr>
        <w:t xml:space="preserve">remaining </w:t>
      </w:r>
      <w:r w:rsidRPr="00D30D82">
        <w:rPr>
          <w:rFonts w:ascii="Times New Roman" w:hAnsi="Times New Roman" w:cs="Times New Roman"/>
          <w:lang w:val="en-US"/>
        </w:rPr>
        <w:t xml:space="preserve">matrix columns as if applied to the complete normalized dataset. </w:t>
      </w:r>
      <w:r w:rsidR="0006695F" w:rsidRPr="00D30D82">
        <w:rPr>
          <w:rFonts w:ascii="Times New Roman" w:hAnsi="Times New Roman" w:cs="Times New Roman"/>
          <w:lang w:val="en-US"/>
        </w:rPr>
        <w:t>Thus, w</w:t>
      </w:r>
      <w:r w:rsidR="00E36BC2" w:rsidRPr="00D30D82">
        <w:rPr>
          <w:rFonts w:ascii="Times New Roman" w:hAnsi="Times New Roman" w:cs="Times New Roman"/>
          <w:lang w:val="en-US"/>
        </w:rPr>
        <w:t xml:space="preserve">hen a contrast is normalized to unit sum of squares, </w:t>
      </w:r>
      <w:r w:rsidR="0006695F" w:rsidRPr="00D30D82">
        <w:rPr>
          <w:rFonts w:ascii="Times New Roman" w:hAnsi="Times New Roman" w:cs="Times New Roman"/>
          <w:lang w:val="en-US"/>
        </w:rPr>
        <w:t>its</w:t>
      </w:r>
      <w:r w:rsidRPr="00D30D82">
        <w:rPr>
          <w:rFonts w:ascii="Times New Roman" w:hAnsi="Times New Roman" w:cs="Times New Roman"/>
          <w:lang w:val="en-US"/>
        </w:rPr>
        <w:t xml:space="preserve"> sums of cross products with the remaining variables directly assess the corresponding correlations. </w:t>
      </w:r>
    </w:p>
    <w:p w14:paraId="62F5464E" w14:textId="6BF43872" w:rsidR="00C67169" w:rsidRPr="00D30D82" w:rsidRDefault="00774630" w:rsidP="00CD3764">
      <w:pPr>
        <w:rPr>
          <w:rFonts w:ascii="Times New Roman" w:hAnsi="Times New Roman" w:cs="Times New Roman"/>
          <w:lang w:val="en-US"/>
        </w:rPr>
      </w:pPr>
      <w:r w:rsidRPr="00D30D82">
        <w:rPr>
          <w:rFonts w:ascii="Times New Roman" w:hAnsi="Times New Roman" w:cs="Times New Roman"/>
          <w:lang w:val="en-US"/>
        </w:rPr>
        <w:t xml:space="preserve">Alternate factor structure scenarios </w:t>
      </w:r>
      <w:r w:rsidR="00FB6E57" w:rsidRPr="00D30D82">
        <w:rPr>
          <w:rFonts w:ascii="Times New Roman" w:hAnsi="Times New Roman" w:cs="Times New Roman"/>
          <w:lang w:val="en-US"/>
        </w:rPr>
        <w:t>have already been</w:t>
      </w:r>
      <w:r w:rsidR="005700DF" w:rsidRPr="00D30D82">
        <w:rPr>
          <w:rFonts w:ascii="Times New Roman" w:hAnsi="Times New Roman" w:cs="Times New Roman"/>
          <w:lang w:val="en-US"/>
        </w:rPr>
        <w:t xml:space="preserve"> mentioned about which </w:t>
      </w:r>
      <w:r w:rsidR="00E951E3" w:rsidRPr="00D30D82">
        <w:rPr>
          <w:rFonts w:ascii="Times New Roman" w:hAnsi="Times New Roman" w:cs="Times New Roman"/>
          <w:lang w:val="en-US"/>
        </w:rPr>
        <w:t>coplanar clusters</w:t>
      </w:r>
      <w:r w:rsidR="008602DC" w:rsidRPr="00D30D82">
        <w:rPr>
          <w:rFonts w:ascii="Times New Roman" w:hAnsi="Times New Roman" w:cs="Times New Roman"/>
          <w:lang w:val="en-US"/>
        </w:rPr>
        <w:t xml:space="preserve"> to disqualify as a bona fide factor</w:t>
      </w:r>
      <w:r w:rsidR="00B65FF3" w:rsidRPr="00D30D82">
        <w:rPr>
          <w:rFonts w:ascii="Times New Roman" w:hAnsi="Times New Roman" w:cs="Times New Roman"/>
          <w:lang w:val="en-US"/>
        </w:rPr>
        <w:t xml:space="preserve">. </w:t>
      </w:r>
      <w:r w:rsidR="00354BC4" w:rsidRPr="00D30D82">
        <w:rPr>
          <w:rFonts w:ascii="Times New Roman" w:hAnsi="Times New Roman" w:cs="Times New Roman"/>
          <w:lang w:val="en-US"/>
        </w:rPr>
        <w:t xml:space="preserve">Alternate scenarios were also implied </w:t>
      </w:r>
      <w:r w:rsidR="0051148A" w:rsidRPr="00D30D82">
        <w:rPr>
          <w:rFonts w:ascii="Times New Roman" w:hAnsi="Times New Roman" w:cs="Times New Roman"/>
          <w:lang w:val="en-US"/>
        </w:rPr>
        <w:t xml:space="preserve">in nullifying </w:t>
      </w:r>
      <w:r w:rsidR="00562FB3" w:rsidRPr="00D30D82">
        <w:rPr>
          <w:rFonts w:ascii="Times New Roman" w:hAnsi="Times New Roman" w:cs="Times New Roman"/>
          <w:lang w:val="en-US"/>
        </w:rPr>
        <w:t xml:space="preserve">subsets of </w:t>
      </w:r>
      <w:r w:rsidR="0051148A" w:rsidRPr="00D30D82">
        <w:rPr>
          <w:rFonts w:ascii="Times New Roman" w:hAnsi="Times New Roman" w:cs="Times New Roman"/>
          <w:lang w:val="en-US"/>
        </w:rPr>
        <w:t xml:space="preserve">factor correlations with </w:t>
      </w:r>
      <w:r w:rsidR="00DF1D66" w:rsidRPr="00D30D82">
        <w:rPr>
          <w:rFonts w:ascii="Times New Roman" w:hAnsi="Times New Roman" w:cs="Times New Roman"/>
          <w:lang w:val="en-US"/>
        </w:rPr>
        <w:t>uncertain significance</w:t>
      </w:r>
      <w:r w:rsidR="008602DC" w:rsidRPr="00D30D82">
        <w:rPr>
          <w:rFonts w:ascii="Times New Roman" w:hAnsi="Times New Roman" w:cs="Times New Roman"/>
          <w:lang w:val="en-US"/>
        </w:rPr>
        <w:t xml:space="preserve">. </w:t>
      </w:r>
      <w:r w:rsidR="001E38AC" w:rsidRPr="00D30D82">
        <w:rPr>
          <w:rFonts w:ascii="Times New Roman" w:hAnsi="Times New Roman" w:cs="Times New Roman"/>
          <w:lang w:val="en-US"/>
        </w:rPr>
        <w:t xml:space="preserve">The two-threshold strategy </w:t>
      </w:r>
      <w:r w:rsidR="005248B4" w:rsidRPr="00D30D82">
        <w:rPr>
          <w:rFonts w:ascii="Times New Roman" w:hAnsi="Times New Roman" w:cs="Times New Roman"/>
          <w:lang w:val="en-US"/>
        </w:rPr>
        <w:t>also creates</w:t>
      </w:r>
      <w:r w:rsidR="003A5474" w:rsidRPr="00D30D82">
        <w:rPr>
          <w:rFonts w:ascii="Times New Roman" w:hAnsi="Times New Roman" w:cs="Times New Roman"/>
          <w:lang w:val="en-US"/>
        </w:rPr>
        <w:t xml:space="preserve"> </w:t>
      </w:r>
      <w:r w:rsidR="008D70CE" w:rsidRPr="00D30D82">
        <w:rPr>
          <w:rFonts w:ascii="Times New Roman" w:hAnsi="Times New Roman" w:cs="Times New Roman"/>
          <w:lang w:val="en-US"/>
        </w:rPr>
        <w:t xml:space="preserve">alternative </w:t>
      </w:r>
      <w:r w:rsidR="00776C1E" w:rsidRPr="00D30D82">
        <w:rPr>
          <w:rFonts w:ascii="Times New Roman" w:hAnsi="Times New Roman" w:cs="Times New Roman"/>
          <w:lang w:val="en-US"/>
        </w:rPr>
        <w:t xml:space="preserve">factor structure </w:t>
      </w:r>
      <w:r w:rsidR="008D70CE" w:rsidRPr="00D30D82">
        <w:rPr>
          <w:rFonts w:ascii="Times New Roman" w:hAnsi="Times New Roman" w:cs="Times New Roman"/>
          <w:lang w:val="en-US"/>
        </w:rPr>
        <w:t>solutions</w:t>
      </w:r>
      <w:r w:rsidR="004A7BD1" w:rsidRPr="00D30D82">
        <w:rPr>
          <w:rFonts w:ascii="Times New Roman" w:hAnsi="Times New Roman" w:cs="Times New Roman"/>
          <w:lang w:val="en-US"/>
        </w:rPr>
        <w:t xml:space="preserve"> </w:t>
      </w:r>
      <w:r w:rsidR="00792A5C" w:rsidRPr="00D30D82">
        <w:rPr>
          <w:rFonts w:ascii="Times New Roman" w:hAnsi="Times New Roman" w:cs="Times New Roman"/>
          <w:lang w:val="en-US"/>
        </w:rPr>
        <w:t>at the variable grouping stage</w:t>
      </w:r>
      <w:r w:rsidR="0095638B" w:rsidRPr="00D30D82">
        <w:rPr>
          <w:rFonts w:ascii="Times New Roman" w:hAnsi="Times New Roman" w:cs="Times New Roman"/>
          <w:lang w:val="en-US"/>
        </w:rPr>
        <w:t xml:space="preserve"> that specifies </w:t>
      </w:r>
      <w:r w:rsidR="004844F7" w:rsidRPr="00D30D82">
        <w:rPr>
          <w:rFonts w:ascii="Times New Roman" w:hAnsi="Times New Roman" w:cs="Times New Roman"/>
          <w:lang w:val="en-US"/>
        </w:rPr>
        <w:t>the factor pattern matrix</w:t>
      </w:r>
      <w:r w:rsidR="00792A5C" w:rsidRPr="00D30D82">
        <w:rPr>
          <w:rFonts w:ascii="Times New Roman" w:hAnsi="Times New Roman" w:cs="Times New Roman"/>
          <w:lang w:val="en-US"/>
        </w:rPr>
        <w:t xml:space="preserve">, i.e. </w:t>
      </w:r>
      <w:r w:rsidR="008735C5" w:rsidRPr="00D30D82">
        <w:rPr>
          <w:rFonts w:ascii="Times New Roman" w:hAnsi="Times New Roman" w:cs="Times New Roman"/>
          <w:lang w:val="en-US"/>
        </w:rPr>
        <w:t xml:space="preserve">for </w:t>
      </w:r>
      <w:r w:rsidR="00385E8F" w:rsidRPr="00D30D82">
        <w:rPr>
          <w:rFonts w:ascii="Times New Roman" w:hAnsi="Times New Roman" w:cs="Times New Roman"/>
          <w:lang w:val="en-US"/>
        </w:rPr>
        <w:t xml:space="preserve">deciding on </w:t>
      </w:r>
      <w:r w:rsidR="008735C5" w:rsidRPr="00D30D82">
        <w:rPr>
          <w:rFonts w:ascii="Times New Roman" w:hAnsi="Times New Roman" w:cs="Times New Roman"/>
          <w:lang w:val="en-US"/>
        </w:rPr>
        <w:t xml:space="preserve">variable clustering and </w:t>
      </w:r>
      <w:r w:rsidR="00385E8F" w:rsidRPr="00D30D82">
        <w:rPr>
          <w:rFonts w:ascii="Times New Roman" w:hAnsi="Times New Roman" w:cs="Times New Roman"/>
          <w:lang w:val="en-US"/>
        </w:rPr>
        <w:t>on</w:t>
      </w:r>
      <w:r w:rsidR="000A28AA" w:rsidRPr="00D30D82">
        <w:rPr>
          <w:rFonts w:ascii="Times New Roman" w:hAnsi="Times New Roman" w:cs="Times New Roman"/>
          <w:lang w:val="en-US"/>
        </w:rPr>
        <w:t xml:space="preserve"> </w:t>
      </w:r>
      <w:r w:rsidR="008735C5" w:rsidRPr="00D30D82">
        <w:rPr>
          <w:rFonts w:ascii="Times New Roman" w:hAnsi="Times New Roman" w:cs="Times New Roman"/>
          <w:lang w:val="en-US"/>
        </w:rPr>
        <w:t>coplanarity detection</w:t>
      </w:r>
      <w:r w:rsidR="002A19F8" w:rsidRPr="00D30D82">
        <w:rPr>
          <w:rFonts w:ascii="Times New Roman" w:hAnsi="Times New Roman" w:cs="Times New Roman"/>
          <w:lang w:val="en-US"/>
        </w:rPr>
        <w:t xml:space="preserve">. </w:t>
      </w:r>
    </w:p>
    <w:p w14:paraId="3131159A" w14:textId="795F7469" w:rsidR="00B463D5" w:rsidRPr="00D30D82" w:rsidRDefault="001B1C09" w:rsidP="00CD3764">
      <w:pPr>
        <w:rPr>
          <w:rFonts w:ascii="Times New Roman" w:hAnsi="Times New Roman" w:cs="Times New Roman"/>
          <w:lang w:val="en-US"/>
        </w:rPr>
      </w:pPr>
      <w:r w:rsidRPr="00D30D82">
        <w:rPr>
          <w:rFonts w:ascii="Times New Roman" w:hAnsi="Times New Roman" w:cs="Times New Roman"/>
          <w:lang w:val="en-US"/>
        </w:rPr>
        <w:t xml:space="preserve">To resist both type I </w:t>
      </w:r>
      <w:r w:rsidR="0040210F" w:rsidRPr="00D30D82">
        <w:rPr>
          <w:rFonts w:ascii="Times New Roman" w:hAnsi="Times New Roman" w:cs="Times New Roman"/>
          <w:lang w:val="en-US"/>
        </w:rPr>
        <w:t xml:space="preserve">(false positive) </w:t>
      </w:r>
      <w:r w:rsidRPr="00D30D82">
        <w:rPr>
          <w:rFonts w:ascii="Times New Roman" w:hAnsi="Times New Roman" w:cs="Times New Roman"/>
          <w:lang w:val="en-US"/>
        </w:rPr>
        <w:t xml:space="preserve">and type II </w:t>
      </w:r>
      <w:r w:rsidR="0040210F" w:rsidRPr="00D30D82">
        <w:rPr>
          <w:rFonts w:ascii="Times New Roman" w:hAnsi="Times New Roman" w:cs="Times New Roman"/>
          <w:lang w:val="en-US"/>
        </w:rPr>
        <w:t xml:space="preserve">(false negative) </w:t>
      </w:r>
      <w:r w:rsidRPr="00D30D82">
        <w:rPr>
          <w:rFonts w:ascii="Times New Roman" w:hAnsi="Times New Roman" w:cs="Times New Roman"/>
          <w:lang w:val="en-US"/>
        </w:rPr>
        <w:t xml:space="preserve">errors, </w:t>
      </w:r>
      <w:r w:rsidR="002A19F8" w:rsidRPr="00D30D82">
        <w:rPr>
          <w:rFonts w:ascii="Times New Roman" w:hAnsi="Times New Roman" w:cs="Times New Roman"/>
          <w:lang w:val="en-US"/>
        </w:rPr>
        <w:t>SCRoF</w:t>
      </w:r>
      <w:r w:rsidR="008D70CE" w:rsidRPr="00D30D82">
        <w:rPr>
          <w:rFonts w:ascii="Times New Roman" w:hAnsi="Times New Roman" w:cs="Times New Roman"/>
          <w:lang w:val="en-US"/>
        </w:rPr>
        <w:t xml:space="preserve"> </w:t>
      </w:r>
      <w:r w:rsidR="00776C1E" w:rsidRPr="00D30D82">
        <w:rPr>
          <w:rFonts w:ascii="Times New Roman" w:hAnsi="Times New Roman" w:cs="Times New Roman"/>
          <w:lang w:val="en-US"/>
        </w:rPr>
        <w:t>use</w:t>
      </w:r>
      <w:r w:rsidR="002A19F8" w:rsidRPr="00D30D82">
        <w:rPr>
          <w:rFonts w:ascii="Times New Roman" w:hAnsi="Times New Roman" w:cs="Times New Roman"/>
          <w:lang w:val="en-US"/>
        </w:rPr>
        <w:t>s</w:t>
      </w:r>
      <w:r w:rsidR="00776C1E" w:rsidRPr="00D30D82">
        <w:rPr>
          <w:rFonts w:ascii="Times New Roman" w:hAnsi="Times New Roman" w:cs="Times New Roman"/>
          <w:lang w:val="en-US"/>
        </w:rPr>
        <w:t xml:space="preserve"> two statistical thr</w:t>
      </w:r>
      <w:r w:rsidR="00AA4222" w:rsidRPr="00D30D82">
        <w:rPr>
          <w:rFonts w:ascii="Times New Roman" w:hAnsi="Times New Roman" w:cs="Times New Roman"/>
          <w:lang w:val="en-US"/>
        </w:rPr>
        <w:t>e</w:t>
      </w:r>
      <w:r w:rsidR="00776C1E" w:rsidRPr="00D30D82">
        <w:rPr>
          <w:rFonts w:ascii="Times New Roman" w:hAnsi="Times New Roman" w:cs="Times New Roman"/>
          <w:lang w:val="en-US"/>
        </w:rPr>
        <w:t>sholds</w:t>
      </w:r>
      <w:r w:rsidR="00AA4222" w:rsidRPr="00D30D82">
        <w:rPr>
          <w:rFonts w:ascii="Times New Roman" w:hAnsi="Times New Roman" w:cs="Times New Roman"/>
          <w:lang w:val="en-US"/>
        </w:rPr>
        <w:t xml:space="preserve">, </w:t>
      </w:r>
      <w:r w:rsidR="009F16E6" w:rsidRPr="00D30D82">
        <w:rPr>
          <w:rFonts w:ascii="Times New Roman" w:hAnsi="Times New Roman" w:cs="Times New Roman"/>
          <w:lang w:val="en-US"/>
        </w:rPr>
        <w:t xml:space="preserve">namely </w:t>
      </w:r>
      <w:r w:rsidR="00AA4222" w:rsidRPr="00D30D82">
        <w:rPr>
          <w:rFonts w:ascii="Times New Roman" w:hAnsi="Times New Roman" w:cs="Times New Roman"/>
          <w:lang w:val="en-US"/>
        </w:rPr>
        <w:t>.</w:t>
      </w:r>
      <w:r w:rsidR="00D5678F" w:rsidRPr="00D30D82">
        <w:rPr>
          <w:rFonts w:ascii="Times New Roman" w:hAnsi="Times New Roman" w:cs="Times New Roman"/>
          <w:lang w:val="en-US"/>
        </w:rPr>
        <w:t>0</w:t>
      </w:r>
      <w:r w:rsidR="00AA4222" w:rsidRPr="00D30D82">
        <w:rPr>
          <w:rFonts w:ascii="Times New Roman" w:hAnsi="Times New Roman" w:cs="Times New Roman"/>
          <w:lang w:val="en-US"/>
        </w:rPr>
        <w:t>01 and .2</w:t>
      </w:r>
      <w:r w:rsidR="00D5678F" w:rsidRPr="00D30D82">
        <w:rPr>
          <w:rFonts w:ascii="Times New Roman" w:hAnsi="Times New Roman" w:cs="Times New Roman"/>
          <w:lang w:val="en-US"/>
        </w:rPr>
        <w:t>5</w:t>
      </w:r>
      <w:r w:rsidR="0095650C" w:rsidRPr="00D30D82">
        <w:rPr>
          <w:rFonts w:ascii="Times New Roman" w:hAnsi="Times New Roman" w:cs="Times New Roman"/>
          <w:lang w:val="en-US"/>
        </w:rPr>
        <w:t>.</w:t>
      </w:r>
      <w:r w:rsidR="008B0381" w:rsidRPr="00D30D82">
        <w:rPr>
          <w:rFonts w:ascii="Times New Roman" w:hAnsi="Times New Roman" w:cs="Times New Roman"/>
          <w:lang w:val="en-US"/>
        </w:rPr>
        <w:t xml:space="preserve"> </w:t>
      </w:r>
      <w:r w:rsidR="002B025D" w:rsidRPr="00D30D82">
        <w:rPr>
          <w:rFonts w:ascii="Times New Roman" w:hAnsi="Times New Roman" w:cs="Times New Roman"/>
          <w:lang w:val="en-US"/>
        </w:rPr>
        <w:t>Obtaining</w:t>
      </w:r>
      <w:r w:rsidR="004F2125" w:rsidRPr="00D30D82">
        <w:rPr>
          <w:rFonts w:ascii="Times New Roman" w:hAnsi="Times New Roman" w:cs="Times New Roman"/>
          <w:lang w:val="en-US"/>
        </w:rPr>
        <w:t xml:space="preserve"> p</w:t>
      </w:r>
      <w:r w:rsidR="0030660F" w:rsidRPr="00D30D82">
        <w:rPr>
          <w:rFonts w:ascii="Times New Roman" w:hAnsi="Times New Roman" w:cs="Times New Roman"/>
          <w:lang w:val="en-US"/>
        </w:rPr>
        <w:t xml:space="preserve"> </w:t>
      </w:r>
      <w:r w:rsidR="002A4371" w:rsidRPr="00D30D82">
        <w:rPr>
          <w:rFonts w:ascii="Times New Roman" w:hAnsi="Times New Roman" w:cs="Times New Roman"/>
          <w:lang w:val="en-US"/>
        </w:rPr>
        <w:t>≤</w:t>
      </w:r>
      <w:r w:rsidR="0030660F" w:rsidRPr="00D30D82">
        <w:rPr>
          <w:rFonts w:ascii="Times New Roman" w:hAnsi="Times New Roman" w:cs="Times New Roman"/>
          <w:lang w:val="en-US"/>
        </w:rPr>
        <w:t xml:space="preserve"> .</w:t>
      </w:r>
      <w:r w:rsidR="00D65C37" w:rsidRPr="00D30D82">
        <w:rPr>
          <w:rFonts w:ascii="Times New Roman" w:hAnsi="Times New Roman" w:cs="Times New Roman"/>
          <w:lang w:val="en-US"/>
        </w:rPr>
        <w:t>0</w:t>
      </w:r>
      <w:r w:rsidR="004F2125" w:rsidRPr="00D30D82">
        <w:rPr>
          <w:rFonts w:ascii="Times New Roman" w:hAnsi="Times New Roman" w:cs="Times New Roman"/>
          <w:lang w:val="en-US"/>
        </w:rPr>
        <w:t xml:space="preserve">01 </w:t>
      </w:r>
      <w:r w:rsidR="00745AFF" w:rsidRPr="00D30D82">
        <w:rPr>
          <w:rFonts w:ascii="Times New Roman" w:hAnsi="Times New Roman" w:cs="Times New Roman"/>
          <w:lang w:val="en-US"/>
        </w:rPr>
        <w:t xml:space="preserve">for a relevant statistical test </w:t>
      </w:r>
      <w:r w:rsidR="007130C9" w:rsidRPr="00D30D82">
        <w:rPr>
          <w:rFonts w:ascii="Times New Roman" w:hAnsi="Times New Roman" w:cs="Times New Roman"/>
          <w:lang w:val="en-US"/>
        </w:rPr>
        <w:t>causes</w:t>
      </w:r>
      <w:r w:rsidR="00910BAE" w:rsidRPr="00D30D82">
        <w:rPr>
          <w:rFonts w:ascii="Times New Roman" w:hAnsi="Times New Roman" w:cs="Times New Roman"/>
          <w:lang w:val="en-US"/>
        </w:rPr>
        <w:t xml:space="preserve"> </w:t>
      </w:r>
      <w:r w:rsidR="00C00440" w:rsidRPr="00D30D82">
        <w:rPr>
          <w:rFonts w:ascii="Times New Roman" w:hAnsi="Times New Roman" w:cs="Times New Roman"/>
          <w:lang w:val="en-US"/>
        </w:rPr>
        <w:t xml:space="preserve">rejection </w:t>
      </w:r>
      <w:r w:rsidR="00C61BA0" w:rsidRPr="00D30D82">
        <w:rPr>
          <w:rFonts w:ascii="Times New Roman" w:hAnsi="Times New Roman" w:cs="Times New Roman"/>
          <w:lang w:val="en-US"/>
        </w:rPr>
        <w:t>of</w:t>
      </w:r>
      <w:r w:rsidR="00263666" w:rsidRPr="00D30D82">
        <w:rPr>
          <w:rFonts w:ascii="Times New Roman" w:hAnsi="Times New Roman" w:cs="Times New Roman"/>
          <w:lang w:val="en-US"/>
        </w:rPr>
        <w:t xml:space="preserve"> </w:t>
      </w:r>
      <w:r w:rsidR="00910BAE" w:rsidRPr="00D30D82">
        <w:rPr>
          <w:rFonts w:ascii="Times New Roman" w:hAnsi="Times New Roman" w:cs="Times New Roman"/>
          <w:lang w:val="en-US"/>
        </w:rPr>
        <w:t>the current null hypothesis</w:t>
      </w:r>
      <w:r w:rsidR="00AA7055" w:rsidRPr="00D30D82">
        <w:rPr>
          <w:rFonts w:ascii="Times New Roman" w:hAnsi="Times New Roman" w:cs="Times New Roman"/>
          <w:lang w:val="en-US"/>
        </w:rPr>
        <w:t xml:space="preserve">. Similarly, </w:t>
      </w:r>
      <w:r w:rsidR="00AA7055" w:rsidRPr="00D30D82">
        <w:rPr>
          <w:rFonts w:ascii="Times New Roman" w:hAnsi="Times New Roman" w:cs="Times New Roman"/>
          <w:i/>
          <w:iCs/>
          <w:lang w:val="en-US"/>
        </w:rPr>
        <w:t>p</w:t>
      </w:r>
      <w:r w:rsidR="0030660F" w:rsidRPr="00D30D82">
        <w:rPr>
          <w:rFonts w:ascii="Times New Roman" w:hAnsi="Times New Roman" w:cs="Times New Roman"/>
          <w:lang w:val="en-US"/>
        </w:rPr>
        <w:t xml:space="preserve"> </w:t>
      </w:r>
      <w:r w:rsidR="00956C16" w:rsidRPr="00D30D82">
        <w:rPr>
          <w:rFonts w:ascii="Times New Roman" w:hAnsi="Times New Roman" w:cs="Times New Roman"/>
          <w:lang w:val="en-US"/>
        </w:rPr>
        <w:t>≥</w:t>
      </w:r>
      <w:r w:rsidR="0030660F" w:rsidRPr="00D30D82">
        <w:rPr>
          <w:rFonts w:ascii="Times New Roman" w:hAnsi="Times New Roman" w:cs="Times New Roman"/>
          <w:lang w:val="en-US"/>
        </w:rPr>
        <w:t xml:space="preserve"> </w:t>
      </w:r>
      <w:r w:rsidR="00AA7055" w:rsidRPr="00D30D82">
        <w:rPr>
          <w:rFonts w:ascii="Times New Roman" w:hAnsi="Times New Roman" w:cs="Times New Roman"/>
          <w:lang w:val="en-US"/>
        </w:rPr>
        <w:t>.2</w:t>
      </w:r>
      <w:r w:rsidR="00D65C37" w:rsidRPr="00D30D82">
        <w:rPr>
          <w:rFonts w:ascii="Times New Roman" w:hAnsi="Times New Roman" w:cs="Times New Roman"/>
          <w:lang w:val="en-US"/>
        </w:rPr>
        <w:t>5</w:t>
      </w:r>
      <w:r w:rsidR="00AA7055" w:rsidRPr="00D30D82">
        <w:rPr>
          <w:rFonts w:ascii="Times New Roman" w:hAnsi="Times New Roman" w:cs="Times New Roman"/>
          <w:lang w:val="en-US"/>
        </w:rPr>
        <w:t xml:space="preserve"> </w:t>
      </w:r>
      <w:r w:rsidR="00545627" w:rsidRPr="00D30D82">
        <w:rPr>
          <w:rFonts w:ascii="Times New Roman" w:hAnsi="Times New Roman" w:cs="Times New Roman"/>
          <w:lang w:val="en-US"/>
        </w:rPr>
        <w:t xml:space="preserve">makes the </w:t>
      </w:r>
      <w:r w:rsidR="00CD093B" w:rsidRPr="00D30D82">
        <w:rPr>
          <w:rFonts w:ascii="Times New Roman" w:hAnsi="Times New Roman" w:cs="Times New Roman"/>
          <w:lang w:val="en-US"/>
        </w:rPr>
        <w:t xml:space="preserve">scenario </w:t>
      </w:r>
      <w:r w:rsidR="00BF5B78" w:rsidRPr="00D30D82">
        <w:rPr>
          <w:rFonts w:ascii="Times New Roman" w:hAnsi="Times New Roman" w:cs="Times New Roman"/>
          <w:lang w:val="en-US"/>
        </w:rPr>
        <w:t>consider that</w:t>
      </w:r>
      <w:r w:rsidR="00545627" w:rsidRPr="00D30D82">
        <w:rPr>
          <w:rFonts w:ascii="Times New Roman" w:hAnsi="Times New Roman" w:cs="Times New Roman"/>
          <w:lang w:val="en-US"/>
        </w:rPr>
        <w:t xml:space="preserve"> the null hypothesis holds. </w:t>
      </w:r>
      <w:r w:rsidR="007B619D" w:rsidRPr="00D30D82">
        <w:rPr>
          <w:rFonts w:ascii="Times New Roman" w:hAnsi="Times New Roman" w:cs="Times New Roman"/>
          <w:lang w:val="en-US"/>
        </w:rPr>
        <w:t>W</w:t>
      </w:r>
      <w:r w:rsidR="00545627" w:rsidRPr="00D30D82">
        <w:rPr>
          <w:rFonts w:ascii="Times New Roman" w:hAnsi="Times New Roman" w:cs="Times New Roman"/>
          <w:lang w:val="en-US"/>
        </w:rPr>
        <w:t xml:space="preserve">hen </w:t>
      </w:r>
      <w:r w:rsidR="0030660F" w:rsidRPr="00D30D82">
        <w:rPr>
          <w:rFonts w:ascii="Times New Roman" w:hAnsi="Times New Roman" w:cs="Times New Roman"/>
          <w:lang w:val="en-US"/>
        </w:rPr>
        <w:t>.</w:t>
      </w:r>
      <w:r w:rsidR="00D65C37" w:rsidRPr="00D30D82">
        <w:rPr>
          <w:rFonts w:ascii="Times New Roman" w:hAnsi="Times New Roman" w:cs="Times New Roman"/>
          <w:lang w:val="en-US"/>
        </w:rPr>
        <w:t>0</w:t>
      </w:r>
      <w:r w:rsidR="001B4F95" w:rsidRPr="00D30D82">
        <w:rPr>
          <w:rFonts w:ascii="Times New Roman" w:hAnsi="Times New Roman" w:cs="Times New Roman"/>
          <w:lang w:val="en-US"/>
        </w:rPr>
        <w:t>01</w:t>
      </w:r>
      <w:r w:rsidR="0030660F" w:rsidRPr="00D30D82">
        <w:rPr>
          <w:rFonts w:ascii="Times New Roman" w:hAnsi="Times New Roman" w:cs="Times New Roman"/>
          <w:lang w:val="en-US"/>
        </w:rPr>
        <w:t xml:space="preserve"> </w:t>
      </w:r>
      <w:r w:rsidR="001B4F95" w:rsidRPr="00D30D82">
        <w:rPr>
          <w:rFonts w:ascii="Times New Roman" w:hAnsi="Times New Roman" w:cs="Times New Roman"/>
          <w:lang w:val="en-US"/>
        </w:rPr>
        <w:t>&lt;</w:t>
      </w:r>
      <w:r w:rsidR="0030660F" w:rsidRPr="00D30D82">
        <w:rPr>
          <w:rFonts w:ascii="Times New Roman" w:hAnsi="Times New Roman" w:cs="Times New Roman"/>
          <w:lang w:val="en-US"/>
        </w:rPr>
        <w:t xml:space="preserve"> </w:t>
      </w:r>
      <w:r w:rsidR="001B4F95" w:rsidRPr="00D30D82">
        <w:rPr>
          <w:rFonts w:ascii="Times New Roman" w:hAnsi="Times New Roman" w:cs="Times New Roman"/>
          <w:i/>
          <w:iCs/>
          <w:lang w:val="en-US"/>
        </w:rPr>
        <w:t>p</w:t>
      </w:r>
      <w:r w:rsidR="0030660F" w:rsidRPr="00D30D82">
        <w:rPr>
          <w:rFonts w:ascii="Times New Roman" w:hAnsi="Times New Roman" w:cs="Times New Roman"/>
          <w:lang w:val="en-US"/>
        </w:rPr>
        <w:t xml:space="preserve"> </w:t>
      </w:r>
      <w:r w:rsidR="001B4F95" w:rsidRPr="00D30D82">
        <w:rPr>
          <w:rFonts w:ascii="Times New Roman" w:hAnsi="Times New Roman" w:cs="Times New Roman"/>
          <w:lang w:val="en-US"/>
        </w:rPr>
        <w:t>&lt;</w:t>
      </w:r>
      <w:r w:rsidR="0030660F" w:rsidRPr="00D30D82">
        <w:rPr>
          <w:rFonts w:ascii="Times New Roman" w:hAnsi="Times New Roman" w:cs="Times New Roman"/>
          <w:lang w:val="en-US"/>
        </w:rPr>
        <w:t xml:space="preserve"> </w:t>
      </w:r>
      <w:r w:rsidR="001B4F95" w:rsidRPr="00D30D82">
        <w:rPr>
          <w:rFonts w:ascii="Times New Roman" w:hAnsi="Times New Roman" w:cs="Times New Roman"/>
          <w:lang w:val="en-US"/>
        </w:rPr>
        <w:t>.2</w:t>
      </w:r>
      <w:r w:rsidR="00D65C37" w:rsidRPr="00D30D82">
        <w:rPr>
          <w:rFonts w:ascii="Times New Roman" w:hAnsi="Times New Roman" w:cs="Times New Roman"/>
          <w:lang w:val="en-US"/>
        </w:rPr>
        <w:t>5</w:t>
      </w:r>
      <w:r w:rsidR="0030660F" w:rsidRPr="00D30D82">
        <w:rPr>
          <w:rFonts w:ascii="Times New Roman" w:hAnsi="Times New Roman" w:cs="Times New Roman"/>
          <w:lang w:val="en-US"/>
        </w:rPr>
        <w:t xml:space="preserve">, </w:t>
      </w:r>
      <w:r w:rsidR="00097857" w:rsidRPr="00D30D82">
        <w:rPr>
          <w:rFonts w:ascii="Times New Roman" w:hAnsi="Times New Roman" w:cs="Times New Roman"/>
          <w:lang w:val="en-US"/>
        </w:rPr>
        <w:t xml:space="preserve">both decisions are considered in alternate processing </w:t>
      </w:r>
      <w:r w:rsidR="00881155" w:rsidRPr="00D30D82">
        <w:rPr>
          <w:rFonts w:ascii="Times New Roman" w:hAnsi="Times New Roman" w:cs="Times New Roman"/>
          <w:lang w:val="en-US"/>
        </w:rPr>
        <w:t>scenarios</w:t>
      </w:r>
      <w:r w:rsidR="00F53BDD" w:rsidRPr="00D30D82">
        <w:rPr>
          <w:rFonts w:ascii="Times New Roman" w:hAnsi="Times New Roman" w:cs="Times New Roman"/>
          <w:lang w:val="en-US"/>
        </w:rPr>
        <w:t>.</w:t>
      </w:r>
      <w:r w:rsidR="001C03F9" w:rsidRPr="00D30D82">
        <w:rPr>
          <w:rFonts w:ascii="Times New Roman" w:hAnsi="Times New Roman" w:cs="Times New Roman"/>
          <w:lang w:val="en-US"/>
        </w:rPr>
        <w:t xml:space="preserve"> </w:t>
      </w:r>
      <w:r w:rsidR="00182CF7" w:rsidRPr="00D30D82">
        <w:rPr>
          <w:rFonts w:ascii="Times New Roman" w:hAnsi="Times New Roman" w:cs="Times New Roman"/>
          <w:lang w:val="en-US"/>
        </w:rPr>
        <w:t>For instance</w:t>
      </w:r>
      <w:r w:rsidR="00AC30CE" w:rsidRPr="00D30D82">
        <w:rPr>
          <w:rFonts w:ascii="Times New Roman" w:hAnsi="Times New Roman" w:cs="Times New Roman"/>
          <w:lang w:val="en-US"/>
        </w:rPr>
        <w:t>,</w:t>
      </w:r>
      <w:r w:rsidR="008F6DEE" w:rsidRPr="00D30D82">
        <w:rPr>
          <w:rFonts w:ascii="Times New Roman" w:hAnsi="Times New Roman" w:cs="Times New Roman"/>
          <w:lang w:val="en-US"/>
        </w:rPr>
        <w:t xml:space="preserve"> two sub-clusters with their wors</w:t>
      </w:r>
      <w:r w:rsidR="0076325E" w:rsidRPr="00D30D82">
        <w:rPr>
          <w:rFonts w:ascii="Times New Roman" w:hAnsi="Times New Roman" w:cs="Times New Roman"/>
          <w:lang w:val="en-US"/>
        </w:rPr>
        <w:t>t signal cancellation pair yielding p = .0</w:t>
      </w:r>
      <w:r w:rsidR="006D251D" w:rsidRPr="00D30D82">
        <w:rPr>
          <w:rFonts w:ascii="Times New Roman" w:hAnsi="Times New Roman" w:cs="Times New Roman"/>
          <w:lang w:val="en-US"/>
        </w:rPr>
        <w:t>9</w:t>
      </w:r>
      <w:r w:rsidR="00B61F17" w:rsidRPr="00D30D82">
        <w:rPr>
          <w:rFonts w:ascii="Times New Roman" w:hAnsi="Times New Roman" w:cs="Times New Roman"/>
          <w:lang w:val="en-US"/>
        </w:rPr>
        <w:t xml:space="preserve"> will be grouped together in one scenario and kept as distinct</w:t>
      </w:r>
      <w:r w:rsidR="00AC30CE" w:rsidRPr="00D30D82">
        <w:rPr>
          <w:rFonts w:ascii="Times New Roman" w:hAnsi="Times New Roman" w:cs="Times New Roman"/>
          <w:lang w:val="en-US"/>
        </w:rPr>
        <w:t xml:space="preserve"> clusters in another. </w:t>
      </w:r>
    </w:p>
    <w:p w14:paraId="2A802992" w14:textId="4003D33B" w:rsidR="00052450" w:rsidRPr="00D30D82" w:rsidRDefault="00D610D2" w:rsidP="00CD3764">
      <w:pPr>
        <w:rPr>
          <w:rFonts w:ascii="Times New Roman" w:hAnsi="Times New Roman" w:cs="Times New Roman"/>
          <w:lang w:val="en-US"/>
        </w:rPr>
      </w:pPr>
      <w:r w:rsidRPr="00D30D82">
        <w:rPr>
          <w:rFonts w:ascii="Times New Roman" w:hAnsi="Times New Roman" w:cs="Times New Roman"/>
          <w:lang w:val="en-US"/>
        </w:rPr>
        <w:t>When several cluster</w:t>
      </w:r>
      <w:r w:rsidR="00AF7F9C" w:rsidRPr="00D30D82">
        <w:rPr>
          <w:rFonts w:ascii="Times New Roman" w:hAnsi="Times New Roman" w:cs="Times New Roman"/>
          <w:lang w:val="en-US"/>
        </w:rPr>
        <w:t xml:space="preserve"> unifications </w:t>
      </w:r>
      <w:r w:rsidR="0008307E" w:rsidRPr="00D30D82">
        <w:rPr>
          <w:rFonts w:ascii="Times New Roman" w:hAnsi="Times New Roman" w:cs="Times New Roman"/>
          <w:lang w:val="en-US"/>
        </w:rPr>
        <w:t xml:space="preserve">are thus statistically undecided, all </w:t>
      </w:r>
      <w:r w:rsidR="00162302" w:rsidRPr="00D30D82">
        <w:rPr>
          <w:rFonts w:ascii="Times New Roman" w:hAnsi="Times New Roman" w:cs="Times New Roman"/>
          <w:lang w:val="en-US"/>
        </w:rPr>
        <w:t xml:space="preserve">subsets of </w:t>
      </w:r>
      <w:r w:rsidR="00B463D5" w:rsidRPr="00D30D82">
        <w:rPr>
          <w:rFonts w:ascii="Times New Roman" w:hAnsi="Times New Roman" w:cs="Times New Roman"/>
          <w:lang w:val="en-US"/>
        </w:rPr>
        <w:t>statistical decisions</w:t>
      </w:r>
      <w:r w:rsidR="00162302" w:rsidRPr="00D30D82">
        <w:rPr>
          <w:rFonts w:ascii="Times New Roman" w:hAnsi="Times New Roman" w:cs="Times New Roman"/>
          <w:lang w:val="en-US"/>
        </w:rPr>
        <w:t xml:space="preserve"> are considered in separate s</w:t>
      </w:r>
      <w:r w:rsidR="00C560C7" w:rsidRPr="00D30D82">
        <w:rPr>
          <w:rFonts w:ascii="Times New Roman" w:hAnsi="Times New Roman" w:cs="Times New Roman"/>
          <w:lang w:val="en-US"/>
        </w:rPr>
        <w:t>c</w:t>
      </w:r>
      <w:r w:rsidR="00162302" w:rsidRPr="00D30D82">
        <w:rPr>
          <w:rFonts w:ascii="Times New Roman" w:hAnsi="Times New Roman" w:cs="Times New Roman"/>
          <w:lang w:val="en-US"/>
        </w:rPr>
        <w:t xml:space="preserve">enarios. </w:t>
      </w:r>
      <w:r w:rsidR="00F47992" w:rsidRPr="00D30D82">
        <w:rPr>
          <w:rFonts w:ascii="Times New Roman" w:hAnsi="Times New Roman" w:cs="Times New Roman"/>
          <w:lang w:val="en-US"/>
        </w:rPr>
        <w:t>This</w:t>
      </w:r>
      <w:r w:rsidR="00DD30AA" w:rsidRPr="00D30D82">
        <w:rPr>
          <w:rFonts w:ascii="Times New Roman" w:hAnsi="Times New Roman" w:cs="Times New Roman"/>
          <w:lang w:val="en-US"/>
        </w:rPr>
        <w:t xml:space="preserve"> </w:t>
      </w:r>
      <w:r w:rsidR="00F31BE8" w:rsidRPr="00D30D82">
        <w:rPr>
          <w:rFonts w:ascii="Times New Roman" w:hAnsi="Times New Roman" w:cs="Times New Roman"/>
          <w:lang w:val="en-US"/>
        </w:rPr>
        <w:t>could</w:t>
      </w:r>
      <w:r w:rsidR="00EA5535" w:rsidRPr="00D30D82">
        <w:rPr>
          <w:rFonts w:ascii="Times New Roman" w:hAnsi="Times New Roman" w:cs="Times New Roman"/>
          <w:lang w:val="en-US"/>
        </w:rPr>
        <w:t xml:space="preserve"> however</w:t>
      </w:r>
      <w:r w:rsidR="00365875" w:rsidRPr="00D30D82">
        <w:rPr>
          <w:rFonts w:ascii="Times New Roman" w:hAnsi="Times New Roman" w:cs="Times New Roman"/>
          <w:lang w:val="en-US"/>
        </w:rPr>
        <w:t xml:space="preserve"> substantially reduce the number of </w:t>
      </w:r>
      <w:r w:rsidR="00FF2B60" w:rsidRPr="00D30D82">
        <w:rPr>
          <w:rFonts w:ascii="Times New Roman" w:hAnsi="Times New Roman" w:cs="Times New Roman"/>
          <w:lang w:val="en-US"/>
        </w:rPr>
        <w:t>factors</w:t>
      </w:r>
      <w:r w:rsidR="004E0E99" w:rsidRPr="00D30D82">
        <w:rPr>
          <w:rFonts w:ascii="Times New Roman" w:hAnsi="Times New Roman" w:cs="Times New Roman"/>
          <w:lang w:val="en-US"/>
        </w:rPr>
        <w:t xml:space="preserve"> when </w:t>
      </w:r>
      <w:r w:rsidR="003E6931" w:rsidRPr="00D30D82">
        <w:rPr>
          <w:rFonts w:ascii="Times New Roman" w:hAnsi="Times New Roman" w:cs="Times New Roman"/>
          <w:lang w:val="en-US"/>
        </w:rPr>
        <w:t>several</w:t>
      </w:r>
      <w:r w:rsidR="004E0E99" w:rsidRPr="00D30D82">
        <w:rPr>
          <w:rFonts w:ascii="Times New Roman" w:hAnsi="Times New Roman" w:cs="Times New Roman"/>
          <w:lang w:val="en-US"/>
        </w:rPr>
        <w:t xml:space="preserve"> undecided </w:t>
      </w:r>
      <w:r w:rsidR="00FC5F33" w:rsidRPr="00D30D82">
        <w:rPr>
          <w:rFonts w:ascii="Times New Roman" w:hAnsi="Times New Roman" w:cs="Times New Roman"/>
          <w:lang w:val="en-US"/>
        </w:rPr>
        <w:t>groupings</w:t>
      </w:r>
      <w:r w:rsidR="004E0E99" w:rsidRPr="00D30D82">
        <w:rPr>
          <w:rFonts w:ascii="Times New Roman" w:hAnsi="Times New Roman" w:cs="Times New Roman"/>
          <w:lang w:val="en-US"/>
        </w:rPr>
        <w:t xml:space="preserve"> are </w:t>
      </w:r>
      <w:r w:rsidR="00E01153" w:rsidRPr="00D30D82">
        <w:rPr>
          <w:rFonts w:ascii="Times New Roman" w:hAnsi="Times New Roman" w:cs="Times New Roman"/>
          <w:lang w:val="en-US"/>
        </w:rPr>
        <w:t xml:space="preserve">simultaneously </w:t>
      </w:r>
      <w:r w:rsidR="004E0E99" w:rsidRPr="00D30D82">
        <w:rPr>
          <w:rFonts w:ascii="Times New Roman" w:hAnsi="Times New Roman" w:cs="Times New Roman"/>
          <w:lang w:val="en-US"/>
        </w:rPr>
        <w:t xml:space="preserve">excluded. </w:t>
      </w:r>
      <w:r w:rsidR="00617256" w:rsidRPr="00D30D82">
        <w:rPr>
          <w:rFonts w:ascii="Times New Roman" w:hAnsi="Times New Roman" w:cs="Times New Roman"/>
          <w:lang w:val="en-US"/>
        </w:rPr>
        <w:t xml:space="preserve">To prevent exploring </w:t>
      </w:r>
      <w:r w:rsidR="00377B46" w:rsidRPr="00D30D82">
        <w:rPr>
          <w:rFonts w:ascii="Times New Roman" w:hAnsi="Times New Roman" w:cs="Times New Roman"/>
          <w:lang w:val="en-US"/>
        </w:rPr>
        <w:t xml:space="preserve">solutions </w:t>
      </w:r>
      <w:r w:rsidR="008F1005" w:rsidRPr="00D30D82">
        <w:rPr>
          <w:rFonts w:ascii="Times New Roman" w:hAnsi="Times New Roman" w:cs="Times New Roman"/>
          <w:lang w:val="en-US"/>
        </w:rPr>
        <w:t xml:space="preserve">with clearly too few factors, </w:t>
      </w:r>
      <w:r w:rsidR="003E6931" w:rsidRPr="00D30D82">
        <w:rPr>
          <w:rFonts w:ascii="Times New Roman" w:hAnsi="Times New Roman" w:cs="Times New Roman"/>
          <w:lang w:val="en-US"/>
        </w:rPr>
        <w:t>scenar</w:t>
      </w:r>
      <w:r w:rsidR="00F06507" w:rsidRPr="00D30D82">
        <w:rPr>
          <w:rFonts w:ascii="Times New Roman" w:hAnsi="Times New Roman" w:cs="Times New Roman"/>
          <w:lang w:val="en-US"/>
        </w:rPr>
        <w:t>i</w:t>
      </w:r>
      <w:r w:rsidR="003E6931" w:rsidRPr="00D30D82">
        <w:rPr>
          <w:rFonts w:ascii="Times New Roman" w:hAnsi="Times New Roman" w:cs="Times New Roman"/>
          <w:lang w:val="en-US"/>
        </w:rPr>
        <w:t xml:space="preserve">os </w:t>
      </w:r>
      <w:r w:rsidR="00F06507" w:rsidRPr="00D30D82">
        <w:rPr>
          <w:rFonts w:ascii="Times New Roman" w:hAnsi="Times New Roman" w:cs="Times New Roman"/>
          <w:lang w:val="en-US"/>
        </w:rPr>
        <w:t xml:space="preserve">are </w:t>
      </w:r>
      <w:r w:rsidR="00DA4474" w:rsidRPr="00D30D82">
        <w:rPr>
          <w:rFonts w:ascii="Times New Roman" w:hAnsi="Times New Roman" w:cs="Times New Roman"/>
          <w:lang w:val="en-US"/>
        </w:rPr>
        <w:t xml:space="preserve">rejected if </w:t>
      </w:r>
      <w:r w:rsidR="00F06507" w:rsidRPr="00D30D82">
        <w:rPr>
          <w:rFonts w:ascii="Times New Roman" w:hAnsi="Times New Roman" w:cs="Times New Roman"/>
          <w:lang w:val="en-US"/>
        </w:rPr>
        <w:t xml:space="preserve">involving fewer than </w:t>
      </w:r>
      <w:r w:rsidR="008F1005" w:rsidRPr="00D30D82">
        <w:rPr>
          <w:rFonts w:ascii="Times New Roman" w:hAnsi="Times New Roman" w:cs="Times New Roman"/>
          <w:lang w:val="en-US"/>
        </w:rPr>
        <w:t xml:space="preserve">the minimum number of required dimensions </w:t>
      </w:r>
      <w:r w:rsidR="00594CF4" w:rsidRPr="00D30D82">
        <w:rPr>
          <w:rFonts w:ascii="Times New Roman" w:hAnsi="Times New Roman" w:cs="Times New Roman"/>
          <w:lang w:val="en-US"/>
        </w:rPr>
        <w:t>a</w:t>
      </w:r>
      <w:r w:rsidR="008F1005" w:rsidRPr="00D30D82">
        <w:rPr>
          <w:rFonts w:ascii="Times New Roman" w:hAnsi="Times New Roman" w:cs="Times New Roman"/>
          <w:lang w:val="en-US"/>
        </w:rPr>
        <w:t>s assessed with the Next Eigenvalue Sufficiency Test (NEST; Achim, 2017).</w:t>
      </w:r>
      <w:r w:rsidR="00551CDC" w:rsidRPr="00D30D82">
        <w:rPr>
          <w:rFonts w:ascii="Times New Roman" w:hAnsi="Times New Roman" w:cs="Times New Roman"/>
          <w:lang w:val="en-US"/>
        </w:rPr>
        <w:t xml:space="preserve"> This </w:t>
      </w:r>
      <w:r w:rsidR="00594CF4" w:rsidRPr="00D30D82">
        <w:rPr>
          <w:rFonts w:ascii="Times New Roman" w:hAnsi="Times New Roman" w:cs="Times New Roman"/>
          <w:lang w:val="en-US"/>
        </w:rPr>
        <w:t>statistical</w:t>
      </w:r>
      <w:r w:rsidR="003560E4" w:rsidRPr="00D30D82">
        <w:rPr>
          <w:rFonts w:ascii="Times New Roman" w:hAnsi="Times New Roman" w:cs="Times New Roman"/>
          <w:lang w:val="en-US"/>
        </w:rPr>
        <w:t>ly based</w:t>
      </w:r>
      <w:r w:rsidR="00594CF4" w:rsidRPr="00D30D82">
        <w:rPr>
          <w:rFonts w:ascii="Times New Roman" w:hAnsi="Times New Roman" w:cs="Times New Roman"/>
          <w:lang w:val="en-US"/>
        </w:rPr>
        <w:t xml:space="preserve"> method </w:t>
      </w:r>
      <w:r w:rsidR="00551CDC" w:rsidRPr="00D30D82">
        <w:rPr>
          <w:rFonts w:ascii="Times New Roman" w:hAnsi="Times New Roman" w:cs="Times New Roman"/>
          <w:lang w:val="en-US"/>
        </w:rPr>
        <w:t xml:space="preserve">was documented not to </w:t>
      </w:r>
      <w:r w:rsidR="00CA4A94" w:rsidRPr="00D30D82">
        <w:rPr>
          <w:rFonts w:ascii="Times New Roman" w:hAnsi="Times New Roman" w:cs="Times New Roman"/>
          <w:lang w:val="en-US"/>
        </w:rPr>
        <w:t>exceed its nominal type I error rate</w:t>
      </w:r>
      <w:r w:rsidR="00E106A3" w:rsidRPr="00D30D82">
        <w:rPr>
          <w:rFonts w:ascii="Times New Roman" w:hAnsi="Times New Roman" w:cs="Times New Roman"/>
          <w:lang w:val="en-US"/>
        </w:rPr>
        <w:t xml:space="preserve">. </w:t>
      </w:r>
      <w:r w:rsidR="003C7835" w:rsidRPr="00D30D82">
        <w:rPr>
          <w:rFonts w:ascii="Times New Roman" w:hAnsi="Times New Roman" w:cs="Times New Roman"/>
          <w:lang w:val="en-US"/>
        </w:rPr>
        <w:t>The latter is here set at .002</w:t>
      </w:r>
      <w:r w:rsidR="00922E41" w:rsidRPr="00D30D82">
        <w:rPr>
          <w:rFonts w:ascii="Times New Roman" w:hAnsi="Times New Roman" w:cs="Times New Roman"/>
          <w:lang w:val="en-US"/>
        </w:rPr>
        <w:t xml:space="preserve">, meaning that </w:t>
      </w:r>
      <w:r w:rsidR="00D5788D" w:rsidRPr="00D30D82">
        <w:rPr>
          <w:rFonts w:ascii="Times New Roman" w:hAnsi="Times New Roman" w:cs="Times New Roman"/>
          <w:lang w:val="en-US"/>
        </w:rPr>
        <w:t xml:space="preserve">a k-factor model is </w:t>
      </w:r>
      <w:r w:rsidR="00431F9E" w:rsidRPr="00D30D82">
        <w:rPr>
          <w:rFonts w:ascii="Times New Roman" w:hAnsi="Times New Roman" w:cs="Times New Roman"/>
          <w:lang w:val="en-US"/>
        </w:rPr>
        <w:t xml:space="preserve">rejected as insufficient </w:t>
      </w:r>
      <w:r w:rsidR="00B101BB" w:rsidRPr="00D30D82">
        <w:rPr>
          <w:rFonts w:ascii="Times New Roman" w:hAnsi="Times New Roman" w:cs="Times New Roman"/>
          <w:lang w:val="en-US"/>
        </w:rPr>
        <w:t xml:space="preserve">only if </w:t>
      </w:r>
      <w:r w:rsidR="00C5082A" w:rsidRPr="00D30D82">
        <w:rPr>
          <w:rFonts w:ascii="Times New Roman" w:hAnsi="Times New Roman" w:cs="Times New Roman"/>
          <w:lang w:val="en-US"/>
        </w:rPr>
        <w:t>the</w:t>
      </w:r>
      <w:r w:rsidR="00B101BB" w:rsidRPr="00D30D82">
        <w:rPr>
          <w:rFonts w:ascii="Times New Roman" w:hAnsi="Times New Roman" w:cs="Times New Roman"/>
          <w:lang w:val="en-US"/>
        </w:rPr>
        <w:t xml:space="preserve"> empirical </w:t>
      </w:r>
      <w:r w:rsidR="00E55DB1" w:rsidRPr="00D30D82">
        <w:rPr>
          <w:rFonts w:ascii="Times New Roman" w:hAnsi="Times New Roman" w:cs="Times New Roman"/>
          <w:lang w:val="en-US"/>
        </w:rPr>
        <w:t>probability o</w:t>
      </w:r>
      <w:r w:rsidR="00C5082A" w:rsidRPr="00D30D82">
        <w:rPr>
          <w:rFonts w:ascii="Times New Roman" w:hAnsi="Times New Roman" w:cs="Times New Roman"/>
          <w:lang w:val="en-US"/>
        </w:rPr>
        <w:t xml:space="preserve">f </w:t>
      </w:r>
      <w:r w:rsidR="00B823D0" w:rsidRPr="00D30D82">
        <w:rPr>
          <w:rFonts w:ascii="Times New Roman" w:hAnsi="Times New Roman" w:cs="Times New Roman"/>
          <w:lang w:val="en-US"/>
        </w:rPr>
        <w:t>the next eigenvalue (i.e., at rank k+1)</w:t>
      </w:r>
      <w:r w:rsidR="00FA4B7C" w:rsidRPr="00D30D82">
        <w:rPr>
          <w:rFonts w:ascii="Times New Roman" w:hAnsi="Times New Roman" w:cs="Times New Roman"/>
          <w:lang w:val="en-US"/>
        </w:rPr>
        <w:t xml:space="preserve"> is less than </w:t>
      </w:r>
      <w:r w:rsidR="00333F87" w:rsidRPr="00D30D82">
        <w:rPr>
          <w:rFonts w:ascii="Times New Roman" w:hAnsi="Times New Roman" w:cs="Times New Roman"/>
          <w:lang w:val="en-US"/>
        </w:rPr>
        <w:t>this</w:t>
      </w:r>
      <w:r w:rsidR="003E1BC4" w:rsidRPr="00D30D82">
        <w:rPr>
          <w:rFonts w:ascii="Times New Roman" w:hAnsi="Times New Roman" w:cs="Times New Roman"/>
          <w:lang w:val="en-US"/>
        </w:rPr>
        <w:t xml:space="preserve"> low threshold</w:t>
      </w:r>
      <w:r w:rsidR="00FA4B7C" w:rsidRPr="00D30D82">
        <w:rPr>
          <w:rFonts w:ascii="Times New Roman" w:hAnsi="Times New Roman" w:cs="Times New Roman"/>
          <w:lang w:val="en-US"/>
        </w:rPr>
        <w:t xml:space="preserve">, which </w:t>
      </w:r>
      <w:r w:rsidR="0035008F" w:rsidRPr="00D30D82">
        <w:rPr>
          <w:rFonts w:ascii="Times New Roman" w:hAnsi="Times New Roman" w:cs="Times New Roman"/>
          <w:lang w:val="en-US"/>
        </w:rPr>
        <w:t>strongly limits</w:t>
      </w:r>
      <w:r w:rsidR="00CB18A0" w:rsidRPr="00D30D82">
        <w:rPr>
          <w:rFonts w:ascii="Times New Roman" w:hAnsi="Times New Roman" w:cs="Times New Roman"/>
          <w:lang w:val="en-US"/>
        </w:rPr>
        <w:t xml:space="preserve"> the risk of overestimating the number of required dimensions.</w:t>
      </w:r>
    </w:p>
    <w:p w14:paraId="533A1B45" w14:textId="1770B8DF" w:rsidR="005A1AB4" w:rsidRPr="00D30D82" w:rsidRDefault="005A1AB4" w:rsidP="005A1AB4">
      <w:pPr>
        <w:rPr>
          <w:rFonts w:ascii="Times New Roman" w:hAnsi="Times New Roman" w:cs="Times New Roman"/>
          <w:lang w:val="en-US"/>
        </w:rPr>
      </w:pPr>
      <w:r w:rsidRPr="00D30D82">
        <w:rPr>
          <w:rFonts w:ascii="Times New Roman" w:hAnsi="Times New Roman" w:cs="Times New Roman"/>
          <w:lang w:val="en-US"/>
        </w:rPr>
        <w:lastRenderedPageBreak/>
        <w:t xml:space="preserve">SCRoF </w:t>
      </w:r>
      <w:del w:id="51" w:author="Caron, Pier-Olivier" w:date="2024-10-17T08:42:00Z" w16du:dateUtc="2024-10-17T12:42:00Z">
        <w:r w:rsidRPr="00D30D82" w:rsidDel="00C616BA">
          <w:rPr>
            <w:rFonts w:ascii="Times New Roman" w:hAnsi="Times New Roman" w:cs="Times New Roman"/>
            <w:lang w:val="en-US"/>
          </w:rPr>
          <w:delText xml:space="preserve">often </w:delText>
        </w:r>
      </w:del>
      <w:r w:rsidRPr="00D30D82">
        <w:rPr>
          <w:rFonts w:ascii="Times New Roman" w:hAnsi="Times New Roman" w:cs="Times New Roman"/>
          <w:lang w:val="en-US"/>
        </w:rPr>
        <w:t>test</w:t>
      </w:r>
      <w:ins w:id="52" w:author="Caron, Pier-Olivier" w:date="2024-10-17T08:42:00Z" w16du:dateUtc="2024-10-17T12:42:00Z">
        <w:r w:rsidR="00C616BA">
          <w:rPr>
            <w:rFonts w:ascii="Times New Roman" w:hAnsi="Times New Roman" w:cs="Times New Roman"/>
            <w:lang w:val="en-US"/>
          </w:rPr>
          <w:t>s</w:t>
        </w:r>
      </w:ins>
      <w:r w:rsidRPr="00D30D82">
        <w:rPr>
          <w:rFonts w:ascii="Times New Roman" w:hAnsi="Times New Roman" w:cs="Times New Roman"/>
          <w:lang w:val="en-US"/>
        </w:rPr>
        <w:t xml:space="preserve"> for the maximum of </w:t>
      </w:r>
      <w:commentRangeStart w:id="53"/>
      <w:r w:rsidRPr="00D30D82">
        <w:rPr>
          <w:rFonts w:ascii="Times New Roman" w:hAnsi="Times New Roman" w:cs="Times New Roman"/>
          <w:lang w:val="en-US"/>
        </w:rPr>
        <w:t xml:space="preserve">some </w:t>
      </w:r>
      <w:commentRangeEnd w:id="53"/>
      <w:r w:rsidR="00C616BA">
        <w:rPr>
          <w:rStyle w:val="Marquedecommentaire"/>
        </w:rPr>
        <w:commentReference w:id="53"/>
      </w:r>
      <w:r w:rsidRPr="00D30D82">
        <w:rPr>
          <w:rFonts w:ascii="Times New Roman" w:hAnsi="Times New Roman" w:cs="Times New Roman"/>
          <w:lang w:val="en-US"/>
        </w:rPr>
        <w:t>statistics. For instance, in deciding if a sub-cluster of two variables may be aggregated with another of three variables, it will require that all six signal cancellation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involving one variable from each sub-cluster be not significant. The test is thus applied on the most significant of these six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The associated probability </w:t>
      </w:r>
      <w:r w:rsidRPr="00D30D82">
        <w:rPr>
          <w:rFonts w:ascii="Times New Roman" w:hAnsi="Times New Roman" w:cs="Times New Roman"/>
          <w:i/>
          <w:iCs/>
          <w:lang w:val="en-US"/>
        </w:rPr>
        <w:t>p</w:t>
      </w:r>
      <w:r w:rsidRPr="00D30D82">
        <w:rPr>
          <w:rFonts w:ascii="Times New Roman" w:hAnsi="Times New Roman" w:cs="Times New Roman"/>
          <w:lang w:val="en-US"/>
        </w:rPr>
        <w:t xml:space="preserve"> is then converted to a net probability as 1-(1-</w:t>
      </w:r>
      <w:proofErr w:type="gramStart"/>
      <w:r w:rsidRPr="00D30D82">
        <w:rPr>
          <w:rFonts w:ascii="Times New Roman" w:hAnsi="Times New Roman" w:cs="Times New Roman"/>
          <w:i/>
          <w:iCs/>
          <w:lang w:val="en-US"/>
        </w:rPr>
        <w:t>p</w:t>
      </w:r>
      <w:r w:rsidRPr="00D30D82">
        <w:rPr>
          <w:rFonts w:ascii="Times New Roman" w:hAnsi="Times New Roman" w:cs="Times New Roman"/>
          <w:lang w:val="en-US"/>
        </w:rPr>
        <w:t>)</w:t>
      </w:r>
      <w:r w:rsidRPr="00D30D82">
        <w:rPr>
          <w:rFonts w:ascii="Times New Roman" w:hAnsi="Times New Roman" w:cs="Times New Roman"/>
          <w:i/>
          <w:iCs/>
          <w:vertAlign w:val="superscript"/>
          <w:lang w:val="en-US"/>
        </w:rPr>
        <w:t>s</w:t>
      </w:r>
      <w:proofErr w:type="gramEnd"/>
      <w:r w:rsidRPr="00D30D82">
        <w:rPr>
          <w:rFonts w:ascii="Times New Roman" w:hAnsi="Times New Roman" w:cs="Times New Roman"/>
          <w:lang w:val="en-US"/>
        </w:rPr>
        <w:t xml:space="preserve">, where </w:t>
      </w:r>
      <w:r w:rsidRPr="00D30D82">
        <w:rPr>
          <w:rFonts w:ascii="Times New Roman" w:hAnsi="Times New Roman" w:cs="Times New Roman"/>
          <w:i/>
          <w:iCs/>
          <w:lang w:val="en-US"/>
        </w:rPr>
        <w:t>s</w:t>
      </w:r>
      <w:r w:rsidRPr="00D30D82">
        <w:rPr>
          <w:rFonts w:ascii="Times New Roman" w:hAnsi="Times New Roman" w:cs="Times New Roman"/>
          <w:lang w:val="en-US"/>
        </w:rPr>
        <w:t>, here six, is the number of statistics over which the maximum was retained. For instance, with ten variables, the contrast of each pairwise signal cancelling attempt is correlated with the eight remaining variables; these correlations are transformed into z</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which are summed to form a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with eight degrees of freedom. If the maximum of the six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(8) was, say, 27.0 which has an associated </w:t>
      </w:r>
      <w:r w:rsidRPr="00D30D82">
        <w:rPr>
          <w:rFonts w:ascii="Times New Roman" w:hAnsi="Times New Roman" w:cs="Times New Roman"/>
          <w:i/>
          <w:iCs/>
          <w:lang w:val="en-US"/>
        </w:rPr>
        <w:t>p</w:t>
      </w:r>
      <w:r w:rsidRPr="00D30D82">
        <w:rPr>
          <w:rFonts w:ascii="Times New Roman" w:hAnsi="Times New Roman" w:cs="Times New Roman"/>
          <w:lang w:val="en-US"/>
        </w:rPr>
        <w:t xml:space="preserve"> of .0007, this raw probability would become a net probability of 1-.9993</w:t>
      </w:r>
      <w:r w:rsidRPr="00D30D82">
        <w:rPr>
          <w:rFonts w:ascii="Times New Roman" w:hAnsi="Times New Roman" w:cs="Times New Roman"/>
          <w:vertAlign w:val="superscript"/>
          <w:lang w:val="en-US"/>
        </w:rPr>
        <w:t>6</w:t>
      </w:r>
      <w:r w:rsidRPr="00D30D82">
        <w:rPr>
          <w:rFonts w:ascii="Times New Roman" w:hAnsi="Times New Roman" w:cs="Times New Roman"/>
          <w:lang w:val="en-US"/>
        </w:rPr>
        <w:t xml:space="preserve"> = .0042 that all six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are at or below the observed maximal value. In such a case, this net probability would cause the aggregation of the two clusters to be both allowed and prevented in parallel scenarios.</w:t>
      </w:r>
    </w:p>
    <w:p w14:paraId="3F57DA43" w14:textId="6AD3925B" w:rsidR="005C2A49" w:rsidRPr="00D30D82" w:rsidRDefault="006C73F8" w:rsidP="00CD3764">
      <w:pPr>
        <w:rPr>
          <w:rFonts w:ascii="Times New Roman" w:hAnsi="Times New Roman" w:cs="Times New Roman"/>
          <w:lang w:val="en-US"/>
        </w:rPr>
      </w:pPr>
      <w:r w:rsidRPr="00D30D82">
        <w:rPr>
          <w:rFonts w:ascii="Times New Roman" w:hAnsi="Times New Roman" w:cs="Times New Roman"/>
          <w:lang w:val="en-US"/>
        </w:rPr>
        <w:t xml:space="preserve">The two-threshold approach also applies </w:t>
      </w:r>
      <w:r w:rsidR="00917708" w:rsidRPr="00D30D82">
        <w:rPr>
          <w:rFonts w:ascii="Times New Roman" w:hAnsi="Times New Roman" w:cs="Times New Roman"/>
          <w:lang w:val="en-US"/>
        </w:rPr>
        <w:t>to</w:t>
      </w:r>
      <w:r w:rsidR="00202C52" w:rsidRPr="00D30D82">
        <w:rPr>
          <w:rFonts w:ascii="Times New Roman" w:hAnsi="Times New Roman" w:cs="Times New Roman"/>
          <w:lang w:val="en-US"/>
        </w:rPr>
        <w:t xml:space="preserve"> coplanarity </w:t>
      </w:r>
      <w:r w:rsidR="00D3048A" w:rsidRPr="00D30D82">
        <w:rPr>
          <w:rFonts w:ascii="Times New Roman" w:hAnsi="Times New Roman" w:cs="Times New Roman"/>
          <w:lang w:val="en-US"/>
        </w:rPr>
        <w:t>test</w:t>
      </w:r>
      <w:r w:rsidR="00917708" w:rsidRPr="00D30D82">
        <w:rPr>
          <w:rFonts w:ascii="Times New Roman" w:hAnsi="Times New Roman" w:cs="Times New Roman"/>
          <w:lang w:val="en-US"/>
        </w:rPr>
        <w:t>ing</w:t>
      </w:r>
      <w:r w:rsidR="00775E5F" w:rsidRPr="00D30D82">
        <w:rPr>
          <w:rFonts w:ascii="Times New Roman" w:hAnsi="Times New Roman" w:cs="Times New Roman"/>
          <w:lang w:val="en-US"/>
        </w:rPr>
        <w:t>, where</w:t>
      </w:r>
      <w:r w:rsidR="00917708" w:rsidRPr="00D30D82">
        <w:rPr>
          <w:rFonts w:ascii="Times New Roman" w:hAnsi="Times New Roman" w:cs="Times New Roman"/>
          <w:lang w:val="en-US"/>
        </w:rPr>
        <w:t xml:space="preserve"> </w:t>
      </w:r>
      <w:r w:rsidR="00D3048A" w:rsidRPr="00D30D82">
        <w:rPr>
          <w:rFonts w:ascii="Times New Roman" w:hAnsi="Times New Roman" w:cs="Times New Roman"/>
          <w:lang w:val="en-US"/>
        </w:rPr>
        <w:t>a</w:t>
      </w:r>
      <w:r w:rsidR="007E64B3" w:rsidRPr="00D30D82">
        <w:rPr>
          <w:rFonts w:ascii="Times New Roman" w:hAnsi="Times New Roman" w:cs="Times New Roman"/>
          <w:lang w:val="en-US"/>
        </w:rPr>
        <w:t>n in-between</w:t>
      </w:r>
      <w:r w:rsidR="00D3048A" w:rsidRPr="00D30D82">
        <w:rPr>
          <w:rFonts w:ascii="Times New Roman" w:hAnsi="Times New Roman" w:cs="Times New Roman"/>
          <w:lang w:val="en-US"/>
        </w:rPr>
        <w:t xml:space="preserve"> probability result</w:t>
      </w:r>
      <w:r w:rsidR="007E64B3" w:rsidRPr="00D30D82">
        <w:rPr>
          <w:rFonts w:ascii="Times New Roman" w:hAnsi="Times New Roman" w:cs="Times New Roman"/>
          <w:lang w:val="en-US"/>
        </w:rPr>
        <w:t>s</w:t>
      </w:r>
      <w:r w:rsidR="00D3048A" w:rsidRPr="00D30D82">
        <w:rPr>
          <w:rFonts w:ascii="Times New Roman" w:hAnsi="Times New Roman" w:cs="Times New Roman"/>
          <w:lang w:val="en-US"/>
        </w:rPr>
        <w:t xml:space="preserve"> in</w:t>
      </w:r>
      <w:r w:rsidR="006D7198" w:rsidRPr="00D30D82">
        <w:rPr>
          <w:rFonts w:ascii="Times New Roman" w:hAnsi="Times New Roman" w:cs="Times New Roman"/>
          <w:lang w:val="en-US"/>
        </w:rPr>
        <w:t xml:space="preserve"> se</w:t>
      </w:r>
      <w:r w:rsidR="00594E10" w:rsidRPr="00D30D82">
        <w:rPr>
          <w:rFonts w:ascii="Times New Roman" w:hAnsi="Times New Roman" w:cs="Times New Roman"/>
          <w:lang w:val="en-US"/>
        </w:rPr>
        <w:t>p</w:t>
      </w:r>
      <w:r w:rsidR="006D7198" w:rsidRPr="00D30D82">
        <w:rPr>
          <w:rFonts w:ascii="Times New Roman" w:hAnsi="Times New Roman" w:cs="Times New Roman"/>
          <w:lang w:val="en-US"/>
        </w:rPr>
        <w:t>arate scenar</w:t>
      </w:r>
      <w:r w:rsidR="00594E10" w:rsidRPr="00D30D82">
        <w:rPr>
          <w:rFonts w:ascii="Times New Roman" w:hAnsi="Times New Roman" w:cs="Times New Roman"/>
          <w:lang w:val="en-US"/>
        </w:rPr>
        <w:t>i</w:t>
      </w:r>
      <w:r w:rsidR="006D7198" w:rsidRPr="00D30D82">
        <w:rPr>
          <w:rFonts w:ascii="Times New Roman" w:hAnsi="Times New Roman" w:cs="Times New Roman"/>
          <w:lang w:val="en-US"/>
        </w:rPr>
        <w:t>o</w:t>
      </w:r>
      <w:r w:rsidR="00594E10" w:rsidRPr="00D30D82">
        <w:rPr>
          <w:rFonts w:ascii="Times New Roman" w:hAnsi="Times New Roman" w:cs="Times New Roman"/>
          <w:lang w:val="en-US"/>
        </w:rPr>
        <w:t>s</w:t>
      </w:r>
      <w:r w:rsidR="00A6542D" w:rsidRPr="00D30D82">
        <w:rPr>
          <w:rFonts w:ascii="Times New Roman" w:hAnsi="Times New Roman" w:cs="Times New Roman"/>
          <w:lang w:val="en-US"/>
        </w:rPr>
        <w:t>, one</w:t>
      </w:r>
      <w:r w:rsidR="00D3048A" w:rsidRPr="00D30D82">
        <w:rPr>
          <w:rFonts w:ascii="Times New Roman" w:hAnsi="Times New Roman" w:cs="Times New Roman"/>
          <w:lang w:val="en-US"/>
        </w:rPr>
        <w:t xml:space="preserve"> </w:t>
      </w:r>
      <w:r w:rsidR="00105CFB" w:rsidRPr="00D30D82">
        <w:rPr>
          <w:rFonts w:ascii="Times New Roman" w:hAnsi="Times New Roman" w:cs="Times New Roman"/>
          <w:lang w:val="en-US"/>
        </w:rPr>
        <w:t>in which</w:t>
      </w:r>
      <w:r w:rsidR="00594E10" w:rsidRPr="00D30D82">
        <w:rPr>
          <w:rFonts w:ascii="Times New Roman" w:hAnsi="Times New Roman" w:cs="Times New Roman"/>
          <w:lang w:val="en-US"/>
        </w:rPr>
        <w:t xml:space="preserve"> all</w:t>
      </w:r>
      <w:r w:rsidR="000558B7" w:rsidRPr="00D30D82">
        <w:rPr>
          <w:rFonts w:ascii="Times New Roman" w:hAnsi="Times New Roman" w:cs="Times New Roman"/>
          <w:lang w:val="en-US"/>
        </w:rPr>
        <w:t xml:space="preserve"> three clusters involved </w:t>
      </w:r>
      <w:r w:rsidR="00A6542D" w:rsidRPr="00D30D82">
        <w:rPr>
          <w:rFonts w:ascii="Times New Roman" w:hAnsi="Times New Roman" w:cs="Times New Roman"/>
          <w:lang w:val="en-US"/>
        </w:rPr>
        <w:t xml:space="preserve">will be </w:t>
      </w:r>
      <w:r w:rsidR="00086E8D" w:rsidRPr="00D30D82">
        <w:rPr>
          <w:rFonts w:ascii="Times New Roman" w:hAnsi="Times New Roman" w:cs="Times New Roman"/>
          <w:lang w:val="en-US"/>
        </w:rPr>
        <w:t>trea</w:t>
      </w:r>
      <w:r w:rsidR="00A6542D" w:rsidRPr="00D30D82">
        <w:rPr>
          <w:rFonts w:ascii="Times New Roman" w:hAnsi="Times New Roman" w:cs="Times New Roman"/>
          <w:lang w:val="en-US"/>
        </w:rPr>
        <w:t xml:space="preserve">ted </w:t>
      </w:r>
      <w:r w:rsidR="000558B7" w:rsidRPr="00D30D82">
        <w:rPr>
          <w:rFonts w:ascii="Times New Roman" w:hAnsi="Times New Roman" w:cs="Times New Roman"/>
          <w:lang w:val="en-US"/>
        </w:rPr>
        <w:t>as three distinct factors</w:t>
      </w:r>
      <w:r w:rsidR="00890057" w:rsidRPr="00D30D82">
        <w:rPr>
          <w:rFonts w:ascii="Times New Roman" w:hAnsi="Times New Roman" w:cs="Times New Roman"/>
          <w:lang w:val="en-US"/>
        </w:rPr>
        <w:t xml:space="preserve"> and </w:t>
      </w:r>
      <w:r w:rsidR="00C958A1" w:rsidRPr="00D30D82">
        <w:rPr>
          <w:rFonts w:ascii="Times New Roman" w:hAnsi="Times New Roman" w:cs="Times New Roman"/>
          <w:lang w:val="en-US"/>
        </w:rPr>
        <w:t>other scenario</w:t>
      </w:r>
      <w:r w:rsidR="00B57701" w:rsidRPr="00D30D82">
        <w:rPr>
          <w:rFonts w:ascii="Times New Roman" w:hAnsi="Times New Roman" w:cs="Times New Roman"/>
          <w:lang w:val="en-US"/>
        </w:rPr>
        <w:t>s</w:t>
      </w:r>
      <w:r w:rsidR="00C958A1" w:rsidRPr="00D30D82">
        <w:rPr>
          <w:rFonts w:ascii="Times New Roman" w:hAnsi="Times New Roman" w:cs="Times New Roman"/>
          <w:lang w:val="en-US"/>
        </w:rPr>
        <w:t xml:space="preserve"> </w:t>
      </w:r>
      <w:r w:rsidR="00887A78" w:rsidRPr="00D30D82">
        <w:rPr>
          <w:rFonts w:ascii="Times New Roman" w:hAnsi="Times New Roman" w:cs="Times New Roman"/>
          <w:lang w:val="en-US"/>
        </w:rPr>
        <w:t>with</w:t>
      </w:r>
      <w:r w:rsidR="00C958A1" w:rsidRPr="00D30D82">
        <w:rPr>
          <w:rFonts w:ascii="Times New Roman" w:hAnsi="Times New Roman" w:cs="Times New Roman"/>
          <w:lang w:val="en-US"/>
        </w:rPr>
        <w:t xml:space="preserve"> each </w:t>
      </w:r>
      <w:r w:rsidR="00890057" w:rsidRPr="00D30D82">
        <w:rPr>
          <w:rFonts w:ascii="Times New Roman" w:hAnsi="Times New Roman" w:cs="Times New Roman"/>
          <w:lang w:val="en-US"/>
        </w:rPr>
        <w:t xml:space="preserve">two-variable cluster </w:t>
      </w:r>
      <w:r w:rsidR="00502B21" w:rsidRPr="00D30D82">
        <w:rPr>
          <w:rFonts w:ascii="Times New Roman" w:hAnsi="Times New Roman" w:cs="Times New Roman"/>
          <w:lang w:val="en-US"/>
        </w:rPr>
        <w:t>being excluded</w:t>
      </w:r>
      <w:r w:rsidR="00754846" w:rsidRPr="00D30D82">
        <w:rPr>
          <w:rFonts w:ascii="Times New Roman" w:hAnsi="Times New Roman" w:cs="Times New Roman"/>
          <w:lang w:val="en-US"/>
        </w:rPr>
        <w:t>, one at the time,</w:t>
      </w:r>
      <w:r w:rsidR="00502B21" w:rsidRPr="00D30D82">
        <w:rPr>
          <w:rFonts w:ascii="Times New Roman" w:hAnsi="Times New Roman" w:cs="Times New Roman"/>
          <w:lang w:val="en-US"/>
        </w:rPr>
        <w:t xml:space="preserve"> as a bona fide factor.</w:t>
      </w:r>
      <w:r w:rsidR="00DC2F47" w:rsidRPr="00D30D82">
        <w:rPr>
          <w:rFonts w:ascii="Times New Roman" w:hAnsi="Times New Roman" w:cs="Times New Roman"/>
          <w:lang w:val="en-US"/>
        </w:rPr>
        <w:t xml:space="preserve"> </w:t>
      </w:r>
      <w:r w:rsidR="00D6402F" w:rsidRPr="00D30D82">
        <w:rPr>
          <w:rFonts w:ascii="Times New Roman" w:hAnsi="Times New Roman" w:cs="Times New Roman"/>
          <w:lang w:val="en-US"/>
        </w:rPr>
        <w:t xml:space="preserve">This </w:t>
      </w:r>
      <w:r w:rsidR="00103E76" w:rsidRPr="00D30D82">
        <w:rPr>
          <w:rFonts w:ascii="Times New Roman" w:hAnsi="Times New Roman" w:cs="Times New Roman"/>
          <w:lang w:val="en-US"/>
        </w:rPr>
        <w:t>c</w:t>
      </w:r>
      <w:r w:rsidR="00473FE5" w:rsidRPr="00D30D82">
        <w:rPr>
          <w:rFonts w:ascii="Times New Roman" w:hAnsi="Times New Roman" w:cs="Times New Roman"/>
          <w:lang w:val="en-US"/>
        </w:rPr>
        <w:t xml:space="preserve">ould </w:t>
      </w:r>
      <w:r w:rsidR="00360406" w:rsidRPr="00D30D82">
        <w:rPr>
          <w:rFonts w:ascii="Times New Roman" w:hAnsi="Times New Roman" w:cs="Times New Roman"/>
          <w:lang w:val="en-US"/>
        </w:rPr>
        <w:t xml:space="preserve">yield four parallel scenarios </w:t>
      </w:r>
      <w:r w:rsidR="00103E76" w:rsidRPr="00D30D82">
        <w:rPr>
          <w:rFonts w:ascii="Times New Roman" w:hAnsi="Times New Roman" w:cs="Times New Roman"/>
          <w:lang w:val="en-US"/>
        </w:rPr>
        <w:t>if</w:t>
      </w:r>
      <w:r w:rsidR="00360406" w:rsidRPr="00D30D82">
        <w:rPr>
          <w:rFonts w:ascii="Times New Roman" w:hAnsi="Times New Roman" w:cs="Times New Roman"/>
          <w:lang w:val="en-US"/>
        </w:rPr>
        <w:t xml:space="preserve"> all three </w:t>
      </w:r>
      <w:r w:rsidR="00A91405" w:rsidRPr="00D30D82">
        <w:rPr>
          <w:rFonts w:ascii="Times New Roman" w:hAnsi="Times New Roman" w:cs="Times New Roman"/>
          <w:lang w:val="en-US"/>
        </w:rPr>
        <w:t xml:space="preserve">possibly coplanar clusters </w:t>
      </w:r>
      <w:r w:rsidR="00395E2E" w:rsidRPr="00D30D82">
        <w:rPr>
          <w:rFonts w:ascii="Times New Roman" w:hAnsi="Times New Roman" w:cs="Times New Roman"/>
          <w:lang w:val="en-US"/>
        </w:rPr>
        <w:t>consist of</w:t>
      </w:r>
      <w:r w:rsidR="00A91405" w:rsidRPr="00D30D82">
        <w:rPr>
          <w:rFonts w:ascii="Times New Roman" w:hAnsi="Times New Roman" w:cs="Times New Roman"/>
          <w:lang w:val="en-US"/>
        </w:rPr>
        <w:t xml:space="preserve"> only two variables.</w:t>
      </w:r>
      <w:r w:rsidR="00360406" w:rsidRPr="00D30D82">
        <w:rPr>
          <w:rFonts w:ascii="Times New Roman" w:hAnsi="Times New Roman" w:cs="Times New Roman"/>
          <w:lang w:val="en-US"/>
        </w:rPr>
        <w:t xml:space="preserve"> </w:t>
      </w:r>
    </w:p>
    <w:p w14:paraId="68E30D76" w14:textId="49D6762D" w:rsidR="00427ACA" w:rsidRPr="00D30D82" w:rsidRDefault="00805383" w:rsidP="009B6380">
      <w:pPr>
        <w:tabs>
          <w:tab w:val="left" w:pos="567"/>
        </w:tabs>
        <w:rPr>
          <w:rFonts w:ascii="Times New Roman" w:hAnsi="Times New Roman" w:cs="Times New Roman"/>
          <w:lang w:val="en-US"/>
        </w:rPr>
      </w:pPr>
      <w:commentRangeStart w:id="54"/>
      <w:commentRangeStart w:id="55"/>
      <w:commentRangeStart w:id="56"/>
      <w:r w:rsidRPr="00D30D82">
        <w:rPr>
          <w:rFonts w:ascii="Times New Roman" w:hAnsi="Times New Roman" w:cs="Times New Roman"/>
          <w:lang w:val="en-US"/>
        </w:rPr>
        <w:t>The</w:t>
      </w:r>
      <w:commentRangeEnd w:id="54"/>
      <w:r w:rsidR="00F16CF3">
        <w:rPr>
          <w:rStyle w:val="Marquedecommentaire"/>
        </w:rPr>
        <w:commentReference w:id="54"/>
      </w:r>
      <w:commentRangeEnd w:id="55"/>
      <w:r w:rsidR="00F16CF3">
        <w:rPr>
          <w:rStyle w:val="Marquedecommentaire"/>
        </w:rPr>
        <w:commentReference w:id="55"/>
      </w:r>
      <w:commentRangeEnd w:id="56"/>
      <w:r w:rsidR="00F16CF3">
        <w:rPr>
          <w:rStyle w:val="Marquedecommentaire"/>
        </w:rPr>
        <w:commentReference w:id="56"/>
      </w:r>
      <w:r w:rsidRPr="00D30D82">
        <w:rPr>
          <w:rFonts w:ascii="Times New Roman" w:hAnsi="Times New Roman" w:cs="Times New Roman"/>
          <w:lang w:val="en-US"/>
        </w:rPr>
        <w:t xml:space="preserve"> list of </w:t>
      </w:r>
      <w:r w:rsidR="008E1A23" w:rsidRPr="00D30D82">
        <w:rPr>
          <w:rFonts w:ascii="Times New Roman" w:hAnsi="Times New Roman" w:cs="Times New Roman"/>
          <w:lang w:val="en-US"/>
        </w:rPr>
        <w:t xml:space="preserve">relevant </w:t>
      </w:r>
      <w:r w:rsidRPr="00D30D82">
        <w:rPr>
          <w:rFonts w:ascii="Times New Roman" w:hAnsi="Times New Roman" w:cs="Times New Roman"/>
          <w:lang w:val="en-US"/>
        </w:rPr>
        <w:t>explored scenarios is printed at SCRoF termination</w:t>
      </w:r>
      <w:r w:rsidR="00764733" w:rsidRPr="00D30D82">
        <w:rPr>
          <w:rFonts w:ascii="Times New Roman" w:hAnsi="Times New Roman" w:cs="Times New Roman"/>
          <w:lang w:val="en-US"/>
        </w:rPr>
        <w:t xml:space="preserve"> along with their χ</w:t>
      </w:r>
      <w:r w:rsidR="00764733" w:rsidRPr="00D30D82">
        <w:rPr>
          <w:rFonts w:ascii="Times New Roman" w:hAnsi="Times New Roman" w:cs="Times New Roman"/>
          <w:vertAlign w:val="superscript"/>
          <w:lang w:val="en-US"/>
        </w:rPr>
        <w:t>2</w:t>
      </w:r>
      <w:r w:rsidR="00764733" w:rsidRPr="00D30D82">
        <w:rPr>
          <w:rFonts w:ascii="Times New Roman" w:hAnsi="Times New Roman" w:cs="Times New Roman"/>
          <w:lang w:val="en-US"/>
        </w:rPr>
        <w:t xml:space="preserve"> statistics</w:t>
      </w:r>
      <w:r w:rsidR="007B7BD4" w:rsidRPr="00D30D82">
        <w:rPr>
          <w:rFonts w:ascii="Times New Roman" w:hAnsi="Times New Roman" w:cs="Times New Roman"/>
          <w:lang w:val="en-US"/>
        </w:rPr>
        <w:t xml:space="preserve"> but excluding those with </w:t>
      </w:r>
      <w:r w:rsidR="007B7BD4" w:rsidRPr="00D30D82">
        <w:rPr>
          <w:rFonts w:ascii="Times New Roman" w:hAnsi="Times New Roman" w:cs="Times New Roman"/>
          <w:i/>
          <w:iCs/>
          <w:lang w:val="en-US"/>
        </w:rPr>
        <w:t>p</w:t>
      </w:r>
      <w:r w:rsidR="007B7BD4" w:rsidRPr="00D30D82">
        <w:rPr>
          <w:rFonts w:ascii="Times New Roman" w:hAnsi="Times New Roman" w:cs="Times New Roman"/>
          <w:lang w:val="en-US"/>
        </w:rPr>
        <w:t xml:space="preserve"> &lt; .00</w:t>
      </w:r>
      <w:r w:rsidR="00786AD0" w:rsidRPr="00D30D82">
        <w:rPr>
          <w:rFonts w:ascii="Times New Roman" w:hAnsi="Times New Roman" w:cs="Times New Roman"/>
          <w:lang w:val="en-US"/>
        </w:rPr>
        <w:t>01</w:t>
      </w:r>
      <w:r w:rsidR="009C7512" w:rsidRPr="00D30D82">
        <w:rPr>
          <w:rStyle w:val="Appelnotedebasdep"/>
          <w:rFonts w:ascii="Times New Roman" w:hAnsi="Times New Roman" w:cs="Times New Roman"/>
          <w:lang w:val="en-US"/>
        </w:rPr>
        <w:footnoteReference w:id="7"/>
      </w:r>
      <w:r w:rsidR="00786AD0" w:rsidRPr="00D30D82">
        <w:rPr>
          <w:rFonts w:ascii="Times New Roman" w:hAnsi="Times New Roman" w:cs="Times New Roman"/>
          <w:lang w:val="en-US"/>
        </w:rPr>
        <w:t>.</w:t>
      </w:r>
      <w:r w:rsidR="00671DB8" w:rsidRPr="00D30D82">
        <w:rPr>
          <w:rFonts w:ascii="Times New Roman" w:hAnsi="Times New Roman" w:cs="Times New Roman"/>
          <w:lang w:val="en-US"/>
        </w:rPr>
        <w:t xml:space="preserve"> </w:t>
      </w:r>
      <w:r w:rsidR="00AA0D0C" w:rsidRPr="00D30D82">
        <w:rPr>
          <w:rFonts w:ascii="Times New Roman" w:hAnsi="Times New Roman" w:cs="Times New Roman"/>
          <w:lang w:val="en-US"/>
        </w:rPr>
        <w:t>Scenarios with the same pattern matrix but alternate correlation matrices are listed consecutively</w:t>
      </w:r>
      <w:r w:rsidR="00B920C5" w:rsidRPr="00D30D82">
        <w:rPr>
          <w:rFonts w:ascii="Times New Roman" w:hAnsi="Times New Roman" w:cs="Times New Roman"/>
          <w:lang w:val="en-US"/>
        </w:rPr>
        <w:t xml:space="preserve">, with extra information on </w:t>
      </w:r>
      <w:r w:rsidR="00DE5C75" w:rsidRPr="00D30D82">
        <w:rPr>
          <w:rFonts w:ascii="Times New Roman" w:hAnsi="Times New Roman" w:cs="Times New Roman"/>
          <w:lang w:val="en-US"/>
        </w:rPr>
        <w:t>the</w:t>
      </w:r>
      <w:r w:rsidR="007E5BB0" w:rsidRPr="00D30D82">
        <w:rPr>
          <w:rFonts w:ascii="Times New Roman" w:hAnsi="Times New Roman" w:cs="Times New Roman"/>
          <w:lang w:val="en-US"/>
        </w:rPr>
        <w:t xml:space="preserve"> line</w:t>
      </w:r>
      <w:r w:rsidR="00C04741" w:rsidRPr="00D30D82">
        <w:rPr>
          <w:rFonts w:ascii="Times New Roman" w:hAnsi="Times New Roman" w:cs="Times New Roman"/>
          <w:lang w:val="en-US"/>
        </w:rPr>
        <w:t xml:space="preserve"> that</w:t>
      </w:r>
      <w:r w:rsidR="00F74EA0" w:rsidRPr="00D30D82">
        <w:rPr>
          <w:rFonts w:ascii="Times New Roman" w:hAnsi="Times New Roman" w:cs="Times New Roman"/>
          <w:lang w:val="en-US"/>
        </w:rPr>
        <w:t xml:space="preserve"> introduc</w:t>
      </w:r>
      <w:r w:rsidR="00C04741" w:rsidRPr="00D30D82">
        <w:rPr>
          <w:rFonts w:ascii="Times New Roman" w:hAnsi="Times New Roman" w:cs="Times New Roman"/>
          <w:lang w:val="en-US"/>
        </w:rPr>
        <w:t>es</w:t>
      </w:r>
      <w:r w:rsidR="00F74EA0" w:rsidRPr="00D30D82">
        <w:rPr>
          <w:rFonts w:ascii="Times New Roman" w:hAnsi="Times New Roman" w:cs="Times New Roman"/>
          <w:lang w:val="en-US"/>
        </w:rPr>
        <w:t xml:space="preserve"> </w:t>
      </w:r>
      <w:r w:rsidR="001A5C77" w:rsidRPr="00D30D82">
        <w:rPr>
          <w:rFonts w:ascii="Times New Roman" w:hAnsi="Times New Roman" w:cs="Times New Roman"/>
          <w:lang w:val="en-US"/>
        </w:rPr>
        <w:t>the</w:t>
      </w:r>
      <w:r w:rsidR="00D70590" w:rsidRPr="00D30D82">
        <w:rPr>
          <w:rFonts w:ascii="Times New Roman" w:hAnsi="Times New Roman" w:cs="Times New Roman"/>
          <w:lang w:val="en-US"/>
        </w:rPr>
        <w:t xml:space="preserve"> factor pattern matrix</w:t>
      </w:r>
      <w:r w:rsidR="00116299" w:rsidRPr="00D30D82">
        <w:rPr>
          <w:rFonts w:ascii="Times New Roman" w:hAnsi="Times New Roman" w:cs="Times New Roman"/>
          <w:lang w:val="en-US"/>
        </w:rPr>
        <w:t>. For instance</w:t>
      </w:r>
      <w:r w:rsidR="005341A5" w:rsidRPr="00D30D82">
        <w:rPr>
          <w:rFonts w:ascii="Times New Roman" w:hAnsi="Times New Roman" w:cs="Times New Roman"/>
          <w:lang w:val="en-US"/>
        </w:rPr>
        <w:br/>
        <w:t xml:space="preserve"> </w:t>
      </w:r>
      <w:r w:rsidR="005341A5" w:rsidRPr="00D30D82">
        <w:rPr>
          <w:rFonts w:ascii="Times New Roman" w:hAnsi="Times New Roman" w:cs="Times New Roman"/>
          <w:lang w:val="en-US"/>
        </w:rPr>
        <w:tab/>
      </w:r>
      <w:r w:rsidR="00B00AA2" w:rsidRPr="00D30D82">
        <w:rPr>
          <w:rFonts w:ascii="Times New Roman" w:hAnsi="Times New Roman" w:cs="Times New Roman"/>
          <w:lang w:val="en-US"/>
        </w:rPr>
        <w:t>4</w:t>
      </w:r>
      <w:r w:rsidR="005341A5" w:rsidRPr="00D30D82">
        <w:rPr>
          <w:rFonts w:ascii="Times New Roman" w:hAnsi="Times New Roman" w:cs="Times New Roman"/>
          <w:lang w:val="en-US"/>
        </w:rPr>
        <w:t>: p=0.13522 X2(</w:t>
      </w:r>
      <w:proofErr w:type="gramStart"/>
      <w:r w:rsidR="005341A5" w:rsidRPr="00D30D82">
        <w:rPr>
          <w:rFonts w:ascii="Times New Roman" w:hAnsi="Times New Roman" w:cs="Times New Roman"/>
          <w:lang w:val="en-US"/>
        </w:rPr>
        <w:t>94)=</w:t>
      </w:r>
      <w:proofErr w:type="gramEnd"/>
      <w:r w:rsidR="005341A5" w:rsidRPr="00D30D82">
        <w:rPr>
          <w:rFonts w:ascii="Times New Roman" w:hAnsi="Times New Roman" w:cs="Times New Roman"/>
          <w:lang w:val="en-US"/>
        </w:rPr>
        <w:t>109.202 VG6 FC1   6f mf:6,7 Coplan VG1</w:t>
      </w:r>
      <w:r w:rsidR="00A41007" w:rsidRPr="00D30D82">
        <w:rPr>
          <w:rFonts w:ascii="Times New Roman" w:hAnsi="Times New Roman" w:cs="Times New Roman"/>
          <w:lang w:val="en-US"/>
        </w:rPr>
        <w:br/>
      </w:r>
      <w:r w:rsidR="00BC2CB2" w:rsidRPr="00D30D82">
        <w:rPr>
          <w:rFonts w:ascii="Times New Roman" w:hAnsi="Times New Roman" w:cs="Times New Roman"/>
          <w:lang w:val="en-US"/>
        </w:rPr>
        <w:t>designates scenario #</w:t>
      </w:r>
      <w:r w:rsidR="002270E7" w:rsidRPr="00D30D82">
        <w:rPr>
          <w:rFonts w:ascii="Times New Roman" w:hAnsi="Times New Roman" w:cs="Times New Roman"/>
          <w:lang w:val="en-US"/>
        </w:rPr>
        <w:t>4</w:t>
      </w:r>
      <w:r w:rsidR="00BC2CB2" w:rsidRPr="00D30D82">
        <w:rPr>
          <w:rFonts w:ascii="Times New Roman" w:hAnsi="Times New Roman" w:cs="Times New Roman"/>
          <w:lang w:val="en-US"/>
        </w:rPr>
        <w:t xml:space="preserve"> with its probability and χ</w:t>
      </w:r>
      <w:r w:rsidR="00BC2CB2" w:rsidRPr="00D30D82">
        <w:rPr>
          <w:rFonts w:ascii="Times New Roman" w:hAnsi="Times New Roman" w:cs="Times New Roman"/>
          <w:vertAlign w:val="superscript"/>
          <w:lang w:val="en-US"/>
        </w:rPr>
        <w:t>2</w:t>
      </w:r>
      <w:r w:rsidR="00BC2CB2" w:rsidRPr="00D30D82">
        <w:rPr>
          <w:rFonts w:ascii="Times New Roman" w:hAnsi="Times New Roman" w:cs="Times New Roman"/>
          <w:lang w:val="en-US"/>
        </w:rPr>
        <w:t xml:space="preserve"> value</w:t>
      </w:r>
      <w:r w:rsidR="002F19CD" w:rsidRPr="00D30D82">
        <w:rPr>
          <w:rFonts w:ascii="Times New Roman" w:hAnsi="Times New Roman" w:cs="Times New Roman"/>
          <w:lang w:val="en-US"/>
        </w:rPr>
        <w:t>s</w:t>
      </w:r>
      <w:r w:rsidR="00E05CCD" w:rsidRPr="00D30D82">
        <w:rPr>
          <w:rFonts w:ascii="Times New Roman" w:hAnsi="Times New Roman" w:cs="Times New Roman"/>
          <w:lang w:val="en-US"/>
        </w:rPr>
        <w:t>; this scenario is</w:t>
      </w:r>
      <w:r w:rsidR="00116299" w:rsidRPr="00D30D82">
        <w:rPr>
          <w:rFonts w:ascii="Times New Roman" w:hAnsi="Times New Roman" w:cs="Times New Roman"/>
          <w:lang w:val="en-US"/>
        </w:rPr>
        <w:t xml:space="preserve"> </w:t>
      </w:r>
      <w:r w:rsidR="00DD33AF" w:rsidRPr="00D30D82">
        <w:rPr>
          <w:rFonts w:ascii="Times New Roman" w:hAnsi="Times New Roman" w:cs="Times New Roman"/>
          <w:lang w:val="en-US"/>
        </w:rPr>
        <w:t xml:space="preserve">internally designated as </w:t>
      </w:r>
      <w:r w:rsidR="00181719" w:rsidRPr="00D30D82">
        <w:rPr>
          <w:rFonts w:ascii="Times New Roman" w:hAnsi="Times New Roman" w:cs="Times New Roman"/>
          <w:lang w:val="en-US"/>
        </w:rPr>
        <w:t>variable grouping 6</w:t>
      </w:r>
      <w:r w:rsidR="005B0EE0" w:rsidRPr="00D30D82">
        <w:rPr>
          <w:rFonts w:ascii="Times New Roman" w:hAnsi="Times New Roman" w:cs="Times New Roman"/>
          <w:lang w:val="en-US"/>
        </w:rPr>
        <w:t xml:space="preserve"> </w:t>
      </w:r>
      <w:r w:rsidR="00B87EA1" w:rsidRPr="00D30D82">
        <w:rPr>
          <w:rFonts w:ascii="Times New Roman" w:hAnsi="Times New Roman" w:cs="Times New Roman"/>
          <w:lang w:val="en-US"/>
        </w:rPr>
        <w:t>with</w:t>
      </w:r>
      <w:r w:rsidR="005B0EE0" w:rsidRPr="00D30D82">
        <w:rPr>
          <w:rFonts w:ascii="Times New Roman" w:hAnsi="Times New Roman" w:cs="Times New Roman"/>
          <w:lang w:val="en-US"/>
        </w:rPr>
        <w:t xml:space="preserve"> factor correlation variant 1</w:t>
      </w:r>
      <w:r w:rsidR="00FF1D81" w:rsidRPr="00D30D82">
        <w:rPr>
          <w:rFonts w:ascii="Times New Roman" w:hAnsi="Times New Roman" w:cs="Times New Roman"/>
          <w:lang w:val="en-US"/>
        </w:rPr>
        <w:t xml:space="preserve">. All lines have this information, the rest of the above line </w:t>
      </w:r>
      <w:r w:rsidR="007A63F1" w:rsidRPr="00D30D82">
        <w:rPr>
          <w:rFonts w:ascii="Times New Roman" w:hAnsi="Times New Roman" w:cs="Times New Roman"/>
          <w:lang w:val="en-US"/>
        </w:rPr>
        <w:t xml:space="preserve">is unique to </w:t>
      </w:r>
      <w:r w:rsidR="006156E7" w:rsidRPr="00D30D82">
        <w:rPr>
          <w:rFonts w:ascii="Times New Roman" w:hAnsi="Times New Roman" w:cs="Times New Roman"/>
          <w:lang w:val="en-US"/>
        </w:rPr>
        <w:t>a new</w:t>
      </w:r>
      <w:r w:rsidR="00162CE1" w:rsidRPr="00D30D82">
        <w:rPr>
          <w:rFonts w:ascii="Times New Roman" w:hAnsi="Times New Roman" w:cs="Times New Roman"/>
          <w:lang w:val="en-US"/>
        </w:rPr>
        <w:t xml:space="preserve"> </w:t>
      </w:r>
      <w:r w:rsidR="00534AB7" w:rsidRPr="00D30D82">
        <w:rPr>
          <w:rFonts w:ascii="Times New Roman" w:hAnsi="Times New Roman" w:cs="Times New Roman"/>
          <w:lang w:val="en-US"/>
        </w:rPr>
        <w:t>variable</w:t>
      </w:r>
      <w:r w:rsidR="007A63F1" w:rsidRPr="00D30D82">
        <w:rPr>
          <w:rFonts w:ascii="Times New Roman" w:hAnsi="Times New Roman" w:cs="Times New Roman"/>
          <w:lang w:val="en-US"/>
        </w:rPr>
        <w:t xml:space="preserve"> group</w:t>
      </w:r>
      <w:r w:rsidR="00534AB7" w:rsidRPr="00D30D82">
        <w:rPr>
          <w:rFonts w:ascii="Times New Roman" w:hAnsi="Times New Roman" w:cs="Times New Roman"/>
          <w:lang w:val="en-US"/>
        </w:rPr>
        <w:t>ing</w:t>
      </w:r>
      <w:r w:rsidR="00FF1D81" w:rsidRPr="00D30D82">
        <w:rPr>
          <w:rFonts w:ascii="Times New Roman" w:hAnsi="Times New Roman" w:cs="Times New Roman"/>
          <w:lang w:val="en-US"/>
        </w:rPr>
        <w:t xml:space="preserve">. </w:t>
      </w:r>
      <w:r w:rsidR="007A63F1" w:rsidRPr="00D30D82">
        <w:rPr>
          <w:rFonts w:ascii="Times New Roman" w:hAnsi="Times New Roman" w:cs="Times New Roman"/>
          <w:lang w:val="en-US"/>
        </w:rPr>
        <w:t>Here, ‘6f</w:t>
      </w:r>
      <w:r w:rsidR="000B3956" w:rsidRPr="00D30D82">
        <w:rPr>
          <w:rFonts w:ascii="Times New Roman" w:hAnsi="Times New Roman" w:cs="Times New Roman"/>
          <w:lang w:val="en-US"/>
        </w:rPr>
        <w:t xml:space="preserve"> mf</w:t>
      </w:r>
      <w:r w:rsidR="00C75041" w:rsidRPr="00D30D82">
        <w:rPr>
          <w:rFonts w:ascii="Times New Roman" w:hAnsi="Times New Roman" w:cs="Times New Roman"/>
          <w:lang w:val="en-US"/>
        </w:rPr>
        <w:t>:</w:t>
      </w:r>
      <w:r w:rsidR="000B3956" w:rsidRPr="00D30D82">
        <w:rPr>
          <w:rFonts w:ascii="Times New Roman" w:hAnsi="Times New Roman" w:cs="Times New Roman"/>
          <w:lang w:val="en-US"/>
        </w:rPr>
        <w:t>6</w:t>
      </w:r>
      <w:r w:rsidR="00C75041" w:rsidRPr="00D30D82">
        <w:rPr>
          <w:rFonts w:ascii="Times New Roman" w:hAnsi="Times New Roman" w:cs="Times New Roman"/>
          <w:lang w:val="en-US"/>
        </w:rPr>
        <w:t>,</w:t>
      </w:r>
      <w:r w:rsidR="000B3956" w:rsidRPr="00D30D82">
        <w:rPr>
          <w:rFonts w:ascii="Times New Roman" w:hAnsi="Times New Roman" w:cs="Times New Roman"/>
          <w:lang w:val="en-US"/>
        </w:rPr>
        <w:t>7</w:t>
      </w:r>
      <w:r w:rsidR="007A63F1" w:rsidRPr="00D30D82">
        <w:rPr>
          <w:rFonts w:ascii="Times New Roman" w:hAnsi="Times New Roman" w:cs="Times New Roman"/>
          <w:lang w:val="en-US"/>
        </w:rPr>
        <w:t>’ indicates a</w:t>
      </w:r>
      <w:r w:rsidR="00702B77" w:rsidRPr="00D30D82">
        <w:rPr>
          <w:rFonts w:ascii="Times New Roman" w:hAnsi="Times New Roman" w:cs="Times New Roman"/>
          <w:lang w:val="en-US"/>
        </w:rPr>
        <w:t xml:space="preserve"> </w:t>
      </w:r>
      <w:r w:rsidR="00302648" w:rsidRPr="00D30D82">
        <w:rPr>
          <w:rFonts w:ascii="Times New Roman" w:hAnsi="Times New Roman" w:cs="Times New Roman"/>
          <w:lang w:val="en-US"/>
        </w:rPr>
        <w:t>6-factor</w:t>
      </w:r>
      <w:r w:rsidR="00702B77" w:rsidRPr="00D30D82">
        <w:rPr>
          <w:rFonts w:ascii="Times New Roman" w:hAnsi="Times New Roman" w:cs="Times New Roman"/>
          <w:lang w:val="en-US"/>
        </w:rPr>
        <w:t xml:space="preserve"> solution with variables 6 and 7 made multifactorial</w:t>
      </w:r>
      <w:r w:rsidR="000B3956" w:rsidRPr="00D30D82">
        <w:rPr>
          <w:rFonts w:ascii="Times New Roman" w:hAnsi="Times New Roman" w:cs="Times New Roman"/>
          <w:lang w:val="en-US"/>
        </w:rPr>
        <w:t xml:space="preserve">; </w:t>
      </w:r>
      <w:r w:rsidR="0094175B" w:rsidRPr="00D30D82">
        <w:rPr>
          <w:rFonts w:ascii="Times New Roman" w:hAnsi="Times New Roman" w:cs="Times New Roman"/>
          <w:lang w:val="en-US"/>
        </w:rPr>
        <w:t xml:space="preserve">the </w:t>
      </w:r>
      <w:r w:rsidR="00A32764" w:rsidRPr="00D30D82">
        <w:rPr>
          <w:rFonts w:ascii="Times New Roman" w:hAnsi="Times New Roman" w:cs="Times New Roman"/>
          <w:lang w:val="en-US"/>
        </w:rPr>
        <w:t xml:space="preserve">end of the </w:t>
      </w:r>
      <w:r w:rsidR="0094175B" w:rsidRPr="00D30D82">
        <w:rPr>
          <w:rFonts w:ascii="Times New Roman" w:hAnsi="Times New Roman" w:cs="Times New Roman"/>
          <w:lang w:val="en-US"/>
        </w:rPr>
        <w:t xml:space="preserve">line </w:t>
      </w:r>
      <w:r w:rsidR="00A13F2F" w:rsidRPr="00D30D82">
        <w:rPr>
          <w:rFonts w:ascii="Times New Roman" w:hAnsi="Times New Roman" w:cs="Times New Roman"/>
          <w:lang w:val="en-US"/>
        </w:rPr>
        <w:t>indicates that</w:t>
      </w:r>
      <w:r w:rsidR="002713EE" w:rsidRPr="00D30D82">
        <w:rPr>
          <w:rFonts w:ascii="Times New Roman" w:hAnsi="Times New Roman" w:cs="Times New Roman"/>
          <w:lang w:val="en-US"/>
        </w:rPr>
        <w:t xml:space="preserve"> the current</w:t>
      </w:r>
      <w:r w:rsidR="00A13F2F" w:rsidRPr="00D30D82">
        <w:rPr>
          <w:rFonts w:ascii="Times New Roman" w:hAnsi="Times New Roman" w:cs="Times New Roman"/>
          <w:lang w:val="en-US"/>
        </w:rPr>
        <w:t xml:space="preserve"> VG6 </w:t>
      </w:r>
      <w:r w:rsidR="007820DC" w:rsidRPr="00D30D82">
        <w:rPr>
          <w:rFonts w:ascii="Times New Roman" w:hAnsi="Times New Roman" w:cs="Times New Roman"/>
          <w:lang w:val="en-US"/>
        </w:rPr>
        <w:t xml:space="preserve">group </w:t>
      </w:r>
      <w:r w:rsidR="00A13F2F" w:rsidRPr="00D30D82">
        <w:rPr>
          <w:rFonts w:ascii="Times New Roman" w:hAnsi="Times New Roman" w:cs="Times New Roman"/>
          <w:lang w:val="en-US"/>
        </w:rPr>
        <w:t xml:space="preserve">emanated from the </w:t>
      </w:r>
      <w:r w:rsidR="00702B77" w:rsidRPr="00D30D82">
        <w:rPr>
          <w:rFonts w:ascii="Times New Roman" w:hAnsi="Times New Roman" w:cs="Times New Roman"/>
          <w:lang w:val="en-US"/>
        </w:rPr>
        <w:t xml:space="preserve">coplanar </w:t>
      </w:r>
      <w:r w:rsidR="005B1E6E" w:rsidRPr="00D30D82">
        <w:rPr>
          <w:rFonts w:ascii="Times New Roman" w:hAnsi="Times New Roman" w:cs="Times New Roman"/>
          <w:lang w:val="en-US"/>
        </w:rPr>
        <w:t xml:space="preserve">detection function </w:t>
      </w:r>
      <w:r w:rsidR="002713EE" w:rsidRPr="00D30D82">
        <w:rPr>
          <w:rFonts w:ascii="Times New Roman" w:hAnsi="Times New Roman" w:cs="Times New Roman"/>
          <w:lang w:val="en-US"/>
        </w:rPr>
        <w:t>when processing</w:t>
      </w:r>
      <w:r w:rsidR="005B1E6E" w:rsidRPr="00D30D82">
        <w:rPr>
          <w:rFonts w:ascii="Times New Roman" w:hAnsi="Times New Roman" w:cs="Times New Roman"/>
          <w:lang w:val="en-US"/>
        </w:rPr>
        <w:t xml:space="preserve"> variable grouping 1.</w:t>
      </w:r>
      <w:r w:rsidR="00174FB2" w:rsidRPr="00D30D82">
        <w:rPr>
          <w:rFonts w:ascii="Times New Roman" w:hAnsi="Times New Roman" w:cs="Times New Roman"/>
          <w:lang w:val="en-US"/>
        </w:rPr>
        <w:t xml:space="preserve"> </w:t>
      </w:r>
      <w:r w:rsidR="004A4562" w:rsidRPr="00D30D82">
        <w:rPr>
          <w:rFonts w:ascii="Times New Roman" w:hAnsi="Times New Roman" w:cs="Times New Roman"/>
          <w:lang w:val="en-US"/>
        </w:rPr>
        <w:t>Th</w:t>
      </w:r>
      <w:r w:rsidR="007103BC" w:rsidRPr="00D30D82">
        <w:rPr>
          <w:rFonts w:ascii="Times New Roman" w:hAnsi="Times New Roman" w:cs="Times New Roman"/>
          <w:lang w:val="en-US"/>
        </w:rPr>
        <w:t>ese</w:t>
      </w:r>
      <w:r w:rsidR="00094587" w:rsidRPr="00D30D82">
        <w:rPr>
          <w:rFonts w:ascii="Times New Roman" w:hAnsi="Times New Roman" w:cs="Times New Roman"/>
          <w:lang w:val="en-US"/>
        </w:rPr>
        <w:t xml:space="preserve"> line</w:t>
      </w:r>
      <w:r w:rsidR="007103BC" w:rsidRPr="00D30D82">
        <w:rPr>
          <w:rFonts w:ascii="Times New Roman" w:hAnsi="Times New Roman" w:cs="Times New Roman"/>
          <w:lang w:val="en-US"/>
        </w:rPr>
        <w:t>s</w:t>
      </w:r>
      <w:r w:rsidR="00094587" w:rsidRPr="00D30D82">
        <w:rPr>
          <w:rFonts w:ascii="Times New Roman" w:hAnsi="Times New Roman" w:cs="Times New Roman"/>
          <w:lang w:val="en-US"/>
        </w:rPr>
        <w:t xml:space="preserve"> </w:t>
      </w:r>
      <w:r w:rsidR="007103BC" w:rsidRPr="00D30D82">
        <w:rPr>
          <w:rFonts w:ascii="Times New Roman" w:hAnsi="Times New Roman" w:cs="Times New Roman"/>
          <w:lang w:val="en-US"/>
        </w:rPr>
        <w:t xml:space="preserve">would </w:t>
      </w:r>
      <w:r w:rsidR="001E3BF5" w:rsidRPr="00D30D82">
        <w:rPr>
          <w:rFonts w:ascii="Times New Roman" w:hAnsi="Times New Roman" w:cs="Times New Roman"/>
          <w:lang w:val="en-US"/>
        </w:rPr>
        <w:t xml:space="preserve">terminate with </w:t>
      </w:r>
      <w:r w:rsidR="002D1BDB" w:rsidRPr="00D30D82">
        <w:rPr>
          <w:rFonts w:ascii="Times New Roman" w:hAnsi="Times New Roman" w:cs="Times New Roman"/>
          <w:lang w:val="en-US"/>
        </w:rPr>
        <w:t xml:space="preserve">the ranks of </w:t>
      </w:r>
      <w:r w:rsidR="00B71F20" w:rsidRPr="00D30D82">
        <w:rPr>
          <w:rFonts w:ascii="Times New Roman" w:hAnsi="Times New Roman" w:cs="Times New Roman"/>
          <w:lang w:val="en-US"/>
        </w:rPr>
        <w:t xml:space="preserve">variables </w:t>
      </w:r>
      <w:r w:rsidR="00FD14F0" w:rsidRPr="00D30D82">
        <w:rPr>
          <w:rFonts w:ascii="Times New Roman" w:hAnsi="Times New Roman" w:cs="Times New Roman"/>
          <w:lang w:val="en-US"/>
        </w:rPr>
        <w:t>that</w:t>
      </w:r>
      <w:r w:rsidR="00B71F20" w:rsidRPr="00D30D82">
        <w:rPr>
          <w:rFonts w:ascii="Times New Roman" w:hAnsi="Times New Roman" w:cs="Times New Roman"/>
          <w:lang w:val="en-US"/>
        </w:rPr>
        <w:t xml:space="preserve"> could not</w:t>
      </w:r>
      <w:r w:rsidR="00FD14F0" w:rsidRPr="00D30D82">
        <w:rPr>
          <w:rFonts w:ascii="Times New Roman" w:hAnsi="Times New Roman" w:cs="Times New Roman"/>
          <w:lang w:val="en-US"/>
        </w:rPr>
        <w:t xml:space="preserve"> be</w:t>
      </w:r>
      <w:r w:rsidR="00B71F20" w:rsidRPr="00D30D82">
        <w:rPr>
          <w:rFonts w:ascii="Times New Roman" w:hAnsi="Times New Roman" w:cs="Times New Roman"/>
          <w:lang w:val="en-US"/>
        </w:rPr>
        <w:t xml:space="preserve"> explain</w:t>
      </w:r>
      <w:r w:rsidR="00302648" w:rsidRPr="00D30D82">
        <w:rPr>
          <w:rFonts w:ascii="Times New Roman" w:hAnsi="Times New Roman" w:cs="Times New Roman"/>
          <w:lang w:val="en-US"/>
        </w:rPr>
        <w:t>ed</w:t>
      </w:r>
      <w:r w:rsidR="00B71F20" w:rsidRPr="00D30D82">
        <w:rPr>
          <w:rFonts w:ascii="Times New Roman" w:hAnsi="Times New Roman" w:cs="Times New Roman"/>
          <w:lang w:val="en-US"/>
        </w:rPr>
        <w:t xml:space="preserve"> through signal cancellation</w:t>
      </w:r>
      <w:r w:rsidR="00720930" w:rsidRPr="00D30D82">
        <w:rPr>
          <w:rFonts w:ascii="Times New Roman" w:hAnsi="Times New Roman" w:cs="Times New Roman"/>
          <w:lang w:val="en-US"/>
        </w:rPr>
        <w:t>, if any</w:t>
      </w:r>
      <w:r w:rsidR="00B71F20" w:rsidRPr="00D30D82">
        <w:rPr>
          <w:rFonts w:ascii="Times New Roman" w:hAnsi="Times New Roman" w:cs="Times New Roman"/>
          <w:lang w:val="en-US"/>
        </w:rPr>
        <w:t xml:space="preserve">. </w:t>
      </w:r>
      <w:r w:rsidR="00B64489" w:rsidRPr="00D30D82">
        <w:rPr>
          <w:rFonts w:ascii="Times New Roman" w:hAnsi="Times New Roman" w:cs="Times New Roman"/>
          <w:lang w:val="en-US"/>
        </w:rPr>
        <w:t xml:space="preserve">These incomplete solutions are listed last. </w:t>
      </w:r>
      <w:r w:rsidR="00105910" w:rsidRPr="00D30D82">
        <w:rPr>
          <w:rFonts w:ascii="Times New Roman" w:hAnsi="Times New Roman" w:cs="Times New Roman"/>
          <w:lang w:val="en-US"/>
        </w:rPr>
        <w:t>As t</w:t>
      </w:r>
      <w:r w:rsidR="00482E23" w:rsidRPr="00D30D82">
        <w:rPr>
          <w:rFonts w:ascii="Times New Roman" w:hAnsi="Times New Roman" w:cs="Times New Roman"/>
          <w:lang w:val="en-US"/>
        </w:rPr>
        <w:t>heir fit statistics ignore the unexplained variables</w:t>
      </w:r>
      <w:r w:rsidR="006A68F0" w:rsidRPr="00D30D82">
        <w:rPr>
          <w:rFonts w:ascii="Times New Roman" w:hAnsi="Times New Roman" w:cs="Times New Roman"/>
          <w:lang w:val="en-US"/>
        </w:rPr>
        <w:t>, s</w:t>
      </w:r>
      <w:r w:rsidR="00EF1E16" w:rsidRPr="00D30D82">
        <w:rPr>
          <w:rFonts w:ascii="Times New Roman" w:hAnsi="Times New Roman" w:cs="Times New Roman"/>
          <w:lang w:val="en-US"/>
        </w:rPr>
        <w:t xml:space="preserve">uch incomplete solutions would only be considered </w:t>
      </w:r>
      <w:r w:rsidR="006A68F0" w:rsidRPr="00D30D82">
        <w:rPr>
          <w:rFonts w:ascii="Times New Roman" w:hAnsi="Times New Roman" w:cs="Times New Roman"/>
          <w:lang w:val="en-US"/>
        </w:rPr>
        <w:t>when</w:t>
      </w:r>
      <w:r w:rsidR="00EF1E16" w:rsidRPr="00D30D82">
        <w:rPr>
          <w:rFonts w:ascii="Times New Roman" w:hAnsi="Times New Roman" w:cs="Times New Roman"/>
          <w:lang w:val="en-US"/>
        </w:rPr>
        <w:t xml:space="preserve"> no complete solution is </w:t>
      </w:r>
      <w:r w:rsidR="007303D8" w:rsidRPr="00D30D82">
        <w:rPr>
          <w:rFonts w:ascii="Times New Roman" w:hAnsi="Times New Roman" w:cs="Times New Roman"/>
          <w:lang w:val="en-US"/>
        </w:rPr>
        <w:t>statistically acceptable.</w:t>
      </w:r>
    </w:p>
    <w:p w14:paraId="4A65F21B" w14:textId="0A241758" w:rsidR="005F2488" w:rsidRPr="00D30D82" w:rsidRDefault="00DB4D93" w:rsidP="00F07118">
      <w:pPr>
        <w:rPr>
          <w:rFonts w:ascii="Times New Roman" w:hAnsi="Times New Roman" w:cs="Times New Roman"/>
          <w:lang w:val="en-US"/>
        </w:rPr>
      </w:pPr>
      <w:r w:rsidRPr="00D30D82">
        <w:rPr>
          <w:rFonts w:ascii="Times New Roman" w:hAnsi="Times New Roman" w:cs="Times New Roman"/>
          <w:lang w:val="en-US"/>
        </w:rPr>
        <w:t xml:space="preserve">The main </w:t>
      </w:r>
      <w:r w:rsidR="004B4B5C" w:rsidRPr="00D30D82">
        <w:rPr>
          <w:rFonts w:ascii="Times New Roman" w:hAnsi="Times New Roman" w:cs="Times New Roman"/>
          <w:lang w:val="en-US"/>
        </w:rPr>
        <w:t xml:space="preserve">SCRoF </w:t>
      </w:r>
      <w:r w:rsidRPr="00D30D82">
        <w:rPr>
          <w:rFonts w:ascii="Times New Roman" w:hAnsi="Times New Roman" w:cs="Times New Roman"/>
          <w:lang w:val="en-US"/>
        </w:rPr>
        <w:t>output</w:t>
      </w:r>
      <w:r w:rsidR="00E40F93" w:rsidRPr="00D30D82">
        <w:rPr>
          <w:rFonts w:ascii="Times New Roman" w:hAnsi="Times New Roman" w:cs="Times New Roman"/>
          <w:lang w:val="en-US"/>
        </w:rPr>
        <w:t xml:space="preserve"> however</w:t>
      </w:r>
      <w:r w:rsidRPr="00D30D82">
        <w:rPr>
          <w:rFonts w:ascii="Times New Roman" w:hAnsi="Times New Roman" w:cs="Times New Roman"/>
          <w:lang w:val="en-US"/>
        </w:rPr>
        <w:t xml:space="preserve"> consists in a data structure </w:t>
      </w:r>
      <w:r w:rsidR="00F50AE4" w:rsidRPr="00D30D82">
        <w:rPr>
          <w:rFonts w:ascii="Times New Roman" w:hAnsi="Times New Roman" w:cs="Times New Roman"/>
          <w:lang w:val="en-US"/>
        </w:rPr>
        <w:t xml:space="preserve">that contains </w:t>
      </w:r>
      <w:r w:rsidR="00C9006B" w:rsidRPr="00D30D82">
        <w:rPr>
          <w:rFonts w:ascii="Times New Roman" w:hAnsi="Times New Roman" w:cs="Times New Roman"/>
          <w:lang w:val="en-US"/>
        </w:rPr>
        <w:t xml:space="preserve">the </w:t>
      </w:r>
      <w:r w:rsidR="00230A41" w:rsidRPr="00D30D82">
        <w:rPr>
          <w:rFonts w:ascii="Times New Roman" w:hAnsi="Times New Roman" w:cs="Times New Roman"/>
          <w:lang w:val="en-US"/>
        </w:rPr>
        <w:t xml:space="preserve">details </w:t>
      </w:r>
      <w:r w:rsidR="00C9006B" w:rsidRPr="00D30D82">
        <w:rPr>
          <w:rFonts w:ascii="Times New Roman" w:hAnsi="Times New Roman" w:cs="Times New Roman"/>
          <w:lang w:val="en-US"/>
        </w:rPr>
        <w:t xml:space="preserve">of </w:t>
      </w:r>
      <w:r w:rsidR="008328C5" w:rsidRPr="00D30D82">
        <w:rPr>
          <w:rFonts w:ascii="Times New Roman" w:hAnsi="Times New Roman" w:cs="Times New Roman"/>
          <w:lang w:val="en-US"/>
        </w:rPr>
        <w:t>all explored</w:t>
      </w:r>
      <w:r w:rsidR="00CA5B11" w:rsidRPr="00D30D82">
        <w:rPr>
          <w:rFonts w:ascii="Times New Roman" w:hAnsi="Times New Roman" w:cs="Times New Roman"/>
          <w:lang w:val="en-US"/>
        </w:rPr>
        <w:t xml:space="preserve"> </w:t>
      </w:r>
      <w:r w:rsidR="006F75E2" w:rsidRPr="00D30D82">
        <w:rPr>
          <w:rFonts w:ascii="Times New Roman" w:hAnsi="Times New Roman" w:cs="Times New Roman"/>
          <w:lang w:val="en-US"/>
        </w:rPr>
        <w:t>scenarios</w:t>
      </w:r>
      <w:r w:rsidR="005B03BE" w:rsidRPr="00D30D82">
        <w:rPr>
          <w:rFonts w:ascii="Times New Roman" w:hAnsi="Times New Roman" w:cs="Times New Roman"/>
          <w:lang w:val="en-US"/>
        </w:rPr>
        <w:t xml:space="preserve"> </w:t>
      </w:r>
      <w:r w:rsidR="006F75E2" w:rsidRPr="00D30D82">
        <w:rPr>
          <w:rFonts w:ascii="Times New Roman" w:hAnsi="Times New Roman" w:cs="Times New Roman"/>
          <w:lang w:val="en-US"/>
        </w:rPr>
        <w:t xml:space="preserve">along with </w:t>
      </w:r>
      <w:r w:rsidR="000341D5" w:rsidRPr="00D30D82">
        <w:rPr>
          <w:rFonts w:ascii="Times New Roman" w:hAnsi="Times New Roman" w:cs="Times New Roman"/>
          <w:lang w:val="en-US"/>
        </w:rPr>
        <w:t>several</w:t>
      </w:r>
      <w:r w:rsidR="00F50AE4" w:rsidRPr="00D30D82">
        <w:rPr>
          <w:rFonts w:ascii="Times New Roman" w:hAnsi="Times New Roman" w:cs="Times New Roman"/>
          <w:lang w:val="en-US"/>
        </w:rPr>
        <w:t xml:space="preserve"> intermediate results</w:t>
      </w:r>
      <w:r w:rsidR="007B6DAE" w:rsidRPr="00D30D82">
        <w:rPr>
          <w:rFonts w:ascii="Times New Roman" w:hAnsi="Times New Roman" w:cs="Times New Roman"/>
          <w:lang w:val="en-US"/>
        </w:rPr>
        <w:t>.</w:t>
      </w:r>
      <w:r w:rsidR="00F50AE4" w:rsidRPr="00D30D82">
        <w:rPr>
          <w:rFonts w:ascii="Times New Roman" w:hAnsi="Times New Roman" w:cs="Times New Roman"/>
          <w:lang w:val="en-US"/>
        </w:rPr>
        <w:t xml:space="preserve"> </w:t>
      </w:r>
      <w:r w:rsidR="00B822C6" w:rsidRPr="00D30D82">
        <w:rPr>
          <w:rFonts w:ascii="Times New Roman" w:hAnsi="Times New Roman" w:cs="Times New Roman"/>
          <w:lang w:val="en-US"/>
        </w:rPr>
        <w:t>An</w:t>
      </w:r>
      <w:r w:rsidR="003B1C6A" w:rsidRPr="00D30D82">
        <w:rPr>
          <w:rFonts w:ascii="Times New Roman" w:hAnsi="Times New Roman" w:cs="Times New Roman"/>
          <w:lang w:val="en-US"/>
        </w:rPr>
        <w:t xml:space="preserve"> associated command, </w:t>
      </w:r>
      <w:proofErr w:type="spellStart"/>
      <w:r w:rsidR="003B1C6A" w:rsidRPr="00D30D82">
        <w:rPr>
          <w:rFonts w:ascii="Times New Roman" w:hAnsi="Times New Roman" w:cs="Times New Roman"/>
          <w:lang w:val="en-US"/>
        </w:rPr>
        <w:t>SCRoFreport</w:t>
      </w:r>
      <w:proofErr w:type="spellEnd"/>
      <w:r w:rsidR="003B1C6A" w:rsidRPr="00D30D82">
        <w:rPr>
          <w:rFonts w:ascii="Times New Roman" w:hAnsi="Times New Roman" w:cs="Times New Roman"/>
          <w:lang w:val="en-US"/>
        </w:rPr>
        <w:t xml:space="preserve">, receives the </w:t>
      </w:r>
      <w:r w:rsidR="00A108C2" w:rsidRPr="00D30D82">
        <w:rPr>
          <w:rFonts w:ascii="Times New Roman" w:hAnsi="Times New Roman" w:cs="Times New Roman"/>
          <w:lang w:val="en-US"/>
        </w:rPr>
        <w:t xml:space="preserve">data structure </w:t>
      </w:r>
      <w:r w:rsidR="006C7E77" w:rsidRPr="00D30D82">
        <w:rPr>
          <w:rFonts w:ascii="Times New Roman" w:hAnsi="Times New Roman" w:cs="Times New Roman"/>
          <w:lang w:val="en-US"/>
        </w:rPr>
        <w:t xml:space="preserve">name </w:t>
      </w:r>
      <w:r w:rsidR="00A108C2" w:rsidRPr="00D30D82">
        <w:rPr>
          <w:rFonts w:ascii="Times New Roman" w:hAnsi="Times New Roman" w:cs="Times New Roman"/>
          <w:lang w:val="en-US"/>
        </w:rPr>
        <w:t xml:space="preserve">along with a line number </w:t>
      </w:r>
      <w:r w:rsidR="00A34042" w:rsidRPr="00D30D82">
        <w:rPr>
          <w:rFonts w:ascii="Times New Roman" w:hAnsi="Times New Roman" w:cs="Times New Roman"/>
          <w:lang w:val="en-US"/>
        </w:rPr>
        <w:t>from</w:t>
      </w:r>
      <w:r w:rsidR="00A108C2" w:rsidRPr="00D30D82">
        <w:rPr>
          <w:rFonts w:ascii="Times New Roman" w:hAnsi="Times New Roman" w:cs="Times New Roman"/>
          <w:lang w:val="en-US"/>
        </w:rPr>
        <w:t xml:space="preserve"> the SCRoF printout</w:t>
      </w:r>
      <w:r w:rsidR="00A47B89" w:rsidRPr="00D30D82">
        <w:rPr>
          <w:rFonts w:ascii="Times New Roman" w:hAnsi="Times New Roman" w:cs="Times New Roman"/>
          <w:lang w:val="en-US"/>
        </w:rPr>
        <w:t>. It</w:t>
      </w:r>
      <w:r w:rsidR="00A108C2" w:rsidRPr="00D30D82">
        <w:rPr>
          <w:rFonts w:ascii="Times New Roman" w:hAnsi="Times New Roman" w:cs="Times New Roman"/>
          <w:lang w:val="en-US"/>
        </w:rPr>
        <w:t xml:space="preserve"> </w:t>
      </w:r>
      <w:r w:rsidR="00D441BA" w:rsidRPr="00D30D82">
        <w:rPr>
          <w:rFonts w:ascii="Times New Roman" w:hAnsi="Times New Roman" w:cs="Times New Roman"/>
          <w:lang w:val="en-US"/>
        </w:rPr>
        <w:t xml:space="preserve">prints </w:t>
      </w:r>
      <w:r w:rsidR="007B79D9" w:rsidRPr="00D30D82">
        <w:rPr>
          <w:rFonts w:ascii="Times New Roman" w:hAnsi="Times New Roman" w:cs="Times New Roman"/>
          <w:lang w:val="en-US"/>
        </w:rPr>
        <w:t>the</w:t>
      </w:r>
      <w:r w:rsidR="00D441BA" w:rsidRPr="00D30D82">
        <w:rPr>
          <w:rFonts w:ascii="Times New Roman" w:hAnsi="Times New Roman" w:cs="Times New Roman"/>
          <w:lang w:val="en-US"/>
        </w:rPr>
        <w:t xml:space="preserve"> factor pattern matrix and factor correlation matrix</w:t>
      </w:r>
      <w:r w:rsidR="00A47B89" w:rsidRPr="00D30D82">
        <w:rPr>
          <w:rFonts w:ascii="Times New Roman" w:hAnsi="Times New Roman" w:cs="Times New Roman"/>
          <w:lang w:val="en-US"/>
        </w:rPr>
        <w:t xml:space="preserve"> of the corresponding solution</w:t>
      </w:r>
      <w:r w:rsidR="00850BB9" w:rsidRPr="00D30D82">
        <w:rPr>
          <w:rFonts w:ascii="Times New Roman" w:hAnsi="Times New Roman" w:cs="Times New Roman"/>
          <w:lang w:val="en-US"/>
        </w:rPr>
        <w:t>; it also</w:t>
      </w:r>
      <w:r w:rsidR="00D441BA" w:rsidRPr="00D30D82">
        <w:rPr>
          <w:rFonts w:ascii="Times New Roman" w:hAnsi="Times New Roman" w:cs="Times New Roman"/>
          <w:lang w:val="en-US"/>
        </w:rPr>
        <w:t xml:space="preserve"> paints the dendrogram depict</w:t>
      </w:r>
      <w:r w:rsidR="00AC66CC" w:rsidRPr="00D30D82">
        <w:rPr>
          <w:rFonts w:ascii="Times New Roman" w:hAnsi="Times New Roman" w:cs="Times New Roman"/>
          <w:lang w:val="en-US"/>
        </w:rPr>
        <w:t>ing</w:t>
      </w:r>
      <w:r w:rsidR="00D441BA" w:rsidRPr="00D30D82">
        <w:rPr>
          <w:rFonts w:ascii="Times New Roman" w:hAnsi="Times New Roman" w:cs="Times New Roman"/>
          <w:lang w:val="en-US"/>
        </w:rPr>
        <w:t xml:space="preserve"> the pairwise clustering of variables</w:t>
      </w:r>
      <w:r w:rsidR="00B0145E" w:rsidRPr="00D30D82">
        <w:rPr>
          <w:rFonts w:ascii="Times New Roman" w:hAnsi="Times New Roman" w:cs="Times New Roman"/>
          <w:lang w:val="en-US"/>
        </w:rPr>
        <w:t xml:space="preserve"> in which t</w:t>
      </w:r>
      <w:r w:rsidR="00C85002" w:rsidRPr="00D30D82">
        <w:rPr>
          <w:rFonts w:ascii="Times New Roman" w:hAnsi="Times New Roman" w:cs="Times New Roman"/>
          <w:lang w:val="en-US"/>
        </w:rPr>
        <w:t>he variables are identified by their ranks</w:t>
      </w:r>
      <w:r w:rsidR="00B0145E" w:rsidRPr="00D30D82">
        <w:rPr>
          <w:rFonts w:ascii="Times New Roman" w:hAnsi="Times New Roman" w:cs="Times New Roman"/>
          <w:lang w:val="en-US"/>
        </w:rPr>
        <w:t>;</w:t>
      </w:r>
      <w:r w:rsidR="00C85002" w:rsidRPr="00D30D82">
        <w:rPr>
          <w:rFonts w:ascii="Times New Roman" w:hAnsi="Times New Roman" w:cs="Times New Roman"/>
          <w:lang w:val="en-US"/>
        </w:rPr>
        <w:t xml:space="preserve"> </w:t>
      </w:r>
      <w:r w:rsidR="00E773F8" w:rsidRPr="00D30D82">
        <w:rPr>
          <w:rFonts w:ascii="Times New Roman" w:hAnsi="Times New Roman" w:cs="Times New Roman"/>
          <w:lang w:val="en-US"/>
        </w:rPr>
        <w:t>the</w:t>
      </w:r>
      <w:r w:rsidR="00D441BA" w:rsidRPr="00D30D82">
        <w:rPr>
          <w:rFonts w:ascii="Times New Roman" w:hAnsi="Times New Roman" w:cs="Times New Roman"/>
          <w:lang w:val="en-US"/>
        </w:rPr>
        <w:t xml:space="preserve"> variables clustered together in the scenario are linked together by </w:t>
      </w:r>
      <w:r w:rsidR="000A1730" w:rsidRPr="00D30D82">
        <w:rPr>
          <w:rFonts w:ascii="Times New Roman" w:hAnsi="Times New Roman" w:cs="Times New Roman"/>
          <w:lang w:val="en-US"/>
        </w:rPr>
        <w:t xml:space="preserve">thick black </w:t>
      </w:r>
      <w:r w:rsidR="00D441BA" w:rsidRPr="00D30D82">
        <w:rPr>
          <w:rFonts w:ascii="Times New Roman" w:hAnsi="Times New Roman" w:cs="Times New Roman"/>
          <w:lang w:val="en-US"/>
        </w:rPr>
        <w:t>lines</w:t>
      </w:r>
      <w:r w:rsidR="008D56C2" w:rsidRPr="00D30D82">
        <w:rPr>
          <w:rFonts w:ascii="Times New Roman" w:hAnsi="Times New Roman" w:cs="Times New Roman"/>
          <w:lang w:val="en-US"/>
        </w:rPr>
        <w:t>. The tick lines</w:t>
      </w:r>
      <w:r w:rsidR="00D441BA" w:rsidRPr="00D30D82">
        <w:rPr>
          <w:rFonts w:ascii="Times New Roman" w:hAnsi="Times New Roman" w:cs="Times New Roman"/>
          <w:lang w:val="en-US"/>
        </w:rPr>
        <w:t xml:space="preserve"> of a coplanar cluster excluded as a bona fide factor</w:t>
      </w:r>
      <w:r w:rsidR="00A168E9" w:rsidRPr="00D30D82">
        <w:rPr>
          <w:rFonts w:ascii="Times New Roman" w:hAnsi="Times New Roman" w:cs="Times New Roman"/>
          <w:lang w:val="en-US"/>
        </w:rPr>
        <w:t xml:space="preserve"> </w:t>
      </w:r>
      <w:r w:rsidR="007D0ADD" w:rsidRPr="00D30D82">
        <w:rPr>
          <w:rFonts w:ascii="Times New Roman" w:hAnsi="Times New Roman" w:cs="Times New Roman"/>
          <w:lang w:val="en-US"/>
        </w:rPr>
        <w:t>are rather painted in gr</w:t>
      </w:r>
      <w:r w:rsidR="00F47A0B" w:rsidRPr="00D30D82">
        <w:rPr>
          <w:rFonts w:ascii="Times New Roman" w:hAnsi="Times New Roman" w:cs="Times New Roman"/>
          <w:lang w:val="en-US"/>
        </w:rPr>
        <w:t>ey</w:t>
      </w:r>
      <w:r w:rsidR="00347B5E" w:rsidRPr="00D30D82">
        <w:rPr>
          <w:rFonts w:ascii="Times New Roman" w:hAnsi="Times New Roman" w:cs="Times New Roman"/>
          <w:lang w:val="en-US"/>
        </w:rPr>
        <w:t>.</w:t>
      </w:r>
    </w:p>
    <w:p w14:paraId="7D381C65" w14:textId="57C1D1C0" w:rsidR="00F363BB" w:rsidRPr="00D30D82" w:rsidRDefault="00755359" w:rsidP="00F363BB">
      <w:pPr>
        <w:keepNext/>
        <w:rPr>
          <w:rFonts w:ascii="Times New Roman" w:hAnsi="Times New Roman" w:cs="Times New Roman"/>
          <w:lang w:val="en-US"/>
        </w:rPr>
      </w:pPr>
      <w:commentRangeStart w:id="57"/>
      <w:r w:rsidRPr="00D30D82">
        <w:rPr>
          <w:rFonts w:ascii="Times New Roman" w:hAnsi="Times New Roman" w:cs="Times New Roman"/>
          <w:lang w:val="en-US"/>
        </w:rPr>
        <w:lastRenderedPageBreak/>
        <w:t>I</w:t>
      </w:r>
      <w:r w:rsidR="00F363BB" w:rsidRPr="00D30D82">
        <w:rPr>
          <w:rFonts w:ascii="Times New Roman" w:hAnsi="Times New Roman" w:cs="Times New Roman"/>
          <w:lang w:val="en-US"/>
        </w:rPr>
        <w:t>llustrative Example</w:t>
      </w:r>
      <w:commentRangeEnd w:id="57"/>
      <w:r w:rsidR="004D32B5">
        <w:rPr>
          <w:rStyle w:val="Marquedecommentaire"/>
        </w:rPr>
        <w:commentReference w:id="57"/>
      </w:r>
      <w:r w:rsidR="00F363BB" w:rsidRPr="00D30D82">
        <w:rPr>
          <w:rFonts w:ascii="Times New Roman" w:hAnsi="Times New Roman" w:cs="Times New Roman"/>
          <w:lang w:val="en-US"/>
        </w:rPr>
        <w:t>: a difficult factor structure.</w:t>
      </w:r>
    </w:p>
    <w:p w14:paraId="638695D3" w14:textId="0073F19E" w:rsidR="00704783" w:rsidRPr="00D30D82" w:rsidRDefault="008D6F2B" w:rsidP="00EC1015">
      <w:pPr>
        <w:rPr>
          <w:rFonts w:ascii="Times New Roman" w:hAnsi="Times New Roman" w:cs="Times New Roman"/>
          <w:lang w:val="en-US"/>
        </w:rPr>
      </w:pPr>
      <w:r w:rsidRPr="00D30D82">
        <w:rPr>
          <w:rFonts w:ascii="Times New Roman" w:hAnsi="Times New Roman" w:cs="Times New Roman"/>
          <w:lang w:val="en-US"/>
        </w:rPr>
        <w:t xml:space="preserve">Condition. </w:t>
      </w:r>
      <w:r w:rsidR="00F363BB" w:rsidRPr="00D30D82">
        <w:rPr>
          <w:rFonts w:ascii="Times New Roman" w:hAnsi="Times New Roman" w:cs="Times New Roman"/>
          <w:lang w:val="en-US"/>
        </w:rPr>
        <w:t xml:space="preserve">SCFA will first be illustrated with an arbitrarily defined </w:t>
      </w:r>
      <w:r w:rsidR="0048499F" w:rsidRPr="00D30D82">
        <w:rPr>
          <w:rFonts w:ascii="Times New Roman" w:hAnsi="Times New Roman" w:cs="Times New Roman"/>
          <w:lang w:val="en-US"/>
        </w:rPr>
        <w:t>6-</w:t>
      </w:r>
      <w:r w:rsidR="00F363BB" w:rsidRPr="00D30D82">
        <w:rPr>
          <w:rFonts w:ascii="Times New Roman" w:hAnsi="Times New Roman" w:cs="Times New Roman"/>
          <w:lang w:val="en-US"/>
        </w:rPr>
        <w:t>factor structure</w:t>
      </w:r>
      <w:r w:rsidR="0007388F" w:rsidRPr="00D30D82">
        <w:rPr>
          <w:rFonts w:ascii="Times New Roman" w:hAnsi="Times New Roman" w:cs="Times New Roman"/>
          <w:lang w:val="en-US"/>
        </w:rPr>
        <w:t xml:space="preserve"> </w:t>
      </w:r>
      <w:r w:rsidR="00F363BB" w:rsidRPr="00D30D82">
        <w:rPr>
          <w:rFonts w:ascii="Times New Roman" w:hAnsi="Times New Roman" w:cs="Times New Roman"/>
          <w:lang w:val="en-US"/>
        </w:rPr>
        <w:t>deliberately</w:t>
      </w:r>
      <w:r w:rsidR="0007388F" w:rsidRPr="00D30D82">
        <w:rPr>
          <w:rFonts w:ascii="Times New Roman" w:hAnsi="Times New Roman" w:cs="Times New Roman"/>
          <w:lang w:val="en-US"/>
        </w:rPr>
        <w:t xml:space="preserve"> </w:t>
      </w:r>
      <w:r w:rsidR="00F363BB" w:rsidRPr="00D30D82">
        <w:rPr>
          <w:rFonts w:ascii="Times New Roman" w:hAnsi="Times New Roman" w:cs="Times New Roman"/>
          <w:lang w:val="en-US"/>
        </w:rPr>
        <w:t xml:space="preserve">challenging for standard EFA techniques. </w:t>
      </w:r>
      <w:r w:rsidR="00CF7DFD" w:rsidRPr="00D30D82">
        <w:rPr>
          <w:rFonts w:ascii="Times New Roman" w:hAnsi="Times New Roman" w:cs="Times New Roman"/>
          <w:lang w:val="en-US"/>
        </w:rPr>
        <w:t>It contains two orphan variables</w:t>
      </w:r>
      <w:r w:rsidR="004935C5" w:rsidRPr="00D30D82">
        <w:rPr>
          <w:rFonts w:ascii="Times New Roman" w:hAnsi="Times New Roman" w:cs="Times New Roman"/>
          <w:lang w:val="en-US"/>
        </w:rPr>
        <w:t>,</w:t>
      </w:r>
      <w:r w:rsidR="00CF7DFD" w:rsidRPr="00D30D82">
        <w:rPr>
          <w:rFonts w:ascii="Times New Roman" w:hAnsi="Times New Roman" w:cs="Times New Roman"/>
          <w:lang w:val="en-US"/>
        </w:rPr>
        <w:t xml:space="preserve"> two doublet factors</w:t>
      </w:r>
      <w:r w:rsidR="009C63DC" w:rsidRPr="00D30D82">
        <w:rPr>
          <w:rFonts w:ascii="Times New Roman" w:hAnsi="Times New Roman" w:cs="Times New Roman"/>
          <w:lang w:val="en-US"/>
        </w:rPr>
        <w:t xml:space="preserve"> </w:t>
      </w:r>
      <w:r w:rsidR="0048499F" w:rsidRPr="00D30D82">
        <w:rPr>
          <w:rFonts w:ascii="Times New Roman" w:hAnsi="Times New Roman" w:cs="Times New Roman"/>
          <w:lang w:val="en-US"/>
        </w:rPr>
        <w:t>(</w:t>
      </w:r>
      <w:r w:rsidR="009C63DC" w:rsidRPr="00D30D82">
        <w:rPr>
          <w:rFonts w:ascii="Times New Roman" w:hAnsi="Times New Roman" w:cs="Times New Roman"/>
          <w:lang w:val="en-US"/>
        </w:rPr>
        <w:t xml:space="preserve">one correlated </w:t>
      </w:r>
      <w:r w:rsidR="00691003" w:rsidRPr="00D30D82">
        <w:rPr>
          <w:rFonts w:ascii="Times New Roman" w:hAnsi="Times New Roman" w:cs="Times New Roman"/>
          <w:lang w:val="en-US"/>
        </w:rPr>
        <w:t>and the other orthogonal to remaining factors</w:t>
      </w:r>
      <w:r w:rsidR="0048499F" w:rsidRPr="00D30D82">
        <w:rPr>
          <w:rFonts w:ascii="Times New Roman" w:hAnsi="Times New Roman" w:cs="Times New Roman"/>
          <w:lang w:val="en-US"/>
        </w:rPr>
        <w:t>)</w:t>
      </w:r>
      <w:r w:rsidR="004935C5" w:rsidRPr="00D30D82">
        <w:rPr>
          <w:rFonts w:ascii="Times New Roman" w:hAnsi="Times New Roman" w:cs="Times New Roman"/>
          <w:lang w:val="en-US"/>
        </w:rPr>
        <w:t xml:space="preserve">, </w:t>
      </w:r>
      <w:r w:rsidR="00675AAC" w:rsidRPr="00D30D82">
        <w:rPr>
          <w:rFonts w:ascii="Times New Roman" w:hAnsi="Times New Roman" w:cs="Times New Roman"/>
          <w:lang w:val="en-US"/>
        </w:rPr>
        <w:t>a pair of variables with proportional loadings on two factors</w:t>
      </w:r>
      <w:r w:rsidR="00D90378" w:rsidRPr="00D30D82">
        <w:rPr>
          <w:rFonts w:ascii="Times New Roman" w:hAnsi="Times New Roman" w:cs="Times New Roman"/>
          <w:lang w:val="en-US"/>
        </w:rPr>
        <w:t xml:space="preserve"> and </w:t>
      </w:r>
      <w:r w:rsidR="001557B1" w:rsidRPr="00D30D82">
        <w:rPr>
          <w:rFonts w:ascii="Times New Roman" w:hAnsi="Times New Roman" w:cs="Times New Roman"/>
          <w:lang w:val="en-US"/>
        </w:rPr>
        <w:t>a</w:t>
      </w:r>
      <w:r w:rsidR="00D90378" w:rsidRPr="00D30D82">
        <w:rPr>
          <w:rFonts w:ascii="Times New Roman" w:hAnsi="Times New Roman" w:cs="Times New Roman"/>
          <w:lang w:val="en-US"/>
        </w:rPr>
        <w:t xml:space="preserve"> variable loading on three factors</w:t>
      </w:r>
      <w:r w:rsidR="00A71FF9" w:rsidRPr="00D30D82">
        <w:rPr>
          <w:rFonts w:ascii="Times New Roman" w:hAnsi="Times New Roman" w:cs="Times New Roman"/>
          <w:lang w:val="en-US"/>
        </w:rPr>
        <w:t>.</w:t>
      </w:r>
      <w:r w:rsidR="00CF7DFD" w:rsidRPr="00D30D82">
        <w:rPr>
          <w:rFonts w:ascii="Times New Roman" w:hAnsi="Times New Roman" w:cs="Times New Roman"/>
          <w:lang w:val="en-US"/>
        </w:rPr>
        <w:t xml:space="preserve"> </w:t>
      </w:r>
      <w:r w:rsidR="00F363BB" w:rsidRPr="00D30D82">
        <w:rPr>
          <w:rFonts w:ascii="Times New Roman" w:hAnsi="Times New Roman" w:cs="Times New Roman"/>
          <w:lang w:val="en-US"/>
        </w:rPr>
        <w:t xml:space="preserve">In specifying this factor structure, two concessions were made, namely that each factor should have at least two </w:t>
      </w:r>
      <w:r w:rsidR="009F6122" w:rsidRPr="00D30D82">
        <w:rPr>
          <w:rFonts w:ascii="Times New Roman" w:hAnsi="Times New Roman" w:cs="Times New Roman"/>
          <w:lang w:val="en-US"/>
        </w:rPr>
        <w:t xml:space="preserve">exclusive </w:t>
      </w:r>
      <w:r w:rsidR="00F363BB" w:rsidRPr="00D30D82">
        <w:rPr>
          <w:rFonts w:ascii="Times New Roman" w:hAnsi="Times New Roman" w:cs="Times New Roman"/>
          <w:lang w:val="en-US"/>
        </w:rPr>
        <w:t xml:space="preserve">indicators, </w:t>
      </w:r>
      <w:r w:rsidR="009F6122" w:rsidRPr="00D30D82">
        <w:rPr>
          <w:rFonts w:ascii="Times New Roman" w:hAnsi="Times New Roman" w:cs="Times New Roman"/>
          <w:lang w:val="en-US"/>
        </w:rPr>
        <w:t xml:space="preserve">as required </w:t>
      </w:r>
      <w:r w:rsidR="00F363BB" w:rsidRPr="00D30D82">
        <w:rPr>
          <w:rFonts w:ascii="Times New Roman" w:hAnsi="Times New Roman" w:cs="Times New Roman"/>
          <w:lang w:val="en-US"/>
        </w:rPr>
        <w:t xml:space="preserve">for </w:t>
      </w:r>
      <w:r w:rsidR="001557B1" w:rsidRPr="00D30D82">
        <w:rPr>
          <w:rFonts w:ascii="Times New Roman" w:hAnsi="Times New Roman" w:cs="Times New Roman"/>
          <w:lang w:val="en-US"/>
        </w:rPr>
        <w:t>SCRoF</w:t>
      </w:r>
      <w:r w:rsidR="00F363BB" w:rsidRPr="00D30D82">
        <w:rPr>
          <w:rFonts w:ascii="Times New Roman" w:hAnsi="Times New Roman" w:cs="Times New Roman"/>
          <w:lang w:val="en-US"/>
        </w:rPr>
        <w:t xml:space="preserve">, and that each variable should have a community of at least 0.25. </w:t>
      </w:r>
      <w:r w:rsidR="00EC1015" w:rsidRPr="00D30D82">
        <w:rPr>
          <w:rFonts w:ascii="Times New Roman" w:hAnsi="Times New Roman" w:cs="Times New Roman"/>
          <w:lang w:val="en-US"/>
        </w:rPr>
        <w:t xml:space="preserve">The </w:t>
      </w:r>
      <w:r w:rsidR="00AA5794" w:rsidRPr="00D30D82">
        <w:rPr>
          <w:rFonts w:ascii="Times New Roman" w:hAnsi="Times New Roman" w:cs="Times New Roman"/>
          <w:lang w:val="en-US"/>
        </w:rPr>
        <w:t xml:space="preserve">arbitrary </w:t>
      </w:r>
      <w:r w:rsidR="00EC1015" w:rsidRPr="00D30D82">
        <w:rPr>
          <w:rFonts w:ascii="Times New Roman" w:hAnsi="Times New Roman" w:cs="Times New Roman"/>
          <w:lang w:val="en-US"/>
        </w:rPr>
        <w:t xml:space="preserve">‘population’ factor loadings are given in the left part of Table 1 and their </w:t>
      </w:r>
      <w:r w:rsidR="00A52925" w:rsidRPr="00D30D82">
        <w:rPr>
          <w:rFonts w:ascii="Times New Roman" w:hAnsi="Times New Roman" w:cs="Times New Roman"/>
          <w:lang w:val="en-US"/>
        </w:rPr>
        <w:t xml:space="preserve">arbitrary </w:t>
      </w:r>
      <w:r w:rsidR="00EC1015" w:rsidRPr="00D30D82">
        <w:rPr>
          <w:rFonts w:ascii="Times New Roman" w:hAnsi="Times New Roman" w:cs="Times New Roman"/>
          <w:lang w:val="en-US"/>
        </w:rPr>
        <w:t>correlations in the left part of Table 2.</w:t>
      </w:r>
    </w:p>
    <w:p w14:paraId="7D3D5797" w14:textId="77777777" w:rsidR="008D6F2B" w:rsidRPr="00D30D82" w:rsidRDefault="008D6F2B" w:rsidP="008D6F2B">
      <w:pPr>
        <w:spacing w:before="240" w:after="120" w:line="240" w:lineRule="auto"/>
        <w:rPr>
          <w:rFonts w:ascii="Times New Roman" w:hAnsi="Times New Roman" w:cs="Times New Roman"/>
          <w:lang w:val="en-US"/>
        </w:rPr>
      </w:pPr>
      <w:r w:rsidRPr="00D30D82">
        <w:rPr>
          <w:rFonts w:ascii="Times New Roman" w:hAnsi="Times New Roman" w:cs="Times New Roman"/>
          <w:lang w:val="en-US"/>
        </w:rPr>
        <w:t xml:space="preserve">The population signal eigenvalues (exclusive of unique variances) are 2.51, 1.50, 0.89, 0.77, 0.52, and </w:t>
      </w:r>
      <w:commentRangeStart w:id="58"/>
      <w:r w:rsidRPr="00D30D82">
        <w:rPr>
          <w:rFonts w:ascii="Times New Roman" w:hAnsi="Times New Roman" w:cs="Times New Roman"/>
          <w:lang w:val="en-US"/>
        </w:rPr>
        <w:t>0</w:t>
      </w:r>
      <w:commentRangeEnd w:id="58"/>
      <w:r w:rsidR="004D32B5">
        <w:rPr>
          <w:rStyle w:val="Marquedecommentaire"/>
        </w:rPr>
        <w:commentReference w:id="58"/>
      </w:r>
      <w:r w:rsidRPr="00D30D82">
        <w:rPr>
          <w:rFonts w:ascii="Times New Roman" w:hAnsi="Times New Roman" w:cs="Times New Roman"/>
          <w:lang w:val="en-US"/>
        </w:rPr>
        <w:t xml:space="preserve">.26. The expected eigenvalues of the population correlation matrix are 2.96, 2.13, 1.42, 1.40, 1.13, 1.00, 1.00, 0.93, 0.73, 0.72, 0.70, 0.70, 0.67, 0.60, 0.59, 0.58, 0.47, and 0.29. </w:t>
      </w:r>
      <w:r w:rsidRPr="00D30D82">
        <w:rPr>
          <w:rFonts w:ascii="Times New Roman" w:hAnsi="Times New Roman" w:cs="Times New Roman"/>
          <w:lang w:val="en-US" w:eastAsia="fr-CA"/>
        </w:rPr>
        <w:t>T</w:t>
      </w:r>
      <w:r w:rsidRPr="00D30D82">
        <w:rPr>
          <w:rFonts w:ascii="Times New Roman" w:hAnsi="Times New Roman" w:cs="Times New Roman"/>
          <w:lang w:val="en-US"/>
        </w:rPr>
        <w:t>he two 1.00 for the sixth and seventh population eigenvalues are due to the orphan variables.</w:t>
      </w:r>
      <w:del w:id="59" w:author="Caron, Pier-Olivier" w:date="2024-10-17T08:57:00Z" w16du:dateUtc="2024-10-17T12:57:00Z">
        <w:r w:rsidRPr="00D30D82" w:rsidDel="004D32B5">
          <w:rPr>
            <w:rFonts w:ascii="Times New Roman" w:hAnsi="Times New Roman" w:cs="Times New Roman"/>
            <w:lang w:val="en-US"/>
          </w:rPr>
          <w:delText xml:space="preserve"> </w:delText>
        </w:r>
      </w:del>
    </w:p>
    <w:p w14:paraId="35563038" w14:textId="77777777" w:rsidR="008D6F2B" w:rsidRPr="00D30D82" w:rsidRDefault="008D6F2B" w:rsidP="008D6F2B">
      <w:pPr>
        <w:rPr>
          <w:rFonts w:ascii="Times New Roman" w:hAnsi="Times New Roman" w:cs="Times New Roman"/>
          <w:lang w:val="en-US"/>
        </w:rPr>
      </w:pPr>
      <w:r w:rsidRPr="00D30D82">
        <w:rPr>
          <w:rFonts w:ascii="Times New Roman" w:hAnsi="Times New Roman" w:cs="Times New Roman"/>
          <w:lang w:val="en-US"/>
        </w:rPr>
        <w:t xml:space="preserve">Given the complexity of this factor structure, sample size was set at </w:t>
      </w:r>
      <w:commentRangeStart w:id="60"/>
      <w:r w:rsidRPr="00D30D82">
        <w:rPr>
          <w:rFonts w:ascii="Times New Roman" w:hAnsi="Times New Roman" w:cs="Times New Roman"/>
          <w:lang w:val="en-US"/>
        </w:rPr>
        <w:t xml:space="preserve">N=2000 </w:t>
      </w:r>
      <w:commentRangeEnd w:id="60"/>
      <w:r w:rsidR="004D32B5">
        <w:rPr>
          <w:rStyle w:val="Marquedecommentaire"/>
        </w:rPr>
        <w:commentReference w:id="60"/>
      </w:r>
      <w:r w:rsidRPr="00D30D82">
        <w:rPr>
          <w:rFonts w:ascii="Times New Roman" w:hAnsi="Times New Roman" w:cs="Times New Roman"/>
          <w:lang w:val="en-US"/>
        </w:rPr>
        <w:t xml:space="preserve">to clearly illustrate </w:t>
      </w:r>
      <w:proofErr w:type="spellStart"/>
      <w:r w:rsidRPr="00D30D82">
        <w:rPr>
          <w:rFonts w:ascii="Times New Roman" w:hAnsi="Times New Roman" w:cs="Times New Roman"/>
          <w:lang w:val="en-US"/>
        </w:rPr>
        <w:t>SCRoF</w:t>
      </w:r>
      <w:proofErr w:type="spellEnd"/>
      <w:r w:rsidRPr="00D30D82">
        <w:rPr>
          <w:rFonts w:ascii="Times New Roman" w:hAnsi="Times New Roman" w:cs="Times New Roman"/>
          <w:lang w:val="en-US"/>
        </w:rPr>
        <w:t xml:space="preserve">. Details of the SCRoF solution with this sample are provided in Appendix A while Appendix B further discusses SCRoF output for five independent samples with N=1000. </w:t>
      </w:r>
    </w:p>
    <w:p w14:paraId="59FE3E94" w14:textId="3EAEFF39" w:rsidR="00D4624D" w:rsidRPr="00D30D82" w:rsidRDefault="008D6F2B" w:rsidP="00EC1015">
      <w:pPr>
        <w:rPr>
          <w:rFonts w:ascii="Times New Roman" w:hAnsi="Times New Roman" w:cs="Times New Roman"/>
          <w:lang w:val="en-US"/>
        </w:rPr>
      </w:pPr>
      <w:r w:rsidRPr="00D30D82">
        <w:rPr>
          <w:rFonts w:ascii="Times New Roman" w:hAnsi="Times New Roman" w:cs="Times New Roman"/>
          <w:lang w:val="en-US"/>
        </w:rPr>
        <w:t>Results. With N=2000, t</w:t>
      </w:r>
      <w:r w:rsidR="00E27EA1" w:rsidRPr="00D30D82">
        <w:rPr>
          <w:rFonts w:ascii="Times New Roman" w:hAnsi="Times New Roman" w:cs="Times New Roman"/>
          <w:lang w:val="en-US"/>
        </w:rPr>
        <w:t>he initial clustering of pairwise cancellation gave seven clusters</w:t>
      </w:r>
      <w:r w:rsidR="00C937BE" w:rsidRPr="00D30D82">
        <w:rPr>
          <w:rFonts w:ascii="Times New Roman" w:hAnsi="Times New Roman" w:cs="Times New Roman"/>
          <w:lang w:val="en-US"/>
        </w:rPr>
        <w:t xml:space="preserve">, but no seven-factor solution made it with </w:t>
      </w:r>
      <w:r w:rsidR="00C937BE" w:rsidRPr="00D30D82">
        <w:rPr>
          <w:rFonts w:ascii="Times New Roman" w:hAnsi="Times New Roman" w:cs="Times New Roman"/>
          <w:i/>
          <w:iCs/>
          <w:lang w:val="en-US"/>
        </w:rPr>
        <w:t>p</w:t>
      </w:r>
      <w:r w:rsidR="00C937BE" w:rsidRPr="00D30D82">
        <w:rPr>
          <w:rFonts w:ascii="Times New Roman" w:hAnsi="Times New Roman" w:cs="Times New Roman"/>
          <w:lang w:val="en-US"/>
        </w:rPr>
        <w:t xml:space="preserve"> &gt; .05.</w:t>
      </w:r>
      <w:r w:rsidR="00C35D36" w:rsidRPr="00D30D82">
        <w:rPr>
          <w:rFonts w:ascii="Times New Roman" w:hAnsi="Times New Roman" w:cs="Times New Roman"/>
          <w:lang w:val="en-US"/>
        </w:rPr>
        <w:t xml:space="preserve"> One </w:t>
      </w:r>
      <w:r w:rsidR="00441206" w:rsidRPr="00D30D82">
        <w:rPr>
          <w:rFonts w:ascii="Times New Roman" w:hAnsi="Times New Roman" w:cs="Times New Roman"/>
          <w:lang w:val="en-US"/>
        </w:rPr>
        <w:t xml:space="preserve">six-factor </w:t>
      </w:r>
      <w:r w:rsidR="00C35D36" w:rsidRPr="00D30D82">
        <w:rPr>
          <w:rFonts w:ascii="Times New Roman" w:hAnsi="Times New Roman" w:cs="Times New Roman"/>
          <w:lang w:val="en-US"/>
        </w:rPr>
        <w:t xml:space="preserve">solution occurred </w:t>
      </w:r>
      <w:r w:rsidR="002F3964" w:rsidRPr="00D30D82">
        <w:rPr>
          <w:rFonts w:ascii="Times New Roman" w:hAnsi="Times New Roman" w:cs="Times New Roman"/>
          <w:lang w:val="en-US"/>
        </w:rPr>
        <w:t xml:space="preserve">identically </w:t>
      </w:r>
      <w:r w:rsidR="00C35D36" w:rsidRPr="00D30D82">
        <w:rPr>
          <w:rFonts w:ascii="Times New Roman" w:hAnsi="Times New Roman" w:cs="Times New Roman"/>
          <w:lang w:val="en-US"/>
        </w:rPr>
        <w:t>twice</w:t>
      </w:r>
      <w:r w:rsidR="00B106F1" w:rsidRPr="00D30D82">
        <w:rPr>
          <w:rFonts w:ascii="Times New Roman" w:hAnsi="Times New Roman" w:cs="Times New Roman"/>
          <w:lang w:val="en-US"/>
        </w:rPr>
        <w:t>, on</w:t>
      </w:r>
      <w:r w:rsidR="00441206" w:rsidRPr="00D30D82">
        <w:rPr>
          <w:rFonts w:ascii="Times New Roman" w:hAnsi="Times New Roman" w:cs="Times New Roman"/>
          <w:lang w:val="en-US"/>
        </w:rPr>
        <w:t>ce</w:t>
      </w:r>
      <w:r w:rsidR="00B106F1" w:rsidRPr="00D30D82">
        <w:rPr>
          <w:rFonts w:ascii="Times New Roman" w:hAnsi="Times New Roman" w:cs="Times New Roman"/>
          <w:lang w:val="en-US"/>
        </w:rPr>
        <w:t xml:space="preserve"> where the clustering of </w:t>
      </w:r>
      <w:r w:rsidR="00C34D5F" w:rsidRPr="00D30D82">
        <w:rPr>
          <w:rFonts w:ascii="Times New Roman" w:hAnsi="Times New Roman" w:cs="Times New Roman"/>
          <w:lang w:val="en-US"/>
        </w:rPr>
        <w:t>v6 with v7 was rejected</w:t>
      </w:r>
      <w:r w:rsidR="002F3964" w:rsidRPr="00D30D82">
        <w:rPr>
          <w:rFonts w:ascii="Times New Roman" w:hAnsi="Times New Roman" w:cs="Times New Roman"/>
          <w:lang w:val="en-US"/>
        </w:rPr>
        <w:t xml:space="preserve"> and once when their clustering was </w:t>
      </w:r>
      <w:r w:rsidR="00441206" w:rsidRPr="00D30D82">
        <w:rPr>
          <w:rFonts w:ascii="Times New Roman" w:hAnsi="Times New Roman" w:cs="Times New Roman"/>
          <w:lang w:val="en-US"/>
        </w:rPr>
        <w:t xml:space="preserve">accepted but </w:t>
      </w:r>
      <w:r w:rsidR="00D02161" w:rsidRPr="00D30D82">
        <w:rPr>
          <w:rFonts w:ascii="Times New Roman" w:hAnsi="Times New Roman" w:cs="Times New Roman"/>
          <w:lang w:val="en-US"/>
        </w:rPr>
        <w:t xml:space="preserve">its variables made multifactorial </w:t>
      </w:r>
      <w:r w:rsidR="00C74AC2" w:rsidRPr="00D30D82">
        <w:rPr>
          <w:rFonts w:ascii="Times New Roman" w:hAnsi="Times New Roman" w:cs="Times New Roman"/>
          <w:lang w:val="en-US"/>
        </w:rPr>
        <w:t xml:space="preserve">following </w:t>
      </w:r>
      <w:r w:rsidR="002F3964" w:rsidRPr="00D30D82">
        <w:rPr>
          <w:rFonts w:ascii="Times New Roman" w:hAnsi="Times New Roman" w:cs="Times New Roman"/>
          <w:lang w:val="en-US"/>
        </w:rPr>
        <w:t>coplanar</w:t>
      </w:r>
      <w:r w:rsidR="00C74AC2" w:rsidRPr="00D30D82">
        <w:rPr>
          <w:rFonts w:ascii="Times New Roman" w:hAnsi="Times New Roman" w:cs="Times New Roman"/>
          <w:lang w:val="en-US"/>
        </w:rPr>
        <w:t>ity detection</w:t>
      </w:r>
      <w:r w:rsidR="002F3964" w:rsidRPr="00D30D82">
        <w:rPr>
          <w:rFonts w:ascii="Times New Roman" w:hAnsi="Times New Roman" w:cs="Times New Roman"/>
          <w:lang w:val="en-US"/>
        </w:rPr>
        <w:t>.</w:t>
      </w:r>
      <w:r w:rsidR="00E27EA1" w:rsidRPr="00D30D82">
        <w:rPr>
          <w:rFonts w:ascii="Times New Roman" w:hAnsi="Times New Roman" w:cs="Times New Roman"/>
          <w:lang w:val="en-US"/>
        </w:rPr>
        <w:t xml:space="preserve"> </w:t>
      </w:r>
      <w:r w:rsidR="004E6F1D" w:rsidRPr="00D30D82">
        <w:rPr>
          <w:rFonts w:ascii="Times New Roman" w:hAnsi="Times New Roman" w:cs="Times New Roman"/>
          <w:lang w:val="en-US"/>
        </w:rPr>
        <w:t xml:space="preserve">Out of </w:t>
      </w:r>
      <w:r w:rsidR="006421A1" w:rsidRPr="00D30D82">
        <w:rPr>
          <w:rFonts w:ascii="Times New Roman" w:hAnsi="Times New Roman" w:cs="Times New Roman"/>
          <w:lang w:val="en-US"/>
        </w:rPr>
        <w:t>thirteen</w:t>
      </w:r>
      <w:r w:rsidR="004E6F1D" w:rsidRPr="00D30D82">
        <w:rPr>
          <w:rFonts w:ascii="Times New Roman" w:hAnsi="Times New Roman" w:cs="Times New Roman"/>
          <w:lang w:val="en-US"/>
        </w:rPr>
        <w:t xml:space="preserve"> different solutions</w:t>
      </w:r>
      <w:r w:rsidR="00CC4FB0" w:rsidRPr="00D30D82">
        <w:rPr>
          <w:rFonts w:ascii="Times New Roman" w:hAnsi="Times New Roman" w:cs="Times New Roman"/>
          <w:lang w:val="en-US"/>
        </w:rPr>
        <w:t xml:space="preserve"> reported</w:t>
      </w:r>
      <w:r w:rsidR="004E6F1D" w:rsidRPr="00D30D82">
        <w:rPr>
          <w:rFonts w:ascii="Times New Roman" w:hAnsi="Times New Roman" w:cs="Times New Roman"/>
          <w:lang w:val="en-US"/>
        </w:rPr>
        <w:t xml:space="preserve">, </w:t>
      </w:r>
      <w:r w:rsidR="006421A1" w:rsidRPr="00D30D82">
        <w:rPr>
          <w:rFonts w:ascii="Times New Roman" w:hAnsi="Times New Roman" w:cs="Times New Roman"/>
          <w:lang w:val="en-US"/>
        </w:rPr>
        <w:t>nine had a χ</w:t>
      </w:r>
      <w:r w:rsidR="006421A1" w:rsidRPr="00D30D82">
        <w:rPr>
          <w:rFonts w:ascii="Times New Roman" w:hAnsi="Times New Roman" w:cs="Times New Roman"/>
          <w:vertAlign w:val="superscript"/>
          <w:lang w:val="en-US"/>
        </w:rPr>
        <w:t>2</w:t>
      </w:r>
      <w:r w:rsidR="006421A1" w:rsidRPr="00D30D82">
        <w:rPr>
          <w:rFonts w:ascii="Times New Roman" w:hAnsi="Times New Roman" w:cs="Times New Roman"/>
          <w:lang w:val="en-US"/>
        </w:rPr>
        <w:t xml:space="preserve"> fit with </w:t>
      </w:r>
      <w:r w:rsidR="006421A1" w:rsidRPr="00D30D82">
        <w:rPr>
          <w:rFonts w:ascii="Times New Roman" w:hAnsi="Times New Roman" w:cs="Times New Roman"/>
          <w:i/>
          <w:iCs/>
          <w:lang w:val="en-US"/>
        </w:rPr>
        <w:t>p</w:t>
      </w:r>
      <w:r w:rsidR="006421A1" w:rsidRPr="00D30D82">
        <w:rPr>
          <w:rFonts w:ascii="Times New Roman" w:hAnsi="Times New Roman" w:cs="Times New Roman"/>
          <w:lang w:val="en-US"/>
        </w:rPr>
        <w:t xml:space="preserve"> &gt; .05.</w:t>
      </w:r>
      <w:r w:rsidR="00D06E2C" w:rsidRPr="00D30D82">
        <w:rPr>
          <w:rFonts w:ascii="Times New Roman" w:hAnsi="Times New Roman" w:cs="Times New Roman"/>
          <w:lang w:val="en-US"/>
        </w:rPr>
        <w:t xml:space="preserve"> </w:t>
      </w:r>
      <w:r w:rsidR="004F3EBD" w:rsidRPr="00D30D82">
        <w:rPr>
          <w:rFonts w:ascii="Times New Roman" w:hAnsi="Times New Roman" w:cs="Times New Roman"/>
          <w:lang w:val="en-US"/>
        </w:rPr>
        <w:t>Six</w:t>
      </w:r>
      <w:r w:rsidR="00D06E2C" w:rsidRPr="00D30D82">
        <w:rPr>
          <w:rFonts w:ascii="Times New Roman" w:hAnsi="Times New Roman" w:cs="Times New Roman"/>
          <w:lang w:val="en-US"/>
        </w:rPr>
        <w:t xml:space="preserve"> of these implied </w:t>
      </w:r>
      <w:r w:rsidR="0012040E" w:rsidRPr="00D30D82">
        <w:rPr>
          <w:rFonts w:ascii="Times New Roman" w:hAnsi="Times New Roman" w:cs="Times New Roman"/>
          <w:lang w:val="en-US"/>
        </w:rPr>
        <w:t xml:space="preserve">declaring variables v8 and v9 as multivariate, the remaining three declared v6 and v7 </w:t>
      </w:r>
      <w:r w:rsidR="00913078" w:rsidRPr="00D30D82">
        <w:rPr>
          <w:rFonts w:ascii="Times New Roman" w:hAnsi="Times New Roman" w:cs="Times New Roman"/>
          <w:lang w:val="en-US"/>
        </w:rPr>
        <w:t>as multivariate. No</w:t>
      </w:r>
      <w:r w:rsidR="0040243B" w:rsidRPr="00D30D82">
        <w:rPr>
          <w:rFonts w:ascii="Times New Roman" w:hAnsi="Times New Roman" w:cs="Times New Roman"/>
          <w:lang w:val="en-US"/>
        </w:rPr>
        <w:t>ne of six</w:t>
      </w:r>
      <w:r w:rsidR="00913078" w:rsidRPr="00D30D82">
        <w:rPr>
          <w:rFonts w:ascii="Times New Roman" w:hAnsi="Times New Roman" w:cs="Times New Roman"/>
          <w:lang w:val="en-US"/>
        </w:rPr>
        <w:t xml:space="preserve"> scenario</w:t>
      </w:r>
      <w:r w:rsidR="0040243B" w:rsidRPr="00D30D82">
        <w:rPr>
          <w:rFonts w:ascii="Times New Roman" w:hAnsi="Times New Roman" w:cs="Times New Roman"/>
          <w:lang w:val="en-US"/>
        </w:rPr>
        <w:t>s</w:t>
      </w:r>
      <w:r w:rsidR="00913078" w:rsidRPr="00D30D82">
        <w:rPr>
          <w:rFonts w:ascii="Times New Roman" w:hAnsi="Times New Roman" w:cs="Times New Roman"/>
          <w:lang w:val="en-US"/>
        </w:rPr>
        <w:t xml:space="preserve"> considering </w:t>
      </w:r>
      <w:r w:rsidR="00BD38E9" w:rsidRPr="00D30D82">
        <w:rPr>
          <w:rFonts w:ascii="Times New Roman" w:hAnsi="Times New Roman" w:cs="Times New Roman"/>
          <w:lang w:val="en-US"/>
        </w:rPr>
        <w:t xml:space="preserve">v4 and v5 as multivariate made it to the </w:t>
      </w:r>
      <w:r w:rsidR="00704783" w:rsidRPr="00D30D82">
        <w:rPr>
          <w:rFonts w:ascii="Times New Roman" w:hAnsi="Times New Roman" w:cs="Times New Roman"/>
          <w:lang w:val="en-US"/>
        </w:rPr>
        <w:t>SC</w:t>
      </w:r>
      <w:r w:rsidR="00BD38E9" w:rsidRPr="00D30D82">
        <w:rPr>
          <w:rFonts w:ascii="Times New Roman" w:hAnsi="Times New Roman" w:cs="Times New Roman"/>
          <w:lang w:val="en-US"/>
        </w:rPr>
        <w:t>RoF output</w:t>
      </w:r>
      <w:r w:rsidR="00091C31" w:rsidRPr="00D30D82">
        <w:rPr>
          <w:rFonts w:ascii="Times New Roman" w:hAnsi="Times New Roman" w:cs="Times New Roman"/>
          <w:lang w:val="en-US"/>
        </w:rPr>
        <w:t xml:space="preserve"> as </w:t>
      </w:r>
      <w:r w:rsidR="0040243B" w:rsidRPr="00D30D82">
        <w:rPr>
          <w:rFonts w:ascii="Times New Roman" w:hAnsi="Times New Roman" w:cs="Times New Roman"/>
          <w:lang w:val="en-US"/>
        </w:rPr>
        <w:t>each was rejected by the χ</w:t>
      </w:r>
      <w:r w:rsidR="0040243B" w:rsidRPr="00D30D82">
        <w:rPr>
          <w:rFonts w:ascii="Times New Roman" w:hAnsi="Times New Roman" w:cs="Times New Roman"/>
          <w:vertAlign w:val="superscript"/>
          <w:lang w:val="en-US"/>
        </w:rPr>
        <w:t>2</w:t>
      </w:r>
      <w:r w:rsidR="0040243B" w:rsidRPr="00D30D82">
        <w:rPr>
          <w:rFonts w:ascii="Times New Roman" w:hAnsi="Times New Roman" w:cs="Times New Roman"/>
          <w:lang w:val="en-US"/>
        </w:rPr>
        <w:t xml:space="preserve"> fit statistics with p &lt; .00</w:t>
      </w:r>
      <w:r w:rsidR="00084BB0" w:rsidRPr="00D30D82">
        <w:rPr>
          <w:rFonts w:ascii="Times New Roman" w:hAnsi="Times New Roman" w:cs="Times New Roman"/>
          <w:lang w:val="en-US"/>
        </w:rPr>
        <w:t>0</w:t>
      </w:r>
      <w:r w:rsidR="0040243B" w:rsidRPr="00D30D82">
        <w:rPr>
          <w:rFonts w:ascii="Times New Roman" w:hAnsi="Times New Roman" w:cs="Times New Roman"/>
          <w:lang w:val="en-US"/>
        </w:rPr>
        <w:t>1</w:t>
      </w:r>
      <w:r w:rsidR="00BD38E9" w:rsidRPr="00D30D82">
        <w:rPr>
          <w:rFonts w:ascii="Times New Roman" w:hAnsi="Times New Roman" w:cs="Times New Roman"/>
          <w:lang w:val="en-US"/>
        </w:rPr>
        <w:t>.</w:t>
      </w:r>
      <w:r w:rsidR="0040243B" w:rsidRPr="00D30D82">
        <w:rPr>
          <w:rFonts w:ascii="Times New Roman" w:hAnsi="Times New Roman" w:cs="Times New Roman"/>
          <w:lang w:val="en-US"/>
        </w:rPr>
        <w:t xml:space="preserve"> </w:t>
      </w:r>
      <w:r w:rsidR="00EC658C" w:rsidRPr="00D30D82">
        <w:rPr>
          <w:rFonts w:ascii="Times New Roman" w:hAnsi="Times New Roman" w:cs="Times New Roman"/>
          <w:lang w:val="en-US"/>
        </w:rPr>
        <w:t>Inspection of the pattern of correlations between the initial seven clusters</w:t>
      </w:r>
      <w:r w:rsidR="00F75919" w:rsidRPr="00D30D82">
        <w:rPr>
          <w:rFonts w:ascii="Times New Roman" w:hAnsi="Times New Roman" w:cs="Times New Roman"/>
          <w:lang w:val="en-US"/>
        </w:rPr>
        <w:t xml:space="preserve"> indicated that the clusters of v4, v5 and that of v8, v9 were orthogonal</w:t>
      </w:r>
      <w:r w:rsidR="00AE7FF9" w:rsidRPr="00D30D82">
        <w:rPr>
          <w:rFonts w:ascii="Times New Roman" w:hAnsi="Times New Roman" w:cs="Times New Roman"/>
          <w:lang w:val="en-US"/>
        </w:rPr>
        <w:t xml:space="preserve"> while the cluster of v6 and v</w:t>
      </w:r>
      <w:r w:rsidR="0008585E" w:rsidRPr="00D30D82">
        <w:rPr>
          <w:rFonts w:ascii="Times New Roman" w:hAnsi="Times New Roman" w:cs="Times New Roman"/>
          <w:lang w:val="en-US"/>
        </w:rPr>
        <w:t>7</w:t>
      </w:r>
      <w:r w:rsidR="00AE7FF9" w:rsidRPr="00D30D82">
        <w:rPr>
          <w:rFonts w:ascii="Times New Roman" w:hAnsi="Times New Roman" w:cs="Times New Roman"/>
          <w:lang w:val="en-US"/>
        </w:rPr>
        <w:t xml:space="preserve"> correlated respectively </w:t>
      </w:r>
      <w:r w:rsidR="00BA7643" w:rsidRPr="00D30D82">
        <w:rPr>
          <w:rFonts w:ascii="Times New Roman" w:hAnsi="Times New Roman" w:cs="Times New Roman"/>
          <w:lang w:val="en-US"/>
        </w:rPr>
        <w:t>.55 and .90</w:t>
      </w:r>
      <w:r w:rsidR="00AE7FF9" w:rsidRPr="00D30D82">
        <w:rPr>
          <w:rFonts w:ascii="Times New Roman" w:hAnsi="Times New Roman" w:cs="Times New Roman"/>
          <w:lang w:val="en-US"/>
        </w:rPr>
        <w:t xml:space="preserve"> with the former two clusters.</w:t>
      </w:r>
      <w:r w:rsidR="008B3009" w:rsidRPr="00D30D82">
        <w:rPr>
          <w:rFonts w:ascii="Times New Roman" w:hAnsi="Times New Roman" w:cs="Times New Roman"/>
          <w:lang w:val="en-US"/>
        </w:rPr>
        <w:t xml:space="preserve"> A correlation of .90 between two factors </w:t>
      </w:r>
      <w:r w:rsidR="002D2160" w:rsidRPr="00D30D82">
        <w:rPr>
          <w:rFonts w:ascii="Times New Roman" w:hAnsi="Times New Roman" w:cs="Times New Roman"/>
          <w:lang w:val="en-US"/>
        </w:rPr>
        <w:t>would be quite suspect.</w:t>
      </w:r>
      <w:r w:rsidR="00E85378" w:rsidRPr="00D30D82">
        <w:rPr>
          <w:rFonts w:ascii="Times New Roman" w:hAnsi="Times New Roman" w:cs="Times New Roman"/>
          <w:lang w:val="en-US"/>
        </w:rPr>
        <w:t xml:space="preserve"> </w:t>
      </w:r>
      <w:r w:rsidR="006D5201" w:rsidRPr="00D30D82">
        <w:rPr>
          <w:rFonts w:ascii="Times New Roman" w:hAnsi="Times New Roman" w:cs="Times New Roman"/>
          <w:lang w:val="en-US"/>
        </w:rPr>
        <w:t xml:space="preserve">This is likely the reason why declaring v4 and v5 as multifactorial </w:t>
      </w:r>
      <w:r w:rsidR="00DD0EA3" w:rsidRPr="00D30D82">
        <w:rPr>
          <w:rFonts w:ascii="Times New Roman" w:hAnsi="Times New Roman" w:cs="Times New Roman"/>
          <w:lang w:val="en-US"/>
        </w:rPr>
        <w:t xml:space="preserve">was systematically rejected. </w:t>
      </w:r>
      <w:r w:rsidR="005147A4" w:rsidRPr="00D30D82">
        <w:rPr>
          <w:rFonts w:ascii="Times New Roman" w:hAnsi="Times New Roman" w:cs="Times New Roman"/>
          <w:lang w:val="en-US"/>
        </w:rPr>
        <w:t xml:space="preserve">If these were real data, </w:t>
      </w:r>
      <w:r w:rsidR="005D1B2A" w:rsidRPr="00D30D82">
        <w:rPr>
          <w:rFonts w:ascii="Times New Roman" w:hAnsi="Times New Roman" w:cs="Times New Roman"/>
          <w:lang w:val="en-US"/>
        </w:rPr>
        <w:t>it would remain possible that the clusters of v4, v5 and that of v6, v7 are the two factors (correlating .55)</w:t>
      </w:r>
      <w:r w:rsidR="00960D78" w:rsidRPr="00D30D82">
        <w:rPr>
          <w:rFonts w:ascii="Times New Roman" w:hAnsi="Times New Roman" w:cs="Times New Roman"/>
          <w:lang w:val="en-US"/>
        </w:rPr>
        <w:t>, but</w:t>
      </w:r>
      <w:r w:rsidR="00A57DD4" w:rsidRPr="00D30D82">
        <w:rPr>
          <w:rFonts w:ascii="Times New Roman" w:hAnsi="Times New Roman" w:cs="Times New Roman"/>
          <w:lang w:val="en-US"/>
        </w:rPr>
        <w:t xml:space="preserve"> it</w:t>
      </w:r>
      <w:r w:rsidR="00960D78" w:rsidRPr="00D30D82">
        <w:rPr>
          <w:rFonts w:ascii="Times New Roman" w:hAnsi="Times New Roman" w:cs="Times New Roman"/>
          <w:lang w:val="en-US"/>
        </w:rPr>
        <w:t xml:space="preserve"> </w:t>
      </w:r>
      <w:r w:rsidR="00066D7B" w:rsidRPr="00D30D82">
        <w:rPr>
          <w:rFonts w:ascii="Times New Roman" w:hAnsi="Times New Roman" w:cs="Times New Roman"/>
          <w:lang w:val="en-US"/>
        </w:rPr>
        <w:t>remains</w:t>
      </w:r>
      <w:r w:rsidR="00960D78" w:rsidRPr="00D30D82">
        <w:rPr>
          <w:rFonts w:ascii="Times New Roman" w:hAnsi="Times New Roman" w:cs="Times New Roman"/>
          <w:lang w:val="en-US"/>
        </w:rPr>
        <w:t xml:space="preserve"> more likely that</w:t>
      </w:r>
      <w:r w:rsidR="00FC3BA8" w:rsidRPr="00D30D82">
        <w:rPr>
          <w:rFonts w:ascii="Times New Roman" w:hAnsi="Times New Roman" w:cs="Times New Roman"/>
          <w:lang w:val="en-US"/>
        </w:rPr>
        <w:t xml:space="preserve"> the clusters o</w:t>
      </w:r>
      <w:r w:rsidR="0073601B" w:rsidRPr="00D30D82">
        <w:rPr>
          <w:rFonts w:ascii="Times New Roman" w:hAnsi="Times New Roman" w:cs="Times New Roman"/>
          <w:lang w:val="en-US"/>
        </w:rPr>
        <w:t>f</w:t>
      </w:r>
      <w:r w:rsidR="00FC3BA8" w:rsidRPr="00D30D82">
        <w:rPr>
          <w:rFonts w:ascii="Times New Roman" w:hAnsi="Times New Roman" w:cs="Times New Roman"/>
          <w:lang w:val="en-US"/>
        </w:rPr>
        <w:t xml:space="preserve"> v4, v5 and of v8, v9 are the two factors</w:t>
      </w:r>
      <w:r w:rsidR="00066D7B" w:rsidRPr="00D30D82">
        <w:rPr>
          <w:rFonts w:ascii="Times New Roman" w:hAnsi="Times New Roman" w:cs="Times New Roman"/>
          <w:lang w:val="en-US"/>
        </w:rPr>
        <w:t>, given their orthogonality</w:t>
      </w:r>
      <w:r w:rsidR="00FC3BA8" w:rsidRPr="00D30D82">
        <w:rPr>
          <w:rFonts w:ascii="Times New Roman" w:hAnsi="Times New Roman" w:cs="Times New Roman"/>
          <w:lang w:val="en-US"/>
        </w:rPr>
        <w:t xml:space="preserve">. </w:t>
      </w:r>
      <w:r w:rsidR="00B54430" w:rsidRPr="00D30D82">
        <w:rPr>
          <w:rFonts w:ascii="Times New Roman" w:hAnsi="Times New Roman" w:cs="Times New Roman"/>
          <w:lang w:val="en-US"/>
        </w:rPr>
        <w:t>Although t</w:t>
      </w:r>
      <w:r w:rsidR="004A4EB1" w:rsidRPr="00D30D82">
        <w:rPr>
          <w:rFonts w:ascii="Times New Roman" w:hAnsi="Times New Roman" w:cs="Times New Roman"/>
          <w:lang w:val="en-US"/>
        </w:rPr>
        <w:t xml:space="preserve">he contents of </w:t>
      </w:r>
      <w:r w:rsidR="00B54430" w:rsidRPr="00D30D82">
        <w:rPr>
          <w:rFonts w:ascii="Times New Roman" w:hAnsi="Times New Roman" w:cs="Times New Roman"/>
          <w:lang w:val="en-US"/>
        </w:rPr>
        <w:t>v6 to v9</w:t>
      </w:r>
      <w:r w:rsidR="00BA28B0" w:rsidRPr="00D30D82">
        <w:rPr>
          <w:rFonts w:ascii="Times New Roman" w:hAnsi="Times New Roman" w:cs="Times New Roman"/>
          <w:lang w:val="en-US"/>
        </w:rPr>
        <w:t xml:space="preserve">, forming the clusters among which </w:t>
      </w:r>
      <w:r w:rsidR="009E703D" w:rsidRPr="00D30D82">
        <w:rPr>
          <w:rFonts w:ascii="Times New Roman" w:hAnsi="Times New Roman" w:cs="Times New Roman"/>
          <w:lang w:val="en-US"/>
        </w:rPr>
        <w:t>one is not a factor,</w:t>
      </w:r>
      <w:r w:rsidR="00B54430" w:rsidRPr="00D30D82">
        <w:rPr>
          <w:rFonts w:ascii="Times New Roman" w:hAnsi="Times New Roman" w:cs="Times New Roman"/>
          <w:lang w:val="en-US"/>
        </w:rPr>
        <w:t xml:space="preserve"> could argue otherwise, p</w:t>
      </w:r>
      <w:r w:rsidR="0073601B" w:rsidRPr="00D30D82">
        <w:rPr>
          <w:rFonts w:ascii="Times New Roman" w:hAnsi="Times New Roman" w:cs="Times New Roman"/>
          <w:lang w:val="en-US"/>
        </w:rPr>
        <w:t xml:space="preserve">reference should go to the latter factor </w:t>
      </w:r>
      <w:r w:rsidR="004A4EB1" w:rsidRPr="00D30D82">
        <w:rPr>
          <w:rFonts w:ascii="Times New Roman" w:hAnsi="Times New Roman" w:cs="Times New Roman"/>
          <w:lang w:val="en-US"/>
        </w:rPr>
        <w:t>structure</w:t>
      </w:r>
      <w:r w:rsidR="00B54430" w:rsidRPr="00D30D82">
        <w:rPr>
          <w:rFonts w:ascii="Times New Roman" w:hAnsi="Times New Roman" w:cs="Times New Roman"/>
          <w:lang w:val="en-US"/>
        </w:rPr>
        <w:t xml:space="preserve">. </w:t>
      </w:r>
      <w:r w:rsidR="00A03702" w:rsidRPr="00D30D82">
        <w:rPr>
          <w:rFonts w:ascii="Times New Roman" w:hAnsi="Times New Roman" w:cs="Times New Roman"/>
          <w:lang w:val="en-US"/>
        </w:rPr>
        <w:t>W</w:t>
      </w:r>
      <w:r w:rsidR="001E00E1" w:rsidRPr="00D30D82">
        <w:rPr>
          <w:rFonts w:ascii="Times New Roman" w:hAnsi="Times New Roman" w:cs="Times New Roman"/>
          <w:lang w:val="en-US"/>
        </w:rPr>
        <w:t>e will</w:t>
      </w:r>
      <w:r w:rsidR="00A03702" w:rsidRPr="00D30D82">
        <w:rPr>
          <w:rFonts w:ascii="Times New Roman" w:hAnsi="Times New Roman" w:cs="Times New Roman"/>
          <w:lang w:val="en-US"/>
        </w:rPr>
        <w:t xml:space="preserve"> therefore</w:t>
      </w:r>
      <w:r w:rsidR="001E00E1" w:rsidRPr="00D30D82">
        <w:rPr>
          <w:rFonts w:ascii="Times New Roman" w:hAnsi="Times New Roman" w:cs="Times New Roman"/>
          <w:lang w:val="en-US"/>
        </w:rPr>
        <w:t xml:space="preserve"> consider the cluster of v4, v5 </w:t>
      </w:r>
      <w:r w:rsidR="00D350BA" w:rsidRPr="00D30D82">
        <w:rPr>
          <w:rFonts w:ascii="Times New Roman" w:hAnsi="Times New Roman" w:cs="Times New Roman"/>
          <w:lang w:val="en-US"/>
        </w:rPr>
        <w:t>as factor F2 and that of v8, v9 as factor F3</w:t>
      </w:r>
      <w:r w:rsidR="00B30C01" w:rsidRPr="00D30D82">
        <w:rPr>
          <w:rFonts w:ascii="Times New Roman" w:hAnsi="Times New Roman" w:cs="Times New Roman"/>
          <w:lang w:val="en-US"/>
        </w:rPr>
        <w:t xml:space="preserve">, labeling the factors </w:t>
      </w:r>
      <w:r w:rsidR="000C4FE2" w:rsidRPr="00D30D82">
        <w:rPr>
          <w:rFonts w:ascii="Times New Roman" w:hAnsi="Times New Roman" w:cs="Times New Roman"/>
          <w:lang w:val="en-US"/>
        </w:rPr>
        <w:t>not by their extraction order but by the corresponding population factors</w:t>
      </w:r>
      <w:r w:rsidR="00D350BA" w:rsidRPr="00D30D82">
        <w:rPr>
          <w:rFonts w:ascii="Times New Roman" w:hAnsi="Times New Roman" w:cs="Times New Roman"/>
          <w:lang w:val="en-US"/>
        </w:rPr>
        <w:t>.</w:t>
      </w:r>
    </w:p>
    <w:p w14:paraId="3DBAB195" w14:textId="2B59FB3A" w:rsidR="00EC1015" w:rsidRPr="00D30D82" w:rsidRDefault="003954A8" w:rsidP="00EC1015">
      <w:pPr>
        <w:rPr>
          <w:rFonts w:ascii="Times New Roman" w:hAnsi="Times New Roman" w:cs="Times New Roman"/>
          <w:lang w:val="en-US"/>
        </w:rPr>
      </w:pPr>
      <w:r w:rsidRPr="00D30D82">
        <w:rPr>
          <w:rFonts w:ascii="Times New Roman" w:hAnsi="Times New Roman" w:cs="Times New Roman"/>
          <w:lang w:val="en-US"/>
        </w:rPr>
        <w:t xml:space="preserve">Aside from the solution obtained twice, </w:t>
      </w:r>
      <w:r w:rsidR="009C48ED" w:rsidRPr="00D30D82">
        <w:rPr>
          <w:rFonts w:ascii="Times New Roman" w:hAnsi="Times New Roman" w:cs="Times New Roman"/>
          <w:lang w:val="en-US"/>
        </w:rPr>
        <w:t xml:space="preserve">there are three solutions with v6 and v7 as multifactorial. </w:t>
      </w:r>
      <w:r w:rsidR="003D2F96" w:rsidRPr="00D30D82">
        <w:rPr>
          <w:rFonts w:ascii="Times New Roman" w:hAnsi="Times New Roman" w:cs="Times New Roman"/>
          <w:lang w:val="en-US"/>
        </w:rPr>
        <w:t xml:space="preserve">They all differ by the faith of v1. In one scenario, v1 is </w:t>
      </w:r>
      <w:r w:rsidR="00A42FF8" w:rsidRPr="00D30D82">
        <w:rPr>
          <w:rFonts w:ascii="Times New Roman" w:hAnsi="Times New Roman" w:cs="Times New Roman"/>
          <w:lang w:val="en-US"/>
        </w:rPr>
        <w:t xml:space="preserve">clustered with </w:t>
      </w:r>
      <w:r w:rsidR="003773FF" w:rsidRPr="00D30D82">
        <w:rPr>
          <w:rFonts w:ascii="Times New Roman" w:hAnsi="Times New Roman" w:cs="Times New Roman"/>
          <w:lang w:val="en-US"/>
        </w:rPr>
        <w:t>F</w:t>
      </w:r>
      <w:r w:rsidR="00906CDA" w:rsidRPr="00D30D82">
        <w:rPr>
          <w:rFonts w:ascii="Times New Roman" w:hAnsi="Times New Roman" w:cs="Times New Roman"/>
          <w:lang w:val="en-US"/>
        </w:rPr>
        <w:t>1</w:t>
      </w:r>
      <w:r w:rsidR="00092D0D" w:rsidRPr="00D30D82">
        <w:rPr>
          <w:rFonts w:ascii="Times New Roman" w:hAnsi="Times New Roman" w:cs="Times New Roman"/>
          <w:lang w:val="en-US"/>
        </w:rPr>
        <w:t xml:space="preserve"> (made of v2 and v3)</w:t>
      </w:r>
      <w:r w:rsidR="003773FF" w:rsidRPr="00D30D82">
        <w:rPr>
          <w:rFonts w:ascii="Times New Roman" w:hAnsi="Times New Roman" w:cs="Times New Roman"/>
          <w:lang w:val="en-US"/>
        </w:rPr>
        <w:t xml:space="preserve"> and </w:t>
      </w:r>
      <w:r w:rsidR="00A13847" w:rsidRPr="00D30D82">
        <w:rPr>
          <w:rFonts w:ascii="Times New Roman" w:hAnsi="Times New Roman" w:cs="Times New Roman"/>
          <w:lang w:val="en-US"/>
        </w:rPr>
        <w:t>load</w:t>
      </w:r>
      <w:r w:rsidR="003773FF" w:rsidRPr="00D30D82">
        <w:rPr>
          <w:rFonts w:ascii="Times New Roman" w:hAnsi="Times New Roman" w:cs="Times New Roman"/>
          <w:lang w:val="en-US"/>
        </w:rPr>
        <w:t>s</w:t>
      </w:r>
      <w:r w:rsidR="00A13847" w:rsidRPr="00D30D82">
        <w:rPr>
          <w:rFonts w:ascii="Times New Roman" w:hAnsi="Times New Roman" w:cs="Times New Roman"/>
          <w:lang w:val="en-US"/>
        </w:rPr>
        <w:t xml:space="preserve"> .53</w:t>
      </w:r>
      <w:r w:rsidR="003773FF" w:rsidRPr="00D30D82">
        <w:rPr>
          <w:rFonts w:ascii="Times New Roman" w:hAnsi="Times New Roman" w:cs="Times New Roman"/>
          <w:lang w:val="en-US"/>
        </w:rPr>
        <w:t xml:space="preserve"> on it</w:t>
      </w:r>
      <w:r w:rsidR="00A42FF8" w:rsidRPr="00D30D82">
        <w:rPr>
          <w:rFonts w:ascii="Times New Roman" w:hAnsi="Times New Roman" w:cs="Times New Roman"/>
          <w:lang w:val="en-US"/>
        </w:rPr>
        <w:t>.</w:t>
      </w:r>
      <w:r w:rsidR="003950A9" w:rsidRPr="00D30D82">
        <w:rPr>
          <w:rFonts w:ascii="Times New Roman" w:hAnsi="Times New Roman" w:cs="Times New Roman"/>
          <w:lang w:val="en-US"/>
        </w:rPr>
        <w:t xml:space="preserve"> This scenario has</w:t>
      </w:r>
      <w:r w:rsidR="00CE680E" w:rsidRPr="00D30D82">
        <w:rPr>
          <w:rFonts w:ascii="Times New Roman" w:hAnsi="Times New Roman" w:cs="Times New Roman"/>
          <w:lang w:val="en-US"/>
        </w:rPr>
        <w:t xml:space="preserve"> χ</w:t>
      </w:r>
      <w:r w:rsidR="00CE680E" w:rsidRPr="00D30D82">
        <w:rPr>
          <w:rFonts w:ascii="Times New Roman" w:hAnsi="Times New Roman" w:cs="Times New Roman"/>
          <w:vertAlign w:val="superscript"/>
          <w:lang w:val="en-US"/>
        </w:rPr>
        <w:t>2</w:t>
      </w:r>
      <w:r w:rsidR="00CE680E" w:rsidRPr="00D30D82">
        <w:rPr>
          <w:rFonts w:ascii="Times New Roman" w:hAnsi="Times New Roman" w:cs="Times New Roman"/>
          <w:lang w:val="en-US"/>
        </w:rPr>
        <w:t>(94) = 109.20,</w:t>
      </w:r>
      <w:r w:rsidR="003950A9" w:rsidRPr="00D30D82">
        <w:rPr>
          <w:rFonts w:ascii="Times New Roman" w:hAnsi="Times New Roman" w:cs="Times New Roman"/>
          <w:lang w:val="en-US"/>
        </w:rPr>
        <w:t xml:space="preserve"> </w:t>
      </w:r>
      <w:r w:rsidR="003950A9" w:rsidRPr="00D30D82">
        <w:rPr>
          <w:rFonts w:ascii="Times New Roman" w:hAnsi="Times New Roman" w:cs="Times New Roman"/>
          <w:i/>
          <w:iCs/>
          <w:lang w:val="en-US"/>
        </w:rPr>
        <w:t>p</w:t>
      </w:r>
      <w:r w:rsidR="003950A9" w:rsidRPr="00D30D82">
        <w:rPr>
          <w:rFonts w:ascii="Times New Roman" w:hAnsi="Times New Roman" w:cs="Times New Roman"/>
          <w:lang w:val="en-US"/>
        </w:rPr>
        <w:t xml:space="preserve"> = .14</w:t>
      </w:r>
      <w:r w:rsidR="002D60E3" w:rsidRPr="00D30D82">
        <w:rPr>
          <w:rFonts w:ascii="Times New Roman" w:hAnsi="Times New Roman" w:cs="Times New Roman"/>
          <w:lang w:val="en-US"/>
        </w:rPr>
        <w:t>. It</w:t>
      </w:r>
      <w:r w:rsidR="00A42FF8" w:rsidRPr="00D30D82">
        <w:rPr>
          <w:rFonts w:ascii="Times New Roman" w:hAnsi="Times New Roman" w:cs="Times New Roman"/>
          <w:lang w:val="en-US"/>
        </w:rPr>
        <w:t xml:space="preserve"> happens to be the correct solution although we would not know it.</w:t>
      </w:r>
      <w:r w:rsidR="002D60E3" w:rsidRPr="00D30D82">
        <w:rPr>
          <w:rFonts w:ascii="Times New Roman" w:hAnsi="Times New Roman" w:cs="Times New Roman"/>
          <w:lang w:val="en-US"/>
        </w:rPr>
        <w:t xml:space="preserve"> The other two solutions rejected the grouping of </w:t>
      </w:r>
      <w:r w:rsidR="00C72152" w:rsidRPr="00D30D82">
        <w:rPr>
          <w:rFonts w:ascii="Times New Roman" w:hAnsi="Times New Roman" w:cs="Times New Roman"/>
          <w:lang w:val="en-US"/>
        </w:rPr>
        <w:t xml:space="preserve">v1 with </w:t>
      </w:r>
      <w:r w:rsidR="008030E1" w:rsidRPr="00D30D82">
        <w:rPr>
          <w:rFonts w:ascii="Times New Roman" w:hAnsi="Times New Roman" w:cs="Times New Roman"/>
          <w:lang w:val="en-US"/>
        </w:rPr>
        <w:t>F</w:t>
      </w:r>
      <w:r w:rsidR="00554FB8" w:rsidRPr="00D30D82">
        <w:rPr>
          <w:rFonts w:ascii="Times New Roman" w:hAnsi="Times New Roman" w:cs="Times New Roman"/>
          <w:lang w:val="en-US"/>
        </w:rPr>
        <w:t>1</w:t>
      </w:r>
      <w:r w:rsidR="009E05FD" w:rsidRPr="00D30D82">
        <w:rPr>
          <w:rFonts w:ascii="Times New Roman" w:hAnsi="Times New Roman" w:cs="Times New Roman"/>
          <w:lang w:val="en-US"/>
        </w:rPr>
        <w:t xml:space="preserve">, </w:t>
      </w:r>
      <w:r w:rsidR="00AC766D" w:rsidRPr="00D30D82">
        <w:rPr>
          <w:rFonts w:ascii="Times New Roman" w:hAnsi="Times New Roman" w:cs="Times New Roman"/>
          <w:lang w:val="en-US"/>
        </w:rPr>
        <w:t xml:space="preserve">thus </w:t>
      </w:r>
      <w:r w:rsidR="00E56722" w:rsidRPr="00D30D82">
        <w:rPr>
          <w:rFonts w:ascii="Times New Roman" w:hAnsi="Times New Roman" w:cs="Times New Roman"/>
          <w:lang w:val="en-US"/>
        </w:rPr>
        <w:t>treating</w:t>
      </w:r>
      <w:r w:rsidR="009E05FD" w:rsidRPr="00D30D82">
        <w:rPr>
          <w:rFonts w:ascii="Times New Roman" w:hAnsi="Times New Roman" w:cs="Times New Roman"/>
          <w:lang w:val="en-US"/>
        </w:rPr>
        <w:t xml:space="preserve"> </w:t>
      </w:r>
      <w:r w:rsidR="00AC766D" w:rsidRPr="00D30D82">
        <w:rPr>
          <w:rFonts w:ascii="Times New Roman" w:hAnsi="Times New Roman" w:cs="Times New Roman"/>
          <w:lang w:val="en-US"/>
        </w:rPr>
        <w:t>it</w:t>
      </w:r>
      <w:r w:rsidR="009E05FD" w:rsidRPr="00D30D82">
        <w:rPr>
          <w:rFonts w:ascii="Times New Roman" w:hAnsi="Times New Roman" w:cs="Times New Roman"/>
          <w:lang w:val="en-US"/>
        </w:rPr>
        <w:t xml:space="preserve"> as multifactorial</w:t>
      </w:r>
      <w:r w:rsidR="00A9251B" w:rsidRPr="00D30D82">
        <w:rPr>
          <w:rFonts w:ascii="Times New Roman" w:hAnsi="Times New Roman" w:cs="Times New Roman"/>
          <w:lang w:val="en-US"/>
        </w:rPr>
        <w:t xml:space="preserve">. </w:t>
      </w:r>
      <w:r w:rsidR="009F6447" w:rsidRPr="00D30D82">
        <w:rPr>
          <w:rFonts w:ascii="Times New Roman" w:hAnsi="Times New Roman" w:cs="Times New Roman"/>
          <w:lang w:val="en-US"/>
        </w:rPr>
        <w:t xml:space="preserve">Their </w:t>
      </w:r>
      <w:r w:rsidR="001549EF" w:rsidRPr="00D30D82">
        <w:rPr>
          <w:rFonts w:ascii="Times New Roman" w:hAnsi="Times New Roman" w:cs="Times New Roman"/>
          <w:lang w:val="en-US"/>
        </w:rPr>
        <w:t xml:space="preserve">common </w:t>
      </w:r>
      <w:r w:rsidR="009F6447" w:rsidRPr="00D30D82">
        <w:rPr>
          <w:rFonts w:ascii="Times New Roman" w:hAnsi="Times New Roman" w:cs="Times New Roman"/>
          <w:lang w:val="en-US"/>
        </w:rPr>
        <w:t xml:space="preserve">dendrogram of pairwise clustering is presented in Figure </w:t>
      </w:r>
      <w:r w:rsidR="00B54CE3" w:rsidRPr="00D30D82">
        <w:rPr>
          <w:rFonts w:ascii="Times New Roman" w:hAnsi="Times New Roman" w:cs="Times New Roman"/>
          <w:lang w:val="en-US"/>
        </w:rPr>
        <w:t>1</w:t>
      </w:r>
      <w:r w:rsidR="001549EF" w:rsidRPr="00D30D82">
        <w:rPr>
          <w:rFonts w:ascii="Times New Roman" w:hAnsi="Times New Roman" w:cs="Times New Roman"/>
          <w:lang w:val="en-US"/>
        </w:rPr>
        <w:t xml:space="preserve">. </w:t>
      </w:r>
      <w:r w:rsidR="00A9251B" w:rsidRPr="00D30D82">
        <w:rPr>
          <w:rFonts w:ascii="Times New Roman" w:hAnsi="Times New Roman" w:cs="Times New Roman"/>
          <w:lang w:val="en-US"/>
        </w:rPr>
        <w:t xml:space="preserve">In these two scenarios, </w:t>
      </w:r>
      <w:r w:rsidR="001549EF" w:rsidRPr="00D30D82">
        <w:rPr>
          <w:rFonts w:ascii="Times New Roman" w:hAnsi="Times New Roman" w:cs="Times New Roman"/>
          <w:lang w:val="en-US"/>
        </w:rPr>
        <w:t>v1</w:t>
      </w:r>
      <w:r w:rsidR="00A9251B" w:rsidRPr="00D30D82">
        <w:rPr>
          <w:rFonts w:ascii="Times New Roman" w:hAnsi="Times New Roman" w:cs="Times New Roman"/>
          <w:lang w:val="en-US"/>
        </w:rPr>
        <w:t xml:space="preserve"> </w:t>
      </w:r>
      <w:r w:rsidR="007538D8" w:rsidRPr="00D30D82">
        <w:rPr>
          <w:rFonts w:ascii="Times New Roman" w:hAnsi="Times New Roman" w:cs="Times New Roman"/>
          <w:lang w:val="en-US"/>
        </w:rPr>
        <w:t>load</w:t>
      </w:r>
      <w:r w:rsidR="00A9251B" w:rsidRPr="00D30D82">
        <w:rPr>
          <w:rFonts w:ascii="Times New Roman" w:hAnsi="Times New Roman" w:cs="Times New Roman"/>
          <w:lang w:val="en-US"/>
        </w:rPr>
        <w:t>ed respectively</w:t>
      </w:r>
      <w:r w:rsidR="007538D8" w:rsidRPr="00D30D82">
        <w:rPr>
          <w:rFonts w:ascii="Times New Roman" w:hAnsi="Times New Roman" w:cs="Times New Roman"/>
          <w:lang w:val="en-US"/>
        </w:rPr>
        <w:t xml:space="preserve"> </w:t>
      </w:r>
      <w:r w:rsidR="00F3101D" w:rsidRPr="00D30D82">
        <w:rPr>
          <w:rFonts w:ascii="Times New Roman" w:hAnsi="Times New Roman" w:cs="Times New Roman"/>
          <w:lang w:val="en-US"/>
        </w:rPr>
        <w:t xml:space="preserve">.54 </w:t>
      </w:r>
      <w:r w:rsidR="00902DFD" w:rsidRPr="00D30D82">
        <w:rPr>
          <w:rFonts w:ascii="Times New Roman" w:hAnsi="Times New Roman" w:cs="Times New Roman"/>
          <w:lang w:val="en-US"/>
        </w:rPr>
        <w:t>and .48</w:t>
      </w:r>
      <w:r w:rsidR="009E05FD" w:rsidRPr="00D30D82">
        <w:rPr>
          <w:rFonts w:ascii="Times New Roman" w:hAnsi="Times New Roman" w:cs="Times New Roman"/>
          <w:lang w:val="en-US"/>
        </w:rPr>
        <w:t xml:space="preserve"> </w:t>
      </w:r>
      <w:r w:rsidR="00C061D0" w:rsidRPr="00D30D82">
        <w:rPr>
          <w:rFonts w:ascii="Times New Roman" w:hAnsi="Times New Roman" w:cs="Times New Roman"/>
          <w:lang w:val="en-US"/>
        </w:rPr>
        <w:t xml:space="preserve">on </w:t>
      </w:r>
      <w:r w:rsidR="007538D8" w:rsidRPr="00D30D82">
        <w:rPr>
          <w:rFonts w:ascii="Times New Roman" w:hAnsi="Times New Roman" w:cs="Times New Roman"/>
          <w:lang w:val="en-US"/>
        </w:rPr>
        <w:t>F</w:t>
      </w:r>
      <w:r w:rsidR="00B235E7" w:rsidRPr="00D30D82">
        <w:rPr>
          <w:rFonts w:ascii="Times New Roman" w:hAnsi="Times New Roman" w:cs="Times New Roman"/>
          <w:lang w:val="en-US"/>
        </w:rPr>
        <w:t>1</w:t>
      </w:r>
      <w:r w:rsidR="00C061D0" w:rsidRPr="00D30D82">
        <w:rPr>
          <w:rFonts w:ascii="Times New Roman" w:hAnsi="Times New Roman" w:cs="Times New Roman"/>
          <w:lang w:val="en-US"/>
        </w:rPr>
        <w:t xml:space="preserve"> and </w:t>
      </w:r>
      <w:r w:rsidR="007538D8" w:rsidRPr="00D30D82">
        <w:rPr>
          <w:rFonts w:ascii="Times New Roman" w:hAnsi="Times New Roman" w:cs="Times New Roman"/>
          <w:lang w:val="en-US"/>
        </w:rPr>
        <w:t>loa</w:t>
      </w:r>
      <w:r w:rsidR="009F2C71" w:rsidRPr="00D30D82">
        <w:rPr>
          <w:rFonts w:ascii="Times New Roman" w:hAnsi="Times New Roman" w:cs="Times New Roman"/>
          <w:lang w:val="en-US"/>
        </w:rPr>
        <w:t>ded</w:t>
      </w:r>
      <w:r w:rsidR="00D91F8F" w:rsidRPr="00D30D82">
        <w:rPr>
          <w:rFonts w:ascii="Times New Roman" w:hAnsi="Times New Roman" w:cs="Times New Roman"/>
          <w:lang w:val="en-US"/>
        </w:rPr>
        <w:t xml:space="preserve"> </w:t>
      </w:r>
      <w:r w:rsidR="008512CC" w:rsidRPr="00D30D82">
        <w:rPr>
          <w:rFonts w:ascii="Times New Roman" w:hAnsi="Times New Roman" w:cs="Times New Roman"/>
          <w:lang w:val="en-US"/>
        </w:rPr>
        <w:t xml:space="preserve">.05 on factor </w:t>
      </w:r>
      <w:r w:rsidR="00780A8D" w:rsidRPr="00D30D82">
        <w:rPr>
          <w:rFonts w:ascii="Times New Roman" w:hAnsi="Times New Roman" w:cs="Times New Roman"/>
          <w:lang w:val="en-US"/>
        </w:rPr>
        <w:t xml:space="preserve">F6 </w:t>
      </w:r>
      <w:r w:rsidR="008512CC" w:rsidRPr="00D30D82">
        <w:rPr>
          <w:rFonts w:ascii="Times New Roman" w:hAnsi="Times New Roman" w:cs="Times New Roman"/>
          <w:lang w:val="en-US"/>
        </w:rPr>
        <w:t>represented by v15 and v16</w:t>
      </w:r>
      <w:r w:rsidR="00AE6459" w:rsidRPr="00D30D82">
        <w:rPr>
          <w:rFonts w:ascii="Times New Roman" w:hAnsi="Times New Roman" w:cs="Times New Roman"/>
          <w:lang w:val="en-US"/>
        </w:rPr>
        <w:t xml:space="preserve">. </w:t>
      </w:r>
      <w:r w:rsidR="00B377B9" w:rsidRPr="00D30D82">
        <w:rPr>
          <w:rFonts w:ascii="Times New Roman" w:hAnsi="Times New Roman" w:cs="Times New Roman"/>
          <w:lang w:val="en-US"/>
        </w:rPr>
        <w:t>Since</w:t>
      </w:r>
      <w:r w:rsidR="002B7A80" w:rsidRPr="00D30D82">
        <w:rPr>
          <w:rFonts w:ascii="Times New Roman" w:hAnsi="Times New Roman" w:cs="Times New Roman"/>
          <w:lang w:val="en-US"/>
        </w:rPr>
        <w:t xml:space="preserve"> its signal cancellation </w:t>
      </w:r>
      <w:r w:rsidR="00E433A4" w:rsidRPr="00D30D82">
        <w:rPr>
          <w:rFonts w:ascii="Times New Roman" w:hAnsi="Times New Roman" w:cs="Times New Roman"/>
          <w:lang w:val="en-US"/>
        </w:rPr>
        <w:t xml:space="preserve">by only two factors </w:t>
      </w:r>
      <w:r w:rsidR="002B7A80" w:rsidRPr="00D30D82">
        <w:rPr>
          <w:rFonts w:ascii="Times New Roman" w:hAnsi="Times New Roman" w:cs="Times New Roman"/>
          <w:lang w:val="en-US"/>
        </w:rPr>
        <w:t xml:space="preserve">had </w:t>
      </w:r>
      <w:r w:rsidR="00FF56C0" w:rsidRPr="00D30D82">
        <w:rPr>
          <w:rFonts w:ascii="Times New Roman" w:hAnsi="Times New Roman" w:cs="Times New Roman"/>
          <w:lang w:val="en-US"/>
        </w:rPr>
        <w:t xml:space="preserve">a net probability </w:t>
      </w:r>
      <w:r w:rsidR="00B97498" w:rsidRPr="00D30D82">
        <w:rPr>
          <w:rFonts w:ascii="Times New Roman" w:hAnsi="Times New Roman" w:cs="Times New Roman"/>
          <w:lang w:val="en-US"/>
        </w:rPr>
        <w:t xml:space="preserve">of .11, </w:t>
      </w:r>
      <w:r w:rsidR="00E433A4" w:rsidRPr="00D30D82">
        <w:rPr>
          <w:rFonts w:ascii="Times New Roman" w:hAnsi="Times New Roman" w:cs="Times New Roman"/>
          <w:lang w:val="en-US"/>
        </w:rPr>
        <w:t>this</w:t>
      </w:r>
      <w:r w:rsidR="00B97498" w:rsidRPr="00D30D82">
        <w:rPr>
          <w:rFonts w:ascii="Times New Roman" w:hAnsi="Times New Roman" w:cs="Times New Roman"/>
          <w:lang w:val="en-US"/>
        </w:rPr>
        <w:t xml:space="preserve"> was both accepted and rejected</w:t>
      </w:r>
      <w:r w:rsidR="002B7A80" w:rsidRPr="00D30D82">
        <w:rPr>
          <w:rFonts w:ascii="Times New Roman" w:hAnsi="Times New Roman" w:cs="Times New Roman"/>
          <w:lang w:val="en-US"/>
        </w:rPr>
        <w:t>.</w:t>
      </w:r>
      <w:r w:rsidR="00D146CB" w:rsidRPr="00D30D82">
        <w:rPr>
          <w:rFonts w:ascii="Times New Roman" w:hAnsi="Times New Roman" w:cs="Times New Roman"/>
          <w:lang w:val="en-US"/>
        </w:rPr>
        <w:t xml:space="preserve"> The model with v1 depending on two factors ha</w:t>
      </w:r>
      <w:r w:rsidR="00AE6459" w:rsidRPr="00D30D82">
        <w:rPr>
          <w:rFonts w:ascii="Times New Roman" w:hAnsi="Times New Roman" w:cs="Times New Roman"/>
          <w:lang w:val="en-US"/>
        </w:rPr>
        <w:t>d χ</w:t>
      </w:r>
      <w:r w:rsidR="00AE6459" w:rsidRPr="00D30D82">
        <w:rPr>
          <w:rFonts w:ascii="Times New Roman" w:hAnsi="Times New Roman" w:cs="Times New Roman"/>
          <w:vertAlign w:val="superscript"/>
          <w:lang w:val="en-US"/>
        </w:rPr>
        <w:t>2</w:t>
      </w:r>
      <w:r w:rsidR="001E43CC" w:rsidRPr="00D30D82">
        <w:rPr>
          <w:rFonts w:ascii="Times New Roman" w:hAnsi="Times New Roman" w:cs="Times New Roman"/>
          <w:lang w:val="en-US"/>
        </w:rPr>
        <w:t>(93) = 103.30,</w:t>
      </w:r>
      <w:r w:rsidR="00D146CB" w:rsidRPr="00D30D82">
        <w:rPr>
          <w:rFonts w:ascii="Times New Roman" w:hAnsi="Times New Roman" w:cs="Times New Roman"/>
          <w:lang w:val="en-US"/>
        </w:rPr>
        <w:t xml:space="preserve"> </w:t>
      </w:r>
      <w:r w:rsidR="00D146CB" w:rsidRPr="00D30D82">
        <w:rPr>
          <w:rFonts w:ascii="Times New Roman" w:hAnsi="Times New Roman" w:cs="Times New Roman"/>
          <w:i/>
          <w:iCs/>
          <w:lang w:val="en-US"/>
        </w:rPr>
        <w:t>p</w:t>
      </w:r>
      <w:r w:rsidR="00D146CB" w:rsidRPr="00D30D82">
        <w:rPr>
          <w:rFonts w:ascii="Times New Roman" w:hAnsi="Times New Roman" w:cs="Times New Roman"/>
          <w:lang w:val="en-US"/>
        </w:rPr>
        <w:t xml:space="preserve"> = </w:t>
      </w:r>
      <w:r w:rsidR="00F54AD4" w:rsidRPr="00D30D82">
        <w:rPr>
          <w:rFonts w:ascii="Times New Roman" w:hAnsi="Times New Roman" w:cs="Times New Roman"/>
          <w:lang w:val="en-US"/>
        </w:rPr>
        <w:t>.22</w:t>
      </w:r>
      <w:r w:rsidR="0088778E" w:rsidRPr="00D30D82">
        <w:rPr>
          <w:rFonts w:ascii="Times New Roman" w:hAnsi="Times New Roman" w:cs="Times New Roman"/>
          <w:lang w:val="en-US"/>
        </w:rPr>
        <w:t xml:space="preserve">; that with v1 </w:t>
      </w:r>
      <w:r w:rsidR="0083532D" w:rsidRPr="00D30D82">
        <w:rPr>
          <w:rFonts w:ascii="Times New Roman" w:hAnsi="Times New Roman" w:cs="Times New Roman"/>
          <w:lang w:val="en-US"/>
        </w:rPr>
        <w:t>further</w:t>
      </w:r>
      <w:r w:rsidR="0088778E" w:rsidRPr="00D30D82">
        <w:rPr>
          <w:rFonts w:ascii="Times New Roman" w:hAnsi="Times New Roman" w:cs="Times New Roman"/>
          <w:lang w:val="en-US"/>
        </w:rPr>
        <w:t xml:space="preserve"> informed by factor</w:t>
      </w:r>
      <w:r w:rsidR="00B80BC5" w:rsidRPr="00D30D82">
        <w:rPr>
          <w:rFonts w:ascii="Times New Roman" w:hAnsi="Times New Roman" w:cs="Times New Roman"/>
          <w:lang w:val="en-US"/>
        </w:rPr>
        <w:t xml:space="preserve"> </w:t>
      </w:r>
      <w:r w:rsidR="004B28A7" w:rsidRPr="00D30D82">
        <w:rPr>
          <w:rFonts w:ascii="Times New Roman" w:hAnsi="Times New Roman" w:cs="Times New Roman"/>
          <w:lang w:val="en-US"/>
        </w:rPr>
        <w:t>F</w:t>
      </w:r>
      <w:r w:rsidR="00B80BC5" w:rsidRPr="00D30D82">
        <w:rPr>
          <w:rFonts w:ascii="Times New Roman" w:hAnsi="Times New Roman" w:cs="Times New Roman"/>
          <w:lang w:val="en-US"/>
        </w:rPr>
        <w:t>5</w:t>
      </w:r>
      <w:r w:rsidR="0088778E" w:rsidRPr="00D30D82">
        <w:rPr>
          <w:rFonts w:ascii="Times New Roman" w:hAnsi="Times New Roman" w:cs="Times New Roman"/>
          <w:lang w:val="en-US"/>
        </w:rPr>
        <w:t xml:space="preserve"> of v13, v14</w:t>
      </w:r>
      <w:r w:rsidR="004E671C" w:rsidRPr="00D30D82">
        <w:rPr>
          <w:rFonts w:ascii="Times New Roman" w:hAnsi="Times New Roman" w:cs="Times New Roman"/>
          <w:lang w:val="en-US"/>
        </w:rPr>
        <w:t xml:space="preserve"> (with loading .10) </w:t>
      </w:r>
      <w:r w:rsidR="00013B87" w:rsidRPr="00D30D82">
        <w:rPr>
          <w:rFonts w:ascii="Times New Roman" w:hAnsi="Times New Roman" w:cs="Times New Roman"/>
          <w:lang w:val="en-US"/>
        </w:rPr>
        <w:t>had</w:t>
      </w:r>
      <w:r w:rsidR="0083532D" w:rsidRPr="00D30D82">
        <w:rPr>
          <w:rFonts w:ascii="Times New Roman" w:hAnsi="Times New Roman" w:cs="Times New Roman"/>
          <w:lang w:val="en-US"/>
        </w:rPr>
        <w:t xml:space="preserve"> χ</w:t>
      </w:r>
      <w:r w:rsidR="0083532D" w:rsidRPr="00D30D82">
        <w:rPr>
          <w:rFonts w:ascii="Times New Roman" w:hAnsi="Times New Roman" w:cs="Times New Roman"/>
          <w:vertAlign w:val="superscript"/>
          <w:lang w:val="en-US"/>
        </w:rPr>
        <w:t>2</w:t>
      </w:r>
      <w:r w:rsidR="0083532D" w:rsidRPr="00D30D82">
        <w:rPr>
          <w:rFonts w:ascii="Times New Roman" w:hAnsi="Times New Roman" w:cs="Times New Roman"/>
          <w:lang w:val="en-US"/>
        </w:rPr>
        <w:t>(92) = 92.50,</w:t>
      </w:r>
      <w:r w:rsidR="00013B87" w:rsidRPr="00D30D82">
        <w:rPr>
          <w:rFonts w:ascii="Times New Roman" w:hAnsi="Times New Roman" w:cs="Times New Roman"/>
          <w:lang w:val="en-US"/>
        </w:rPr>
        <w:t xml:space="preserve"> </w:t>
      </w:r>
      <w:r w:rsidR="00013B87" w:rsidRPr="00D30D82">
        <w:rPr>
          <w:rFonts w:ascii="Times New Roman" w:hAnsi="Times New Roman" w:cs="Times New Roman"/>
          <w:i/>
          <w:iCs/>
          <w:lang w:val="en-US"/>
        </w:rPr>
        <w:t>p</w:t>
      </w:r>
      <w:r w:rsidR="00013B87" w:rsidRPr="00D30D82">
        <w:rPr>
          <w:rFonts w:ascii="Times New Roman" w:hAnsi="Times New Roman" w:cs="Times New Roman"/>
          <w:lang w:val="en-US"/>
        </w:rPr>
        <w:t xml:space="preserve"> = .47. </w:t>
      </w:r>
      <w:r w:rsidR="00C15CB4" w:rsidRPr="00D30D82">
        <w:rPr>
          <w:rFonts w:ascii="Times New Roman" w:hAnsi="Times New Roman" w:cs="Times New Roman"/>
          <w:lang w:val="en-US"/>
        </w:rPr>
        <w:t xml:space="preserve">Although suspicious for </w:t>
      </w:r>
      <w:r w:rsidR="003613C8" w:rsidRPr="00D30D82">
        <w:rPr>
          <w:rFonts w:ascii="Times New Roman" w:hAnsi="Times New Roman" w:cs="Times New Roman"/>
          <w:lang w:val="en-US"/>
        </w:rPr>
        <w:t>v16 harboring a</w:t>
      </w:r>
      <w:r w:rsidR="00C15CB4" w:rsidRPr="00D30D82">
        <w:rPr>
          <w:rFonts w:ascii="Times New Roman" w:hAnsi="Times New Roman" w:cs="Times New Roman"/>
          <w:lang w:val="en-US"/>
        </w:rPr>
        <w:t xml:space="preserve"> loading o</w:t>
      </w:r>
      <w:r w:rsidR="003613C8" w:rsidRPr="00D30D82">
        <w:rPr>
          <w:rFonts w:ascii="Times New Roman" w:hAnsi="Times New Roman" w:cs="Times New Roman"/>
          <w:lang w:val="en-US"/>
        </w:rPr>
        <w:t>f</w:t>
      </w:r>
      <w:r w:rsidR="00C15CB4" w:rsidRPr="00D30D82">
        <w:rPr>
          <w:rFonts w:ascii="Times New Roman" w:hAnsi="Times New Roman" w:cs="Times New Roman"/>
          <w:lang w:val="en-US"/>
        </w:rPr>
        <w:t xml:space="preserve"> .99</w:t>
      </w:r>
      <w:r w:rsidR="000F2B03" w:rsidRPr="00D30D82">
        <w:rPr>
          <w:rFonts w:ascii="Times New Roman" w:hAnsi="Times New Roman" w:cs="Times New Roman"/>
          <w:lang w:val="en-US"/>
        </w:rPr>
        <w:t>,</w:t>
      </w:r>
      <w:r w:rsidR="00C15CB4" w:rsidRPr="00D30D82">
        <w:rPr>
          <w:rFonts w:ascii="Times New Roman" w:hAnsi="Times New Roman" w:cs="Times New Roman"/>
          <w:lang w:val="en-US"/>
        </w:rPr>
        <w:t xml:space="preserve"> </w:t>
      </w:r>
      <w:r w:rsidR="00013B87" w:rsidRPr="00D30D82">
        <w:rPr>
          <w:rFonts w:ascii="Times New Roman" w:hAnsi="Times New Roman" w:cs="Times New Roman"/>
          <w:lang w:val="en-US"/>
        </w:rPr>
        <w:lastRenderedPageBreak/>
        <w:t>t</w:t>
      </w:r>
      <w:r w:rsidR="003613C8" w:rsidRPr="00D30D82">
        <w:rPr>
          <w:rFonts w:ascii="Times New Roman" w:hAnsi="Times New Roman" w:cs="Times New Roman"/>
          <w:lang w:val="en-US"/>
        </w:rPr>
        <w:t>hi</w:t>
      </w:r>
      <w:r w:rsidR="00013B87" w:rsidRPr="00D30D82">
        <w:rPr>
          <w:rFonts w:ascii="Times New Roman" w:hAnsi="Times New Roman" w:cs="Times New Roman"/>
          <w:lang w:val="en-US"/>
        </w:rPr>
        <w:t xml:space="preserve">s solution </w:t>
      </w:r>
      <w:r w:rsidR="000F2B03" w:rsidRPr="00D30D82">
        <w:rPr>
          <w:rFonts w:ascii="Times New Roman" w:hAnsi="Times New Roman" w:cs="Times New Roman"/>
          <w:lang w:val="en-US"/>
        </w:rPr>
        <w:t xml:space="preserve">would likely be </w:t>
      </w:r>
      <w:r w:rsidR="004B28A7" w:rsidRPr="00D30D82">
        <w:rPr>
          <w:rFonts w:ascii="Times New Roman" w:hAnsi="Times New Roman" w:cs="Times New Roman"/>
          <w:lang w:val="en-US"/>
        </w:rPr>
        <w:t xml:space="preserve">blindly </w:t>
      </w:r>
      <w:r w:rsidR="000F2B03" w:rsidRPr="00D30D82">
        <w:rPr>
          <w:rFonts w:ascii="Times New Roman" w:hAnsi="Times New Roman" w:cs="Times New Roman"/>
          <w:lang w:val="en-US"/>
        </w:rPr>
        <w:t xml:space="preserve">preferred and is the one </w:t>
      </w:r>
      <w:r w:rsidR="002A3EFC" w:rsidRPr="00D30D82">
        <w:rPr>
          <w:rFonts w:ascii="Times New Roman" w:hAnsi="Times New Roman" w:cs="Times New Roman"/>
          <w:lang w:val="en-US"/>
        </w:rPr>
        <w:t>presented in the right parts of Tables 1 and 2.</w:t>
      </w:r>
      <w:r w:rsidR="0094305F" w:rsidRPr="00D30D82">
        <w:rPr>
          <w:rFonts w:ascii="Times New Roman" w:hAnsi="Times New Roman" w:cs="Times New Roman"/>
          <w:lang w:val="en-US"/>
        </w:rPr>
        <w:t xml:space="preserve"> </w:t>
      </w:r>
      <w:r w:rsidR="00EC1015" w:rsidRPr="00D30D82">
        <w:rPr>
          <w:rFonts w:ascii="Times New Roman" w:hAnsi="Times New Roman" w:cs="Times New Roman"/>
          <w:lang w:val="en-US"/>
        </w:rPr>
        <w:t>Th</w:t>
      </w:r>
      <w:r w:rsidR="00CC1364" w:rsidRPr="00D30D82">
        <w:rPr>
          <w:rFonts w:ascii="Times New Roman" w:hAnsi="Times New Roman" w:cs="Times New Roman"/>
          <w:lang w:val="en-US"/>
        </w:rPr>
        <w:t>e</w:t>
      </w:r>
      <w:r w:rsidR="0094305F" w:rsidRPr="00D30D82">
        <w:rPr>
          <w:rFonts w:ascii="Times New Roman" w:hAnsi="Times New Roman" w:cs="Times New Roman"/>
          <w:lang w:val="en-US"/>
        </w:rPr>
        <w:t xml:space="preserve"> </w:t>
      </w:r>
      <w:r w:rsidR="0000378F" w:rsidRPr="00D30D82">
        <w:rPr>
          <w:rFonts w:ascii="Times New Roman" w:hAnsi="Times New Roman" w:cs="Times New Roman"/>
          <w:lang w:val="en-US"/>
        </w:rPr>
        <w:t>side-by-side</w:t>
      </w:r>
      <w:r w:rsidR="0094305F" w:rsidRPr="00D30D82">
        <w:rPr>
          <w:rFonts w:ascii="Times New Roman" w:hAnsi="Times New Roman" w:cs="Times New Roman"/>
          <w:lang w:val="en-US"/>
        </w:rPr>
        <w:t xml:space="preserve"> presentation</w:t>
      </w:r>
      <w:r w:rsidR="00CC1364" w:rsidRPr="00D30D82">
        <w:rPr>
          <w:rFonts w:ascii="Times New Roman" w:hAnsi="Times New Roman" w:cs="Times New Roman"/>
          <w:lang w:val="en-US"/>
        </w:rPr>
        <w:t xml:space="preserve"> of population and solution matr</w:t>
      </w:r>
      <w:r w:rsidR="0000378F" w:rsidRPr="00D30D82">
        <w:rPr>
          <w:rFonts w:ascii="Times New Roman" w:hAnsi="Times New Roman" w:cs="Times New Roman"/>
          <w:lang w:val="en-US"/>
        </w:rPr>
        <w:t>ices was</w:t>
      </w:r>
      <w:r w:rsidR="00EC1015" w:rsidRPr="00D30D82">
        <w:rPr>
          <w:rFonts w:ascii="Times New Roman" w:hAnsi="Times New Roman" w:cs="Times New Roman"/>
          <w:lang w:val="en-US"/>
        </w:rPr>
        <w:t xml:space="preserve"> meant to facilitate result appreciation.</w:t>
      </w:r>
    </w:p>
    <w:p w14:paraId="3E3B77BF" w14:textId="28B2D9ED" w:rsidR="00EC1015" w:rsidRPr="00D30D82" w:rsidRDefault="00EC1015" w:rsidP="00CB5AD8">
      <w:pPr>
        <w:rPr>
          <w:rFonts w:ascii="Times New Roman" w:hAnsi="Times New Roman" w:cs="Times New Roman"/>
          <w:lang w:val="en-US"/>
        </w:rPr>
      </w:pPr>
      <w:r w:rsidRPr="00D30D82">
        <w:rPr>
          <w:rFonts w:ascii="Times New Roman" w:hAnsi="Times New Roman" w:cs="Times New Roman"/>
          <w:lang w:val="en-US"/>
        </w:rPr>
        <w:t xml:space="preserve">Table 1. Population (left) and SCRoF </w:t>
      </w:r>
      <w:r w:rsidR="004F65E2" w:rsidRPr="00D30D82">
        <w:rPr>
          <w:rFonts w:ascii="Times New Roman" w:hAnsi="Times New Roman" w:cs="Times New Roman"/>
          <w:lang w:val="en-US"/>
        </w:rPr>
        <w:t xml:space="preserve">‘preferred’ </w:t>
      </w:r>
      <w:r w:rsidRPr="00D30D82">
        <w:rPr>
          <w:rFonts w:ascii="Times New Roman" w:hAnsi="Times New Roman" w:cs="Times New Roman"/>
          <w:lang w:val="en-US"/>
        </w:rPr>
        <w:t xml:space="preserve">solution (right) for synthetic </w:t>
      </w:r>
      <w:r w:rsidR="00DB2F7D" w:rsidRPr="00D30D82">
        <w:rPr>
          <w:rFonts w:ascii="Times New Roman" w:hAnsi="Times New Roman" w:cs="Times New Roman"/>
          <w:lang w:val="en-US"/>
        </w:rPr>
        <w:t>data</w:t>
      </w:r>
      <w:r w:rsidRPr="00D30D82">
        <w:rPr>
          <w:rFonts w:ascii="Times New Roman" w:hAnsi="Times New Roman" w:cs="Times New Roman"/>
          <w:lang w:val="en-US"/>
        </w:rPr>
        <w:t xml:space="preserve"> with N=2000.</w:t>
      </w:r>
    </w:p>
    <w:p w14:paraId="0A6DB355" w14:textId="77777777" w:rsidR="00EC1015" w:rsidRPr="00D30D82" w:rsidRDefault="00EC1015" w:rsidP="00EC1015">
      <w:pPr>
        <w:keepNext/>
        <w:ind w:right="-111"/>
        <w:jc w:val="center"/>
        <w:rPr>
          <w:rFonts w:ascii="Times New Roman" w:hAnsi="Times New Roman" w:cs="Times New Roman"/>
          <w:lang w:val="en-US"/>
        </w:rPr>
        <w:sectPr w:rsidR="00EC1015" w:rsidRPr="00D30D82" w:rsidSect="00EC1015">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800" w:bottom="1440" w:left="1800" w:header="708" w:footer="708" w:gutter="0"/>
          <w:cols w:space="708"/>
          <w:docGrid w:linePitch="360"/>
        </w:sectPr>
      </w:pPr>
    </w:p>
    <w:tbl>
      <w:tblPr>
        <w:tblStyle w:val="Grilledutableau"/>
        <w:tblW w:w="4263"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8"/>
        <w:gridCol w:w="568"/>
        <w:gridCol w:w="568"/>
        <w:gridCol w:w="568"/>
        <w:gridCol w:w="568"/>
        <w:gridCol w:w="567"/>
        <w:gridCol w:w="566"/>
        <w:gridCol w:w="10"/>
      </w:tblGrid>
      <w:tr w:rsidR="00EC1015" w:rsidRPr="00D30D82" w14:paraId="5B594E4C" w14:textId="77777777" w:rsidTr="00CD554D">
        <w:tc>
          <w:tcPr>
            <w:tcW w:w="850" w:type="dxa"/>
            <w:vMerge w:val="restart"/>
          </w:tcPr>
          <w:p w14:paraId="2D85684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Variable</w:t>
            </w:r>
            <w:r w:rsidRPr="00D30D82">
              <w:rPr>
                <w:rFonts w:ascii="Times New Roman" w:hAnsi="Times New Roman" w:cs="Times New Roman"/>
                <w:lang w:val="en-US"/>
              </w:rPr>
              <w:br/>
              <w:t>rank</w:t>
            </w:r>
          </w:p>
        </w:tc>
        <w:tc>
          <w:tcPr>
            <w:tcW w:w="3413" w:type="dxa"/>
            <w:gridSpan w:val="7"/>
          </w:tcPr>
          <w:p w14:paraId="71FEE9B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Population common factors</w:t>
            </w:r>
          </w:p>
        </w:tc>
      </w:tr>
      <w:tr w:rsidR="00EC1015" w:rsidRPr="00D30D82" w14:paraId="4AAA27D1" w14:textId="77777777" w:rsidTr="00CD554D">
        <w:tc>
          <w:tcPr>
            <w:tcW w:w="850" w:type="dxa"/>
            <w:vMerge/>
          </w:tcPr>
          <w:p w14:paraId="0C1DAFA0" w14:textId="77777777" w:rsidR="00EC1015" w:rsidRPr="00D30D82" w:rsidRDefault="00EC1015" w:rsidP="00CD554D">
            <w:pPr>
              <w:keepNext/>
              <w:ind w:right="-111"/>
              <w:jc w:val="center"/>
              <w:rPr>
                <w:rFonts w:ascii="Times New Roman" w:hAnsi="Times New Roman" w:cs="Times New Roman"/>
                <w:lang w:val="en-US"/>
              </w:rPr>
            </w:pPr>
          </w:p>
        </w:tc>
        <w:tc>
          <w:tcPr>
            <w:tcW w:w="569" w:type="dxa"/>
            <w:tcBorders>
              <w:bottom w:val="single" w:sz="4" w:space="0" w:color="auto"/>
            </w:tcBorders>
          </w:tcPr>
          <w:p w14:paraId="69E743D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9" w:type="dxa"/>
            <w:tcBorders>
              <w:bottom w:val="single" w:sz="4" w:space="0" w:color="auto"/>
            </w:tcBorders>
          </w:tcPr>
          <w:p w14:paraId="6821C00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9" w:type="dxa"/>
            <w:tcBorders>
              <w:bottom w:val="single" w:sz="4" w:space="0" w:color="auto"/>
            </w:tcBorders>
          </w:tcPr>
          <w:p w14:paraId="71D1C11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9" w:type="dxa"/>
            <w:tcBorders>
              <w:bottom w:val="single" w:sz="4" w:space="0" w:color="auto"/>
            </w:tcBorders>
          </w:tcPr>
          <w:p w14:paraId="16E9475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8" w:type="dxa"/>
            <w:tcBorders>
              <w:bottom w:val="single" w:sz="4" w:space="0" w:color="auto"/>
            </w:tcBorders>
          </w:tcPr>
          <w:p w14:paraId="0E622F5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8" w:type="dxa"/>
            <w:gridSpan w:val="2"/>
            <w:tcBorders>
              <w:bottom w:val="single" w:sz="4" w:space="0" w:color="auto"/>
            </w:tcBorders>
          </w:tcPr>
          <w:p w14:paraId="67BFF86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r>
      <w:tr w:rsidR="00EC1015" w:rsidRPr="00D30D82" w14:paraId="149BA616" w14:textId="77777777" w:rsidTr="00CD554D">
        <w:tc>
          <w:tcPr>
            <w:tcW w:w="850" w:type="dxa"/>
          </w:tcPr>
          <w:p w14:paraId="7CC65BE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9" w:type="dxa"/>
            <w:tcBorders>
              <w:top w:val="single" w:sz="4" w:space="0" w:color="auto"/>
            </w:tcBorders>
          </w:tcPr>
          <w:p w14:paraId="60C1C5F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.5</w:t>
            </w:r>
          </w:p>
        </w:tc>
        <w:tc>
          <w:tcPr>
            <w:tcW w:w="569" w:type="dxa"/>
            <w:tcBorders>
              <w:top w:val="single" w:sz="4" w:space="0" w:color="auto"/>
            </w:tcBorders>
          </w:tcPr>
          <w:p w14:paraId="04D3EB4D"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Borders>
              <w:top w:val="single" w:sz="4" w:space="0" w:color="auto"/>
            </w:tcBorders>
          </w:tcPr>
          <w:p w14:paraId="50F68B4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Borders>
              <w:top w:val="single" w:sz="4" w:space="0" w:color="auto"/>
            </w:tcBorders>
          </w:tcPr>
          <w:p w14:paraId="1D4A771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Borders>
              <w:top w:val="single" w:sz="4" w:space="0" w:color="auto"/>
            </w:tcBorders>
          </w:tcPr>
          <w:p w14:paraId="4CC6913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Borders>
              <w:top w:val="single" w:sz="4" w:space="0" w:color="auto"/>
            </w:tcBorders>
          </w:tcPr>
          <w:p w14:paraId="78BD636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106588EC" w14:textId="77777777" w:rsidTr="00CD554D">
        <w:tc>
          <w:tcPr>
            <w:tcW w:w="850" w:type="dxa"/>
          </w:tcPr>
          <w:p w14:paraId="323F660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9" w:type="dxa"/>
          </w:tcPr>
          <w:p w14:paraId="453A9BD9"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7479A43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99E417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741C6B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4170867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14E42B8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2356A6F6" w14:textId="77777777" w:rsidTr="00CD554D">
        <w:tc>
          <w:tcPr>
            <w:tcW w:w="850" w:type="dxa"/>
          </w:tcPr>
          <w:p w14:paraId="22427AC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9" w:type="dxa"/>
          </w:tcPr>
          <w:p w14:paraId="6B6D3B92"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.55</w:t>
            </w:r>
          </w:p>
        </w:tc>
        <w:tc>
          <w:tcPr>
            <w:tcW w:w="569" w:type="dxa"/>
          </w:tcPr>
          <w:p w14:paraId="589345F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24F05E1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3455684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4B8E24D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2727222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7A6C5797" w14:textId="77777777" w:rsidTr="00CD554D">
        <w:tc>
          <w:tcPr>
            <w:tcW w:w="850" w:type="dxa"/>
          </w:tcPr>
          <w:p w14:paraId="4E4FEEF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9" w:type="dxa"/>
          </w:tcPr>
          <w:p w14:paraId="6B8EDA5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25AEAF5"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9" w:type="dxa"/>
          </w:tcPr>
          <w:p w14:paraId="54F4B16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A47056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21A613D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7B54AC8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13028F7B" w14:textId="77777777" w:rsidTr="00CD554D">
        <w:tc>
          <w:tcPr>
            <w:tcW w:w="850" w:type="dxa"/>
          </w:tcPr>
          <w:p w14:paraId="296928E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9" w:type="dxa"/>
          </w:tcPr>
          <w:p w14:paraId="4251FE4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5E95C383"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327A55E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A3D51B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3D73823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1357311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65A7EC75" w14:textId="77777777" w:rsidTr="00CD554D">
        <w:tc>
          <w:tcPr>
            <w:tcW w:w="850" w:type="dxa"/>
          </w:tcPr>
          <w:p w14:paraId="6447128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c>
          <w:tcPr>
            <w:tcW w:w="569" w:type="dxa"/>
          </w:tcPr>
          <w:p w14:paraId="159EFC1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F39F4E5"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9" w:type="dxa"/>
          </w:tcPr>
          <w:p w14:paraId="3D74B64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.75</w:t>
            </w:r>
          </w:p>
        </w:tc>
        <w:tc>
          <w:tcPr>
            <w:tcW w:w="569" w:type="dxa"/>
          </w:tcPr>
          <w:p w14:paraId="4182A24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4B97823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0E6C23D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033EB41B" w14:textId="77777777" w:rsidTr="00CD554D">
        <w:tc>
          <w:tcPr>
            <w:tcW w:w="850" w:type="dxa"/>
          </w:tcPr>
          <w:p w14:paraId="7627404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7</w:t>
            </w:r>
          </w:p>
        </w:tc>
        <w:tc>
          <w:tcPr>
            <w:tcW w:w="569" w:type="dxa"/>
          </w:tcPr>
          <w:p w14:paraId="5ADA0D0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A33B882"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9" w:type="dxa"/>
          </w:tcPr>
          <w:p w14:paraId="2D3A5F0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-.6</w:t>
            </w:r>
          </w:p>
        </w:tc>
        <w:tc>
          <w:tcPr>
            <w:tcW w:w="569" w:type="dxa"/>
          </w:tcPr>
          <w:p w14:paraId="335D00B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11F2210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10EA2FF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6A2715AC" w14:textId="77777777" w:rsidTr="00CD554D">
        <w:tc>
          <w:tcPr>
            <w:tcW w:w="850" w:type="dxa"/>
          </w:tcPr>
          <w:p w14:paraId="17902B1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8</w:t>
            </w:r>
          </w:p>
        </w:tc>
        <w:tc>
          <w:tcPr>
            <w:tcW w:w="569" w:type="dxa"/>
          </w:tcPr>
          <w:p w14:paraId="10D16BB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D1F41D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32D0169"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9" w:type="dxa"/>
          </w:tcPr>
          <w:p w14:paraId="309BF71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6A63981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09CF20B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5F5CCB05" w14:textId="77777777" w:rsidTr="00CD554D">
        <w:tc>
          <w:tcPr>
            <w:tcW w:w="850" w:type="dxa"/>
          </w:tcPr>
          <w:p w14:paraId="787757B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9</w:t>
            </w:r>
          </w:p>
        </w:tc>
        <w:tc>
          <w:tcPr>
            <w:tcW w:w="569" w:type="dxa"/>
          </w:tcPr>
          <w:p w14:paraId="156D582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EDBCB6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117E6B7"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3CFAFDA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03E2D82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308AFEC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72340949" w14:textId="77777777" w:rsidTr="00CD554D">
        <w:tc>
          <w:tcPr>
            <w:tcW w:w="850" w:type="dxa"/>
          </w:tcPr>
          <w:p w14:paraId="05E5578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10</w:t>
            </w:r>
          </w:p>
        </w:tc>
        <w:tc>
          <w:tcPr>
            <w:tcW w:w="569" w:type="dxa"/>
          </w:tcPr>
          <w:p w14:paraId="4A5BD8A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092FC6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1EA83D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CD0A951"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8" w:type="dxa"/>
          </w:tcPr>
          <w:p w14:paraId="6BFC7CF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5051EE6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65E46DB2" w14:textId="77777777" w:rsidTr="00CD554D">
        <w:tc>
          <w:tcPr>
            <w:tcW w:w="850" w:type="dxa"/>
          </w:tcPr>
          <w:p w14:paraId="515518E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11</w:t>
            </w:r>
          </w:p>
        </w:tc>
        <w:tc>
          <w:tcPr>
            <w:tcW w:w="569" w:type="dxa"/>
          </w:tcPr>
          <w:p w14:paraId="48A81DD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48CCFF6"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591305EE"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49D75526"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8" w:type="dxa"/>
          </w:tcPr>
          <w:p w14:paraId="64EA7CE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12C68B8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7568EBD8" w14:textId="77777777" w:rsidTr="00CD554D">
        <w:tc>
          <w:tcPr>
            <w:tcW w:w="850" w:type="dxa"/>
          </w:tcPr>
          <w:p w14:paraId="07513ED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12</w:t>
            </w:r>
          </w:p>
        </w:tc>
        <w:tc>
          <w:tcPr>
            <w:tcW w:w="569" w:type="dxa"/>
          </w:tcPr>
          <w:p w14:paraId="52E3F37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E006C76"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9" w:type="dxa"/>
          </w:tcPr>
          <w:p w14:paraId="414D95E0"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587B9641"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8" w:type="dxa"/>
          </w:tcPr>
          <w:p w14:paraId="18401A5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6E3EAC6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5166E6D0" w14:textId="77777777" w:rsidTr="00CD554D">
        <w:tc>
          <w:tcPr>
            <w:tcW w:w="850" w:type="dxa"/>
          </w:tcPr>
          <w:p w14:paraId="552CA43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13</w:t>
            </w:r>
          </w:p>
        </w:tc>
        <w:tc>
          <w:tcPr>
            <w:tcW w:w="569" w:type="dxa"/>
          </w:tcPr>
          <w:p w14:paraId="2CA3ED3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27CFB1F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5EB34E8"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0B59A2D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08C9D86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.5</w:t>
            </w:r>
          </w:p>
        </w:tc>
        <w:tc>
          <w:tcPr>
            <w:tcW w:w="568" w:type="dxa"/>
            <w:gridSpan w:val="2"/>
          </w:tcPr>
          <w:p w14:paraId="42805C6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4ABA4068" w14:textId="77777777" w:rsidTr="00CD554D">
        <w:tc>
          <w:tcPr>
            <w:tcW w:w="850" w:type="dxa"/>
          </w:tcPr>
          <w:p w14:paraId="73B1A74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14</w:t>
            </w:r>
          </w:p>
        </w:tc>
        <w:tc>
          <w:tcPr>
            <w:tcW w:w="569" w:type="dxa"/>
          </w:tcPr>
          <w:p w14:paraId="016A65D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9D0F0D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FB47A3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9C17CEE"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8" w:type="dxa"/>
          </w:tcPr>
          <w:p w14:paraId="2EE26DF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.8</w:t>
            </w:r>
          </w:p>
        </w:tc>
        <w:tc>
          <w:tcPr>
            <w:tcW w:w="568" w:type="dxa"/>
            <w:gridSpan w:val="2"/>
          </w:tcPr>
          <w:p w14:paraId="3FA226E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19F1288A" w14:textId="77777777" w:rsidTr="00CD554D">
        <w:tc>
          <w:tcPr>
            <w:tcW w:w="850" w:type="dxa"/>
          </w:tcPr>
          <w:p w14:paraId="6645B83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15</w:t>
            </w:r>
          </w:p>
        </w:tc>
        <w:tc>
          <w:tcPr>
            <w:tcW w:w="569" w:type="dxa"/>
          </w:tcPr>
          <w:p w14:paraId="1BB9C99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1766524"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7612E90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E8267F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7BDA5D9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0345704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.5</w:t>
            </w:r>
          </w:p>
        </w:tc>
      </w:tr>
      <w:tr w:rsidR="00EC1015" w:rsidRPr="00D30D82" w14:paraId="59C08C79" w14:textId="77777777" w:rsidTr="00CD554D">
        <w:tc>
          <w:tcPr>
            <w:tcW w:w="850" w:type="dxa"/>
          </w:tcPr>
          <w:p w14:paraId="53ACFA5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16</w:t>
            </w:r>
          </w:p>
        </w:tc>
        <w:tc>
          <w:tcPr>
            <w:tcW w:w="569" w:type="dxa"/>
          </w:tcPr>
          <w:p w14:paraId="2E0BF182"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1B3CDA4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88E854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5E9C949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37FD58D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0D46373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.8</w:t>
            </w:r>
          </w:p>
        </w:tc>
      </w:tr>
      <w:tr w:rsidR="00EC1015" w:rsidRPr="00D30D82" w14:paraId="1EB54EFD" w14:textId="77777777" w:rsidTr="00CD554D">
        <w:tc>
          <w:tcPr>
            <w:tcW w:w="850" w:type="dxa"/>
          </w:tcPr>
          <w:p w14:paraId="4AD9DBD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17</w:t>
            </w:r>
          </w:p>
        </w:tc>
        <w:tc>
          <w:tcPr>
            <w:tcW w:w="569" w:type="dxa"/>
          </w:tcPr>
          <w:p w14:paraId="22D3B7C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2F3EEE2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C42BD8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76DFE2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61BCA9C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1DCB638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6D4DF53B" w14:textId="77777777" w:rsidTr="00CD554D">
        <w:tc>
          <w:tcPr>
            <w:tcW w:w="850" w:type="dxa"/>
          </w:tcPr>
          <w:p w14:paraId="2CA414CE"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18</w:t>
            </w:r>
          </w:p>
        </w:tc>
        <w:tc>
          <w:tcPr>
            <w:tcW w:w="569" w:type="dxa"/>
          </w:tcPr>
          <w:p w14:paraId="2DBEF4F5"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1C837D8"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9130EF8"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B320E17"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4A538BEE"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022C01CE"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6298A07A" w14:textId="77777777" w:rsidTr="00CD554D">
        <w:tc>
          <w:tcPr>
            <w:tcW w:w="850" w:type="dxa"/>
            <w:vMerge w:val="restart"/>
          </w:tcPr>
          <w:p w14:paraId="62C5B78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Variable</w:t>
            </w:r>
            <w:r w:rsidRPr="00D30D82">
              <w:rPr>
                <w:rFonts w:ascii="Times New Roman" w:hAnsi="Times New Roman" w:cs="Times New Roman"/>
                <w:lang w:val="en-US"/>
              </w:rPr>
              <w:br/>
              <w:t>rank</w:t>
            </w:r>
          </w:p>
        </w:tc>
        <w:tc>
          <w:tcPr>
            <w:tcW w:w="3413" w:type="dxa"/>
            <w:gridSpan w:val="7"/>
          </w:tcPr>
          <w:p w14:paraId="561E470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SCRoF solution common factors</w:t>
            </w:r>
          </w:p>
        </w:tc>
      </w:tr>
      <w:tr w:rsidR="00EC1015" w:rsidRPr="00D30D82" w14:paraId="24226801" w14:textId="77777777" w:rsidTr="00CD554D">
        <w:trPr>
          <w:gridAfter w:val="1"/>
          <w:wAfter w:w="10" w:type="dxa"/>
        </w:trPr>
        <w:tc>
          <w:tcPr>
            <w:tcW w:w="850" w:type="dxa"/>
            <w:vMerge/>
          </w:tcPr>
          <w:p w14:paraId="14515199" w14:textId="77777777" w:rsidR="00EC1015" w:rsidRPr="00D30D82" w:rsidRDefault="00EC1015" w:rsidP="00CD554D">
            <w:pPr>
              <w:keepNext/>
              <w:ind w:right="-111"/>
              <w:jc w:val="center"/>
              <w:rPr>
                <w:rFonts w:ascii="Times New Roman" w:hAnsi="Times New Roman" w:cs="Times New Roman"/>
                <w:lang w:val="en-US"/>
              </w:rPr>
            </w:pPr>
          </w:p>
        </w:tc>
        <w:tc>
          <w:tcPr>
            <w:tcW w:w="568" w:type="dxa"/>
            <w:tcBorders>
              <w:bottom w:val="single" w:sz="4" w:space="0" w:color="auto"/>
            </w:tcBorders>
          </w:tcPr>
          <w:p w14:paraId="0EB415E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Borders>
              <w:bottom w:val="single" w:sz="4" w:space="0" w:color="auto"/>
            </w:tcBorders>
          </w:tcPr>
          <w:p w14:paraId="2DB9F98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7" w:type="dxa"/>
            <w:tcBorders>
              <w:bottom w:val="single" w:sz="4" w:space="0" w:color="auto"/>
            </w:tcBorders>
          </w:tcPr>
          <w:p w14:paraId="52A7182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7" w:type="dxa"/>
            <w:tcBorders>
              <w:bottom w:val="single" w:sz="4" w:space="0" w:color="auto"/>
            </w:tcBorders>
          </w:tcPr>
          <w:p w14:paraId="6F571F2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7" w:type="dxa"/>
            <w:tcBorders>
              <w:bottom w:val="single" w:sz="4" w:space="0" w:color="auto"/>
            </w:tcBorders>
          </w:tcPr>
          <w:p w14:paraId="7C5427A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7" w:type="dxa"/>
            <w:tcBorders>
              <w:bottom w:val="single" w:sz="4" w:space="0" w:color="auto"/>
            </w:tcBorders>
          </w:tcPr>
          <w:p w14:paraId="43836E1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r>
      <w:tr w:rsidR="00EC1015" w:rsidRPr="00D30D82" w14:paraId="4A505CB0" w14:textId="77777777" w:rsidTr="00CD554D">
        <w:trPr>
          <w:gridAfter w:val="1"/>
          <w:wAfter w:w="10" w:type="dxa"/>
        </w:trPr>
        <w:tc>
          <w:tcPr>
            <w:tcW w:w="850" w:type="dxa"/>
          </w:tcPr>
          <w:p w14:paraId="56FCC26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8" w:type="dxa"/>
            <w:tcBorders>
              <w:top w:val="single" w:sz="4" w:space="0" w:color="auto"/>
            </w:tcBorders>
          </w:tcPr>
          <w:p w14:paraId="39BBEE85" w14:textId="24E50E78"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w:t>
            </w:r>
            <w:r w:rsidR="009D5104" w:rsidRPr="00D30D82">
              <w:rPr>
                <w:rFonts w:ascii="Times New Roman" w:hAnsi="Times New Roman" w:cs="Times New Roman"/>
                <w:b/>
                <w:bCs/>
                <w:lang w:val="en-US"/>
              </w:rPr>
              <w:t>48</w:t>
            </w:r>
          </w:p>
        </w:tc>
        <w:tc>
          <w:tcPr>
            <w:tcW w:w="567" w:type="dxa"/>
            <w:tcBorders>
              <w:top w:val="single" w:sz="4" w:space="0" w:color="auto"/>
            </w:tcBorders>
          </w:tcPr>
          <w:p w14:paraId="79BA481E"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Borders>
              <w:top w:val="single" w:sz="4" w:space="0" w:color="auto"/>
            </w:tcBorders>
          </w:tcPr>
          <w:p w14:paraId="7A6DA50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single" w:sz="4" w:space="0" w:color="auto"/>
            </w:tcBorders>
          </w:tcPr>
          <w:p w14:paraId="5B5FE5D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single" w:sz="4" w:space="0" w:color="auto"/>
            </w:tcBorders>
          </w:tcPr>
          <w:p w14:paraId="09003D4C" w14:textId="25921635" w:rsidR="00EC1015" w:rsidRPr="00D30D82" w:rsidRDefault="009D5104"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.10</w:t>
            </w:r>
          </w:p>
        </w:tc>
        <w:tc>
          <w:tcPr>
            <w:tcW w:w="567" w:type="dxa"/>
            <w:tcBorders>
              <w:top w:val="single" w:sz="4" w:space="0" w:color="auto"/>
            </w:tcBorders>
          </w:tcPr>
          <w:p w14:paraId="693C5331" w14:textId="191EB6C0" w:rsidR="00EC1015" w:rsidRPr="00D30D82" w:rsidRDefault="009D5104"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.05</w:t>
            </w:r>
          </w:p>
        </w:tc>
      </w:tr>
      <w:tr w:rsidR="00EC1015" w:rsidRPr="00D30D82" w14:paraId="7AC8C7A7" w14:textId="77777777" w:rsidTr="00CD554D">
        <w:trPr>
          <w:gridAfter w:val="1"/>
          <w:wAfter w:w="10" w:type="dxa"/>
        </w:trPr>
        <w:tc>
          <w:tcPr>
            <w:tcW w:w="850" w:type="dxa"/>
          </w:tcPr>
          <w:p w14:paraId="0800964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8" w:type="dxa"/>
          </w:tcPr>
          <w:p w14:paraId="19918FBD" w14:textId="5FE4D598"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9D5104" w:rsidRPr="00D30D82">
              <w:rPr>
                <w:rFonts w:ascii="Times New Roman" w:hAnsi="Times New Roman" w:cs="Times New Roman"/>
                <w:b/>
                <w:bCs/>
                <w:lang w:val="en-US"/>
              </w:rPr>
              <w:t>60</w:t>
            </w:r>
          </w:p>
        </w:tc>
        <w:tc>
          <w:tcPr>
            <w:tcW w:w="567" w:type="dxa"/>
          </w:tcPr>
          <w:p w14:paraId="004401C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C04168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3E091C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94586F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B586FE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4EA0E7B1" w14:textId="77777777" w:rsidTr="00CD554D">
        <w:trPr>
          <w:gridAfter w:val="1"/>
          <w:wAfter w:w="10" w:type="dxa"/>
        </w:trPr>
        <w:tc>
          <w:tcPr>
            <w:tcW w:w="850" w:type="dxa"/>
          </w:tcPr>
          <w:p w14:paraId="03A0455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8" w:type="dxa"/>
          </w:tcPr>
          <w:p w14:paraId="36919F48" w14:textId="73C47773"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r w:rsidR="00A80575" w:rsidRPr="00D30D82">
              <w:rPr>
                <w:rFonts w:ascii="Times New Roman" w:hAnsi="Times New Roman" w:cs="Times New Roman"/>
                <w:b/>
                <w:bCs/>
                <w:lang w:val="en-US"/>
              </w:rPr>
              <w:t>5</w:t>
            </w:r>
          </w:p>
        </w:tc>
        <w:tc>
          <w:tcPr>
            <w:tcW w:w="567" w:type="dxa"/>
          </w:tcPr>
          <w:p w14:paraId="0B98643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049BB1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79B602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EC3DF1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B51DD3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36031AC4" w14:textId="77777777" w:rsidTr="00CD554D">
        <w:trPr>
          <w:gridAfter w:val="1"/>
          <w:wAfter w:w="10" w:type="dxa"/>
        </w:trPr>
        <w:tc>
          <w:tcPr>
            <w:tcW w:w="850" w:type="dxa"/>
          </w:tcPr>
          <w:p w14:paraId="0DE5412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8" w:type="dxa"/>
          </w:tcPr>
          <w:p w14:paraId="2F0226F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09D1CAF"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.47</w:t>
            </w:r>
          </w:p>
        </w:tc>
        <w:tc>
          <w:tcPr>
            <w:tcW w:w="567" w:type="dxa"/>
          </w:tcPr>
          <w:p w14:paraId="2662285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EB23F0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7283E4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DEA065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7FA87F4D" w14:textId="77777777" w:rsidTr="00CD554D">
        <w:trPr>
          <w:gridAfter w:val="1"/>
          <w:wAfter w:w="10" w:type="dxa"/>
        </w:trPr>
        <w:tc>
          <w:tcPr>
            <w:tcW w:w="850" w:type="dxa"/>
          </w:tcPr>
          <w:p w14:paraId="3026AA2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8" w:type="dxa"/>
          </w:tcPr>
          <w:p w14:paraId="565A183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96000D2"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.58</w:t>
            </w:r>
          </w:p>
        </w:tc>
        <w:tc>
          <w:tcPr>
            <w:tcW w:w="567" w:type="dxa"/>
          </w:tcPr>
          <w:p w14:paraId="530C686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E0D474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E733F4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650AA7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379CB89C" w14:textId="77777777" w:rsidTr="00CD554D">
        <w:trPr>
          <w:gridAfter w:val="1"/>
          <w:wAfter w:w="10" w:type="dxa"/>
        </w:trPr>
        <w:tc>
          <w:tcPr>
            <w:tcW w:w="850" w:type="dxa"/>
          </w:tcPr>
          <w:p w14:paraId="7E28B8A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c>
          <w:tcPr>
            <w:tcW w:w="568" w:type="dxa"/>
          </w:tcPr>
          <w:p w14:paraId="7B40353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947078D"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.47</w:t>
            </w:r>
          </w:p>
        </w:tc>
        <w:tc>
          <w:tcPr>
            <w:tcW w:w="567" w:type="dxa"/>
          </w:tcPr>
          <w:p w14:paraId="64F9947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.76</w:t>
            </w:r>
          </w:p>
        </w:tc>
        <w:tc>
          <w:tcPr>
            <w:tcW w:w="567" w:type="dxa"/>
          </w:tcPr>
          <w:p w14:paraId="55C0CCA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0780A7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83580D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7E04C1CA" w14:textId="77777777" w:rsidTr="00CD554D">
        <w:trPr>
          <w:gridAfter w:val="1"/>
          <w:wAfter w:w="10" w:type="dxa"/>
        </w:trPr>
        <w:tc>
          <w:tcPr>
            <w:tcW w:w="850" w:type="dxa"/>
          </w:tcPr>
          <w:p w14:paraId="1262FFE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7</w:t>
            </w:r>
          </w:p>
        </w:tc>
        <w:tc>
          <w:tcPr>
            <w:tcW w:w="568" w:type="dxa"/>
          </w:tcPr>
          <w:p w14:paraId="7B011D5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4CF37D8" w14:textId="281B5A40"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-.3</w:t>
            </w:r>
            <w:r w:rsidR="00A80575" w:rsidRPr="00D30D82">
              <w:rPr>
                <w:rFonts w:ascii="Times New Roman" w:hAnsi="Times New Roman" w:cs="Times New Roman"/>
                <w:b/>
                <w:bCs/>
                <w:lang w:val="en-US"/>
              </w:rPr>
              <w:t>5</w:t>
            </w:r>
          </w:p>
        </w:tc>
        <w:tc>
          <w:tcPr>
            <w:tcW w:w="567" w:type="dxa"/>
          </w:tcPr>
          <w:p w14:paraId="4C9E3DF2" w14:textId="67CAE93D"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-.6</w:t>
            </w:r>
            <w:r w:rsidR="007133F8" w:rsidRPr="00D30D82">
              <w:rPr>
                <w:rFonts w:ascii="Times New Roman" w:hAnsi="Times New Roman" w:cs="Times New Roman"/>
                <w:b/>
                <w:bCs/>
                <w:lang w:val="en-US"/>
              </w:rPr>
              <w:t>3</w:t>
            </w:r>
          </w:p>
        </w:tc>
        <w:tc>
          <w:tcPr>
            <w:tcW w:w="567" w:type="dxa"/>
          </w:tcPr>
          <w:p w14:paraId="6DBB5D1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7EEC53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E11DAD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3A9238F2" w14:textId="77777777" w:rsidTr="00CD554D">
        <w:trPr>
          <w:gridAfter w:val="1"/>
          <w:wAfter w:w="10" w:type="dxa"/>
        </w:trPr>
        <w:tc>
          <w:tcPr>
            <w:tcW w:w="850" w:type="dxa"/>
          </w:tcPr>
          <w:p w14:paraId="178B6D3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8</w:t>
            </w:r>
          </w:p>
        </w:tc>
        <w:tc>
          <w:tcPr>
            <w:tcW w:w="568" w:type="dxa"/>
          </w:tcPr>
          <w:p w14:paraId="5AEA13E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1094EF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D283F37"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.53</w:t>
            </w:r>
          </w:p>
        </w:tc>
        <w:tc>
          <w:tcPr>
            <w:tcW w:w="567" w:type="dxa"/>
          </w:tcPr>
          <w:p w14:paraId="4C0DEBC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D1A55F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66061B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563C396E" w14:textId="77777777" w:rsidTr="00CD554D">
        <w:trPr>
          <w:gridAfter w:val="1"/>
          <w:wAfter w:w="10" w:type="dxa"/>
        </w:trPr>
        <w:tc>
          <w:tcPr>
            <w:tcW w:w="850" w:type="dxa"/>
          </w:tcPr>
          <w:p w14:paraId="169F78F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9</w:t>
            </w:r>
          </w:p>
        </w:tc>
        <w:tc>
          <w:tcPr>
            <w:tcW w:w="568" w:type="dxa"/>
          </w:tcPr>
          <w:p w14:paraId="7EF0D93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8CA47B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32DC918"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.61</w:t>
            </w:r>
          </w:p>
        </w:tc>
        <w:tc>
          <w:tcPr>
            <w:tcW w:w="567" w:type="dxa"/>
          </w:tcPr>
          <w:p w14:paraId="0E88453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CD3D18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51A1FA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090188C5" w14:textId="77777777" w:rsidTr="00CD554D">
        <w:trPr>
          <w:gridAfter w:val="1"/>
          <w:wAfter w:w="10" w:type="dxa"/>
        </w:trPr>
        <w:tc>
          <w:tcPr>
            <w:tcW w:w="850" w:type="dxa"/>
          </w:tcPr>
          <w:p w14:paraId="5F7417E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10</w:t>
            </w:r>
          </w:p>
        </w:tc>
        <w:tc>
          <w:tcPr>
            <w:tcW w:w="568" w:type="dxa"/>
          </w:tcPr>
          <w:p w14:paraId="03C6358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5FFC3B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0036D1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E7CD4A3"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.45</w:t>
            </w:r>
          </w:p>
        </w:tc>
        <w:tc>
          <w:tcPr>
            <w:tcW w:w="567" w:type="dxa"/>
          </w:tcPr>
          <w:p w14:paraId="55F63D6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29F014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1BB51677" w14:textId="77777777" w:rsidTr="00CD554D">
        <w:trPr>
          <w:gridAfter w:val="1"/>
          <w:wAfter w:w="10" w:type="dxa"/>
        </w:trPr>
        <w:tc>
          <w:tcPr>
            <w:tcW w:w="850" w:type="dxa"/>
          </w:tcPr>
          <w:p w14:paraId="1AE89DF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11</w:t>
            </w:r>
          </w:p>
        </w:tc>
        <w:tc>
          <w:tcPr>
            <w:tcW w:w="568" w:type="dxa"/>
          </w:tcPr>
          <w:p w14:paraId="690119F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A4E27FE"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53612080"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5028B78C"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.59</w:t>
            </w:r>
          </w:p>
        </w:tc>
        <w:tc>
          <w:tcPr>
            <w:tcW w:w="567" w:type="dxa"/>
          </w:tcPr>
          <w:p w14:paraId="4516690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7C7EBF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6CD0B888" w14:textId="77777777" w:rsidTr="00CD554D">
        <w:trPr>
          <w:gridAfter w:val="1"/>
          <w:wAfter w:w="10" w:type="dxa"/>
        </w:trPr>
        <w:tc>
          <w:tcPr>
            <w:tcW w:w="850" w:type="dxa"/>
          </w:tcPr>
          <w:p w14:paraId="0D2B86A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12</w:t>
            </w:r>
          </w:p>
        </w:tc>
        <w:tc>
          <w:tcPr>
            <w:tcW w:w="568" w:type="dxa"/>
          </w:tcPr>
          <w:p w14:paraId="59D8BF8E"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B398818"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.39</w:t>
            </w:r>
          </w:p>
        </w:tc>
        <w:tc>
          <w:tcPr>
            <w:tcW w:w="567" w:type="dxa"/>
          </w:tcPr>
          <w:p w14:paraId="1926F4EF" w14:textId="3D61E624"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3C0293" w:rsidRPr="00D30D82">
              <w:rPr>
                <w:rFonts w:ascii="Times New Roman" w:hAnsi="Times New Roman" w:cs="Times New Roman"/>
                <w:b/>
                <w:bCs/>
                <w:lang w:val="en-US"/>
              </w:rPr>
              <w:t>60</w:t>
            </w:r>
          </w:p>
        </w:tc>
        <w:tc>
          <w:tcPr>
            <w:tcW w:w="567" w:type="dxa"/>
          </w:tcPr>
          <w:p w14:paraId="068F442D" w14:textId="36E159DE"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r w:rsidR="003C0293" w:rsidRPr="00D30D82">
              <w:rPr>
                <w:rFonts w:ascii="Times New Roman" w:hAnsi="Times New Roman" w:cs="Times New Roman"/>
                <w:b/>
                <w:bCs/>
                <w:lang w:val="en-US"/>
              </w:rPr>
              <w:t>2</w:t>
            </w:r>
          </w:p>
        </w:tc>
        <w:tc>
          <w:tcPr>
            <w:tcW w:w="567" w:type="dxa"/>
          </w:tcPr>
          <w:p w14:paraId="4137338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DC0E9A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403A77A8" w14:textId="77777777" w:rsidTr="00CD554D">
        <w:trPr>
          <w:gridAfter w:val="1"/>
          <w:wAfter w:w="10" w:type="dxa"/>
        </w:trPr>
        <w:tc>
          <w:tcPr>
            <w:tcW w:w="850" w:type="dxa"/>
          </w:tcPr>
          <w:p w14:paraId="1E4425D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13</w:t>
            </w:r>
          </w:p>
        </w:tc>
        <w:tc>
          <w:tcPr>
            <w:tcW w:w="568" w:type="dxa"/>
          </w:tcPr>
          <w:p w14:paraId="376C099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6B7A118"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DABF003"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182351D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E07B27F"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.45</w:t>
            </w:r>
          </w:p>
        </w:tc>
        <w:tc>
          <w:tcPr>
            <w:tcW w:w="567" w:type="dxa"/>
          </w:tcPr>
          <w:p w14:paraId="2857829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5E729B6D" w14:textId="77777777" w:rsidTr="00CD554D">
        <w:trPr>
          <w:gridAfter w:val="1"/>
          <w:wAfter w:w="10" w:type="dxa"/>
        </w:trPr>
        <w:tc>
          <w:tcPr>
            <w:tcW w:w="850" w:type="dxa"/>
          </w:tcPr>
          <w:p w14:paraId="1E0D51D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14</w:t>
            </w:r>
          </w:p>
        </w:tc>
        <w:tc>
          <w:tcPr>
            <w:tcW w:w="568" w:type="dxa"/>
          </w:tcPr>
          <w:p w14:paraId="00091E2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8D602A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531782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5DB0E11"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0FB767D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.81</w:t>
            </w:r>
          </w:p>
        </w:tc>
        <w:tc>
          <w:tcPr>
            <w:tcW w:w="567" w:type="dxa"/>
          </w:tcPr>
          <w:p w14:paraId="0A1839E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57D4F3A3" w14:textId="77777777" w:rsidTr="00CD554D">
        <w:trPr>
          <w:gridAfter w:val="1"/>
          <w:wAfter w:w="10" w:type="dxa"/>
        </w:trPr>
        <w:tc>
          <w:tcPr>
            <w:tcW w:w="850" w:type="dxa"/>
          </w:tcPr>
          <w:p w14:paraId="6DC18122"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15</w:t>
            </w:r>
          </w:p>
        </w:tc>
        <w:tc>
          <w:tcPr>
            <w:tcW w:w="568" w:type="dxa"/>
          </w:tcPr>
          <w:p w14:paraId="3383DBB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4906706"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12CD3AD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656B53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7724BBB"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6D0157B" w14:textId="1FD617E0"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w:t>
            </w:r>
            <w:r w:rsidR="00584A36" w:rsidRPr="00D30D82">
              <w:rPr>
                <w:rFonts w:ascii="Times New Roman" w:hAnsi="Times New Roman" w:cs="Times New Roman"/>
                <w:b/>
                <w:bCs/>
                <w:lang w:val="en-US"/>
              </w:rPr>
              <w:t>38</w:t>
            </w:r>
          </w:p>
        </w:tc>
      </w:tr>
      <w:tr w:rsidR="00EC1015" w:rsidRPr="00D30D82" w14:paraId="1CA13013" w14:textId="77777777" w:rsidTr="00CD554D">
        <w:trPr>
          <w:gridAfter w:val="1"/>
          <w:wAfter w:w="10" w:type="dxa"/>
        </w:trPr>
        <w:tc>
          <w:tcPr>
            <w:tcW w:w="850" w:type="dxa"/>
          </w:tcPr>
          <w:p w14:paraId="1F9399E5"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16</w:t>
            </w:r>
          </w:p>
        </w:tc>
        <w:tc>
          <w:tcPr>
            <w:tcW w:w="568" w:type="dxa"/>
          </w:tcPr>
          <w:p w14:paraId="7C83AC52" w14:textId="77777777" w:rsidR="00EC1015" w:rsidRPr="00D30D82" w:rsidRDefault="00EC1015" w:rsidP="00CD554D">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6276C697"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1AD71FD"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5FAB64C"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E307514"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408473A" w14:textId="0667A093"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b/>
                <w:bCs/>
                <w:lang w:val="en-US"/>
              </w:rPr>
              <w:t>.</w:t>
            </w:r>
            <w:r w:rsidR="004323A0" w:rsidRPr="00D30D82">
              <w:rPr>
                <w:rFonts w:ascii="Times New Roman" w:hAnsi="Times New Roman" w:cs="Times New Roman"/>
                <w:b/>
                <w:bCs/>
                <w:lang w:val="en-US"/>
              </w:rPr>
              <w:t>99</w:t>
            </w:r>
          </w:p>
        </w:tc>
      </w:tr>
      <w:tr w:rsidR="00EC1015" w:rsidRPr="00D30D82" w14:paraId="15BE140F" w14:textId="77777777" w:rsidTr="00CD554D">
        <w:trPr>
          <w:gridAfter w:val="1"/>
          <w:wAfter w:w="10" w:type="dxa"/>
        </w:trPr>
        <w:tc>
          <w:tcPr>
            <w:tcW w:w="850" w:type="dxa"/>
          </w:tcPr>
          <w:p w14:paraId="6EBDFEA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17</w:t>
            </w:r>
          </w:p>
        </w:tc>
        <w:tc>
          <w:tcPr>
            <w:tcW w:w="568" w:type="dxa"/>
          </w:tcPr>
          <w:p w14:paraId="09DE2309"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9F2BAC1"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FF35793"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5739DF6"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F7FAE00"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043025A" w14:textId="77777777" w:rsidR="00EC1015" w:rsidRPr="00D30D82" w:rsidRDefault="00EC1015" w:rsidP="00CD554D">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4ED6CA74" w14:textId="77777777" w:rsidTr="00CD554D">
        <w:trPr>
          <w:gridAfter w:val="1"/>
          <w:wAfter w:w="10" w:type="dxa"/>
        </w:trPr>
        <w:tc>
          <w:tcPr>
            <w:tcW w:w="850" w:type="dxa"/>
          </w:tcPr>
          <w:p w14:paraId="3814435D"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18</w:t>
            </w:r>
          </w:p>
        </w:tc>
        <w:tc>
          <w:tcPr>
            <w:tcW w:w="568" w:type="dxa"/>
          </w:tcPr>
          <w:p w14:paraId="7C691E4C"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7BC4FCE"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E4E77F7"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35D084F"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314A6C7"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A4EDF3C" w14:textId="77777777" w:rsidR="00EC1015" w:rsidRPr="00D30D82" w:rsidRDefault="00EC1015" w:rsidP="00CD554D">
            <w:pPr>
              <w:ind w:right="-111"/>
              <w:jc w:val="center"/>
              <w:rPr>
                <w:rFonts w:ascii="Times New Roman" w:hAnsi="Times New Roman" w:cs="Times New Roman"/>
                <w:lang w:val="en-US"/>
              </w:rPr>
            </w:pPr>
            <w:r w:rsidRPr="00D30D82">
              <w:rPr>
                <w:rFonts w:ascii="Times New Roman" w:hAnsi="Times New Roman" w:cs="Times New Roman"/>
                <w:lang w:val="en-US"/>
              </w:rPr>
              <w:t>0</w:t>
            </w:r>
          </w:p>
        </w:tc>
      </w:tr>
    </w:tbl>
    <w:p w14:paraId="2121A3D4" w14:textId="77777777" w:rsidR="00EC1015" w:rsidRPr="00D30D82" w:rsidRDefault="00EC1015" w:rsidP="00EC1015">
      <w:pPr>
        <w:keepNext/>
        <w:spacing w:after="0" w:line="240" w:lineRule="auto"/>
        <w:rPr>
          <w:rFonts w:ascii="Times New Roman" w:hAnsi="Times New Roman" w:cs="Times New Roman"/>
          <w:lang w:val="en-US"/>
        </w:rPr>
        <w:sectPr w:rsidR="00EC1015" w:rsidRPr="00D30D82" w:rsidSect="00EC1015">
          <w:type w:val="continuous"/>
          <w:pgSz w:w="12240" w:h="15840"/>
          <w:pgMar w:top="1440" w:right="1800" w:bottom="1440" w:left="1800" w:header="708" w:footer="708" w:gutter="0"/>
          <w:cols w:num="2" w:space="708"/>
          <w:docGrid w:linePitch="360"/>
        </w:sectPr>
      </w:pPr>
    </w:p>
    <w:p w14:paraId="2296ADC5" w14:textId="7DFB723D" w:rsidR="00EC1015" w:rsidRPr="00D30D82" w:rsidRDefault="00EC1015" w:rsidP="00EC1015">
      <w:pPr>
        <w:keepNext/>
        <w:spacing w:before="240"/>
        <w:rPr>
          <w:rFonts w:ascii="Times New Roman" w:hAnsi="Times New Roman" w:cs="Times New Roman"/>
          <w:lang w:val="en-US"/>
        </w:rPr>
      </w:pPr>
      <w:r w:rsidRPr="00D30D82">
        <w:rPr>
          <w:rFonts w:ascii="Times New Roman" w:hAnsi="Times New Roman" w:cs="Times New Roman"/>
          <w:lang w:val="en-US"/>
        </w:rPr>
        <w:t xml:space="preserve">Table 2. Arbitrary correlations applied to the factors in the population (left) and in the SCRoF </w:t>
      </w:r>
      <w:r w:rsidR="00DB2F7D" w:rsidRPr="00D30D82">
        <w:rPr>
          <w:rFonts w:ascii="Times New Roman" w:hAnsi="Times New Roman" w:cs="Times New Roman"/>
          <w:lang w:val="en-US"/>
        </w:rPr>
        <w:t xml:space="preserve">‘preferred’ </w:t>
      </w:r>
      <w:r w:rsidRPr="00D30D82">
        <w:rPr>
          <w:rFonts w:ascii="Times New Roman" w:hAnsi="Times New Roman" w:cs="Times New Roman"/>
          <w:lang w:val="en-US"/>
        </w:rPr>
        <w:t>solution (right).</w:t>
      </w:r>
    </w:p>
    <w:p w14:paraId="0995296C" w14:textId="77777777" w:rsidR="00EC1015" w:rsidRPr="00D30D82" w:rsidRDefault="00EC1015" w:rsidP="00EC1015">
      <w:pPr>
        <w:keepNext/>
        <w:ind w:right="-111"/>
        <w:jc w:val="center"/>
        <w:rPr>
          <w:rFonts w:ascii="Times New Roman" w:hAnsi="Times New Roman" w:cs="Times New Roman"/>
          <w:lang w:val="en-US"/>
        </w:rPr>
        <w:sectPr w:rsidR="00EC1015" w:rsidRPr="00D30D82" w:rsidSect="00EC1015">
          <w:headerReference w:type="even" r:id="rId21"/>
          <w:headerReference w:type="default" r:id="rId22"/>
          <w:footerReference w:type="even" r:id="rId23"/>
          <w:footerReference w:type="default" r:id="rId24"/>
          <w:headerReference w:type="first" r:id="rId25"/>
          <w:footerReference w:type="first" r:id="rId26"/>
          <w:type w:val="continuous"/>
          <w:pgSz w:w="12240" w:h="15840"/>
          <w:pgMar w:top="1440" w:right="1800" w:bottom="1440" w:left="1800" w:header="708" w:footer="708" w:gutter="0"/>
          <w:cols w:space="708"/>
          <w:docGrid w:linePitch="360"/>
        </w:sectPr>
      </w:pPr>
    </w:p>
    <w:tbl>
      <w:tblPr>
        <w:tblStyle w:val="Grilledutableau"/>
        <w:tblW w:w="3402"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567"/>
        <w:gridCol w:w="567"/>
        <w:gridCol w:w="567"/>
        <w:gridCol w:w="567"/>
      </w:tblGrid>
      <w:tr w:rsidR="00EC1015" w:rsidRPr="00D30D82" w14:paraId="6756CD51" w14:textId="77777777" w:rsidTr="00CD554D">
        <w:tc>
          <w:tcPr>
            <w:tcW w:w="567" w:type="dxa"/>
          </w:tcPr>
          <w:p w14:paraId="3A62D952"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Pr>
          <w:p w14:paraId="7D37E465"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7" w:type="dxa"/>
          </w:tcPr>
          <w:p w14:paraId="6441ED14"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-.3</w:t>
            </w:r>
          </w:p>
        </w:tc>
        <w:tc>
          <w:tcPr>
            <w:tcW w:w="567" w:type="dxa"/>
          </w:tcPr>
          <w:p w14:paraId="5030F1CE"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0B94800"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7" w:type="dxa"/>
          </w:tcPr>
          <w:p w14:paraId="5F0BEB82"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3627AC85" w14:textId="77777777" w:rsidTr="00CD554D">
        <w:tc>
          <w:tcPr>
            <w:tcW w:w="567" w:type="dxa"/>
          </w:tcPr>
          <w:p w14:paraId="080F81BC"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.4</w:t>
            </w:r>
          </w:p>
        </w:tc>
        <w:tc>
          <w:tcPr>
            <w:tcW w:w="567" w:type="dxa"/>
          </w:tcPr>
          <w:p w14:paraId="55F0AC96"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Pr>
          <w:p w14:paraId="0D19E58A"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58799F4"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-.3</w:t>
            </w:r>
          </w:p>
        </w:tc>
        <w:tc>
          <w:tcPr>
            <w:tcW w:w="567" w:type="dxa"/>
          </w:tcPr>
          <w:p w14:paraId="2E29EFAC"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.3</w:t>
            </w:r>
          </w:p>
        </w:tc>
        <w:tc>
          <w:tcPr>
            <w:tcW w:w="567" w:type="dxa"/>
          </w:tcPr>
          <w:p w14:paraId="19DC5EA5"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16FCE3A1" w14:textId="77777777" w:rsidTr="00CD554D">
        <w:tc>
          <w:tcPr>
            <w:tcW w:w="567" w:type="dxa"/>
          </w:tcPr>
          <w:p w14:paraId="2B123638"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-.3</w:t>
            </w:r>
          </w:p>
        </w:tc>
        <w:tc>
          <w:tcPr>
            <w:tcW w:w="567" w:type="dxa"/>
          </w:tcPr>
          <w:p w14:paraId="74B6DC41"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62CA89E"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Pr>
          <w:p w14:paraId="1A4D8ABF"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BD07098"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7" w:type="dxa"/>
          </w:tcPr>
          <w:p w14:paraId="767C3B53"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26679802" w14:textId="77777777" w:rsidTr="00CD554D">
        <w:tc>
          <w:tcPr>
            <w:tcW w:w="567" w:type="dxa"/>
          </w:tcPr>
          <w:p w14:paraId="7EB5505B"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CD8AE18"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-.3</w:t>
            </w:r>
          </w:p>
        </w:tc>
        <w:tc>
          <w:tcPr>
            <w:tcW w:w="567" w:type="dxa"/>
          </w:tcPr>
          <w:p w14:paraId="6F9B8C15"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D59F8C4"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Pr>
          <w:p w14:paraId="3FA949D9"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C82F115"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1A22E8FB" w14:textId="77777777" w:rsidTr="00CD554D">
        <w:tc>
          <w:tcPr>
            <w:tcW w:w="567" w:type="dxa"/>
          </w:tcPr>
          <w:p w14:paraId="6F3F5559"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.4</w:t>
            </w:r>
          </w:p>
        </w:tc>
        <w:tc>
          <w:tcPr>
            <w:tcW w:w="567" w:type="dxa"/>
          </w:tcPr>
          <w:p w14:paraId="6BBA2241"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.3</w:t>
            </w:r>
          </w:p>
        </w:tc>
        <w:tc>
          <w:tcPr>
            <w:tcW w:w="567" w:type="dxa"/>
          </w:tcPr>
          <w:p w14:paraId="5EC0F93E"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-.5</w:t>
            </w:r>
          </w:p>
        </w:tc>
        <w:tc>
          <w:tcPr>
            <w:tcW w:w="567" w:type="dxa"/>
          </w:tcPr>
          <w:p w14:paraId="2C26B370"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3BEA973"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Pr>
          <w:p w14:paraId="247791D9"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70135710" w14:textId="77777777" w:rsidTr="00CD554D">
        <w:tc>
          <w:tcPr>
            <w:tcW w:w="567" w:type="dxa"/>
          </w:tcPr>
          <w:p w14:paraId="4850B309"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AF12F8B"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1B9C813"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F3D8645"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655118E"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88F649B"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1</w:t>
            </w:r>
          </w:p>
        </w:tc>
      </w:tr>
      <w:tr w:rsidR="00EC1015" w:rsidRPr="00D30D82" w14:paraId="6881F5DE" w14:textId="77777777" w:rsidTr="00CD55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 w:type="dxa"/>
            <w:tcBorders>
              <w:top w:val="nil"/>
              <w:left w:val="nil"/>
              <w:bottom w:val="nil"/>
              <w:right w:val="nil"/>
            </w:tcBorders>
          </w:tcPr>
          <w:p w14:paraId="30FFE8F7"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Borders>
              <w:top w:val="nil"/>
              <w:left w:val="nil"/>
              <w:bottom w:val="nil"/>
              <w:right w:val="nil"/>
            </w:tcBorders>
          </w:tcPr>
          <w:p w14:paraId="649911C9" w14:textId="263D146B"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.4</w:t>
            </w:r>
            <w:r w:rsidR="00E32407" w:rsidRPr="00D30D82">
              <w:rPr>
                <w:rFonts w:ascii="Times New Roman" w:hAnsi="Times New Roman" w:cs="Times New Roman"/>
                <w:b/>
                <w:bCs/>
                <w:lang w:val="en-US"/>
              </w:rPr>
              <w:t>7</w:t>
            </w:r>
          </w:p>
        </w:tc>
        <w:tc>
          <w:tcPr>
            <w:tcW w:w="567" w:type="dxa"/>
            <w:tcBorders>
              <w:top w:val="nil"/>
              <w:left w:val="nil"/>
              <w:bottom w:val="nil"/>
              <w:right w:val="nil"/>
            </w:tcBorders>
          </w:tcPr>
          <w:p w14:paraId="5F4C45DA" w14:textId="34C986A9"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-.2</w:t>
            </w:r>
            <w:r w:rsidR="00847F7E" w:rsidRPr="00D30D82">
              <w:rPr>
                <w:rFonts w:ascii="Times New Roman" w:hAnsi="Times New Roman" w:cs="Times New Roman"/>
                <w:b/>
                <w:bCs/>
                <w:lang w:val="en-US"/>
              </w:rPr>
              <w:t>3</w:t>
            </w:r>
          </w:p>
        </w:tc>
        <w:tc>
          <w:tcPr>
            <w:tcW w:w="567" w:type="dxa"/>
            <w:tcBorders>
              <w:top w:val="nil"/>
              <w:left w:val="nil"/>
              <w:bottom w:val="nil"/>
              <w:right w:val="nil"/>
            </w:tcBorders>
          </w:tcPr>
          <w:p w14:paraId="0C20A360"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5B2851EC" w14:textId="549810C9"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w:t>
            </w:r>
            <w:r w:rsidR="00E32407" w:rsidRPr="00D30D82">
              <w:rPr>
                <w:rFonts w:ascii="Times New Roman" w:hAnsi="Times New Roman" w:cs="Times New Roman"/>
                <w:b/>
                <w:bCs/>
                <w:lang w:val="en-US"/>
              </w:rPr>
              <w:t>29</w:t>
            </w:r>
          </w:p>
        </w:tc>
        <w:tc>
          <w:tcPr>
            <w:tcW w:w="567" w:type="dxa"/>
            <w:tcBorders>
              <w:top w:val="nil"/>
              <w:left w:val="nil"/>
              <w:bottom w:val="nil"/>
              <w:right w:val="nil"/>
            </w:tcBorders>
          </w:tcPr>
          <w:p w14:paraId="34DB9F7B"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0A7742A0" w14:textId="77777777" w:rsidTr="00CD55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 w:type="dxa"/>
            <w:tcBorders>
              <w:top w:val="nil"/>
              <w:left w:val="nil"/>
              <w:bottom w:val="nil"/>
              <w:right w:val="nil"/>
            </w:tcBorders>
          </w:tcPr>
          <w:p w14:paraId="5CC22ABA" w14:textId="74B04658"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.4</w:t>
            </w:r>
            <w:r w:rsidR="00925E11" w:rsidRPr="00D30D82">
              <w:rPr>
                <w:rFonts w:ascii="Times New Roman" w:hAnsi="Times New Roman" w:cs="Times New Roman"/>
                <w:lang w:val="en-US"/>
              </w:rPr>
              <w:t>7</w:t>
            </w:r>
          </w:p>
        </w:tc>
        <w:tc>
          <w:tcPr>
            <w:tcW w:w="567" w:type="dxa"/>
            <w:tcBorders>
              <w:top w:val="nil"/>
              <w:left w:val="nil"/>
              <w:bottom w:val="nil"/>
              <w:right w:val="nil"/>
            </w:tcBorders>
          </w:tcPr>
          <w:p w14:paraId="1FEDFCAF"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Borders>
              <w:top w:val="nil"/>
              <w:left w:val="nil"/>
              <w:bottom w:val="nil"/>
              <w:right w:val="nil"/>
            </w:tcBorders>
          </w:tcPr>
          <w:p w14:paraId="08039A9F"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0D4F7F76"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-.29</w:t>
            </w:r>
          </w:p>
        </w:tc>
        <w:tc>
          <w:tcPr>
            <w:tcW w:w="567" w:type="dxa"/>
            <w:tcBorders>
              <w:top w:val="nil"/>
              <w:left w:val="nil"/>
              <w:bottom w:val="nil"/>
              <w:right w:val="nil"/>
            </w:tcBorders>
          </w:tcPr>
          <w:p w14:paraId="3DD98019" w14:textId="77777777"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.29</w:t>
            </w:r>
          </w:p>
        </w:tc>
        <w:tc>
          <w:tcPr>
            <w:tcW w:w="567" w:type="dxa"/>
            <w:tcBorders>
              <w:top w:val="nil"/>
              <w:left w:val="nil"/>
              <w:bottom w:val="nil"/>
              <w:right w:val="nil"/>
            </w:tcBorders>
          </w:tcPr>
          <w:p w14:paraId="5C141BB1"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0F2EC75E" w14:textId="77777777" w:rsidTr="00CD55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 w:type="dxa"/>
            <w:tcBorders>
              <w:top w:val="nil"/>
              <w:left w:val="nil"/>
              <w:bottom w:val="nil"/>
              <w:right w:val="nil"/>
            </w:tcBorders>
          </w:tcPr>
          <w:p w14:paraId="1C43A821" w14:textId="4F173A68"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-.2</w:t>
            </w:r>
            <w:r w:rsidR="00925E11" w:rsidRPr="00D30D82">
              <w:rPr>
                <w:rFonts w:ascii="Times New Roman" w:hAnsi="Times New Roman" w:cs="Times New Roman"/>
                <w:lang w:val="en-US"/>
              </w:rPr>
              <w:t>3</w:t>
            </w:r>
          </w:p>
        </w:tc>
        <w:tc>
          <w:tcPr>
            <w:tcW w:w="567" w:type="dxa"/>
            <w:tcBorders>
              <w:top w:val="nil"/>
              <w:left w:val="nil"/>
              <w:bottom w:val="nil"/>
              <w:right w:val="nil"/>
            </w:tcBorders>
          </w:tcPr>
          <w:p w14:paraId="6A95AFB6"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0B82BC07"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Borders>
              <w:top w:val="nil"/>
              <w:left w:val="nil"/>
              <w:bottom w:val="nil"/>
              <w:right w:val="nil"/>
            </w:tcBorders>
          </w:tcPr>
          <w:p w14:paraId="31740307"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4AA4FD02" w14:textId="78F132C9" w:rsidR="00EC1015" w:rsidRPr="00D30D82" w:rsidRDefault="00EC1015" w:rsidP="00CD554D">
            <w:pPr>
              <w:keepNext/>
              <w:jc w:val="center"/>
              <w:rPr>
                <w:rFonts w:ascii="Times New Roman" w:hAnsi="Times New Roman" w:cs="Times New Roman"/>
                <w:b/>
                <w:bCs/>
                <w:lang w:val="en-US"/>
              </w:rPr>
            </w:pPr>
            <w:r w:rsidRPr="00D30D82">
              <w:rPr>
                <w:rFonts w:ascii="Times New Roman" w:hAnsi="Times New Roman" w:cs="Times New Roman"/>
                <w:b/>
                <w:bCs/>
                <w:lang w:val="en-US"/>
              </w:rPr>
              <w:t>-.</w:t>
            </w:r>
            <w:r w:rsidR="00E32407" w:rsidRPr="00D30D82">
              <w:rPr>
                <w:rFonts w:ascii="Times New Roman" w:hAnsi="Times New Roman" w:cs="Times New Roman"/>
                <w:b/>
                <w:bCs/>
                <w:lang w:val="en-US"/>
              </w:rPr>
              <w:t>49</w:t>
            </w:r>
          </w:p>
        </w:tc>
        <w:tc>
          <w:tcPr>
            <w:tcW w:w="567" w:type="dxa"/>
            <w:tcBorders>
              <w:top w:val="nil"/>
              <w:left w:val="nil"/>
              <w:bottom w:val="nil"/>
              <w:right w:val="nil"/>
            </w:tcBorders>
          </w:tcPr>
          <w:p w14:paraId="368B0AEC"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228B3F27" w14:textId="77777777" w:rsidTr="00CD55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 w:type="dxa"/>
            <w:tcBorders>
              <w:top w:val="nil"/>
              <w:left w:val="nil"/>
              <w:bottom w:val="nil"/>
              <w:right w:val="nil"/>
            </w:tcBorders>
          </w:tcPr>
          <w:p w14:paraId="10A32D81"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5F1564DC"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-.29</w:t>
            </w:r>
          </w:p>
        </w:tc>
        <w:tc>
          <w:tcPr>
            <w:tcW w:w="567" w:type="dxa"/>
            <w:tcBorders>
              <w:top w:val="nil"/>
              <w:left w:val="nil"/>
              <w:bottom w:val="nil"/>
              <w:right w:val="nil"/>
            </w:tcBorders>
          </w:tcPr>
          <w:p w14:paraId="52CB3233"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5851A60B"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Borders>
              <w:top w:val="nil"/>
              <w:left w:val="nil"/>
              <w:bottom w:val="nil"/>
              <w:right w:val="nil"/>
            </w:tcBorders>
          </w:tcPr>
          <w:p w14:paraId="4F5BD3D4"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10DA5212"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038ACC34" w14:textId="77777777" w:rsidTr="00CD55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 w:type="dxa"/>
            <w:tcBorders>
              <w:top w:val="nil"/>
              <w:left w:val="nil"/>
              <w:bottom w:val="nil"/>
              <w:right w:val="nil"/>
            </w:tcBorders>
          </w:tcPr>
          <w:p w14:paraId="53028100" w14:textId="48C84BFB"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w:t>
            </w:r>
            <w:r w:rsidR="00925E11" w:rsidRPr="00D30D82">
              <w:rPr>
                <w:rFonts w:ascii="Times New Roman" w:hAnsi="Times New Roman" w:cs="Times New Roman"/>
                <w:lang w:val="en-US"/>
              </w:rPr>
              <w:t>29</w:t>
            </w:r>
          </w:p>
        </w:tc>
        <w:tc>
          <w:tcPr>
            <w:tcW w:w="567" w:type="dxa"/>
            <w:tcBorders>
              <w:top w:val="nil"/>
              <w:left w:val="nil"/>
              <w:bottom w:val="nil"/>
              <w:right w:val="nil"/>
            </w:tcBorders>
          </w:tcPr>
          <w:p w14:paraId="221BC1EE"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.29</w:t>
            </w:r>
          </w:p>
        </w:tc>
        <w:tc>
          <w:tcPr>
            <w:tcW w:w="567" w:type="dxa"/>
            <w:tcBorders>
              <w:top w:val="nil"/>
              <w:left w:val="nil"/>
              <w:bottom w:val="nil"/>
              <w:right w:val="nil"/>
            </w:tcBorders>
          </w:tcPr>
          <w:p w14:paraId="1DEB94A4" w14:textId="132C013A"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w:t>
            </w:r>
            <w:r w:rsidR="00925E11" w:rsidRPr="00D30D82">
              <w:rPr>
                <w:rFonts w:ascii="Times New Roman" w:hAnsi="Times New Roman" w:cs="Times New Roman"/>
                <w:lang w:val="en-US"/>
              </w:rPr>
              <w:t>49</w:t>
            </w:r>
          </w:p>
        </w:tc>
        <w:tc>
          <w:tcPr>
            <w:tcW w:w="567" w:type="dxa"/>
            <w:tcBorders>
              <w:top w:val="nil"/>
              <w:left w:val="nil"/>
              <w:bottom w:val="nil"/>
              <w:right w:val="nil"/>
            </w:tcBorders>
          </w:tcPr>
          <w:p w14:paraId="71B20E7F"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56E323CF"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Borders>
              <w:top w:val="nil"/>
              <w:left w:val="nil"/>
              <w:bottom w:val="nil"/>
              <w:right w:val="nil"/>
            </w:tcBorders>
          </w:tcPr>
          <w:p w14:paraId="62E197D6" w14:textId="77777777" w:rsidR="00EC1015" w:rsidRPr="00D30D82" w:rsidRDefault="00EC1015" w:rsidP="00CD554D">
            <w:pPr>
              <w:keepNext/>
              <w:jc w:val="center"/>
              <w:rPr>
                <w:rFonts w:ascii="Times New Roman" w:hAnsi="Times New Roman" w:cs="Times New Roman"/>
                <w:lang w:val="en-US"/>
              </w:rPr>
            </w:pPr>
            <w:r w:rsidRPr="00D30D82">
              <w:rPr>
                <w:rFonts w:ascii="Times New Roman" w:hAnsi="Times New Roman" w:cs="Times New Roman"/>
                <w:lang w:val="en-US"/>
              </w:rPr>
              <w:t>0</w:t>
            </w:r>
          </w:p>
        </w:tc>
      </w:tr>
      <w:tr w:rsidR="00EC1015" w:rsidRPr="00D30D82" w14:paraId="0E44D5F5" w14:textId="77777777" w:rsidTr="00CD554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67" w:type="dxa"/>
            <w:tcBorders>
              <w:top w:val="nil"/>
              <w:left w:val="nil"/>
              <w:bottom w:val="nil"/>
              <w:right w:val="nil"/>
            </w:tcBorders>
          </w:tcPr>
          <w:p w14:paraId="7EC8AA19"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73327EA9"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733203B7"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60C57A17"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12E9B2E1"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nil"/>
              <w:left w:val="nil"/>
              <w:bottom w:val="nil"/>
              <w:right w:val="nil"/>
            </w:tcBorders>
          </w:tcPr>
          <w:p w14:paraId="2A801225" w14:textId="77777777" w:rsidR="00EC1015" w:rsidRPr="00D30D82" w:rsidRDefault="00EC1015" w:rsidP="00CD554D">
            <w:pPr>
              <w:jc w:val="center"/>
              <w:rPr>
                <w:rFonts w:ascii="Times New Roman" w:hAnsi="Times New Roman" w:cs="Times New Roman"/>
                <w:lang w:val="en-US"/>
              </w:rPr>
            </w:pPr>
            <w:r w:rsidRPr="00D30D82">
              <w:rPr>
                <w:rFonts w:ascii="Times New Roman" w:hAnsi="Times New Roman" w:cs="Times New Roman"/>
                <w:lang w:val="en-US"/>
              </w:rPr>
              <w:t>1</w:t>
            </w:r>
          </w:p>
        </w:tc>
      </w:tr>
    </w:tbl>
    <w:p w14:paraId="01D0DA8B" w14:textId="77777777" w:rsidR="00EC1015" w:rsidRPr="00D30D82" w:rsidRDefault="00EC1015" w:rsidP="00EC1015">
      <w:pPr>
        <w:keepNext/>
        <w:spacing w:after="120" w:line="240" w:lineRule="auto"/>
        <w:rPr>
          <w:rFonts w:ascii="Times New Roman" w:hAnsi="Times New Roman" w:cs="Times New Roman"/>
          <w:lang w:val="en-US"/>
        </w:rPr>
        <w:sectPr w:rsidR="00EC1015" w:rsidRPr="00D30D82" w:rsidSect="00EC1015">
          <w:type w:val="continuous"/>
          <w:pgSz w:w="12240" w:h="15840"/>
          <w:pgMar w:top="1440" w:right="1800" w:bottom="1440" w:left="1800" w:header="708" w:footer="708" w:gutter="0"/>
          <w:cols w:num="2" w:space="708"/>
          <w:docGrid w:linePitch="360"/>
        </w:sectPr>
      </w:pPr>
    </w:p>
    <w:p w14:paraId="3B073322" w14:textId="73E06382" w:rsidR="001549EF" w:rsidRPr="00D30D82" w:rsidRDefault="00D135CA" w:rsidP="00394B34">
      <w:pPr>
        <w:keepNext/>
        <w:spacing w:after="120" w:line="240" w:lineRule="auto"/>
        <w:rPr>
          <w:rFonts w:ascii="Times New Roman" w:hAnsi="Times New Roman" w:cs="Times New Roman"/>
          <w:lang w:val="en-US"/>
        </w:rPr>
      </w:pPr>
      <w:r w:rsidRPr="00D30D82">
        <w:rPr>
          <w:rFonts w:ascii="Times New Roman" w:hAnsi="Times New Roman" w:cs="Times New Roman"/>
          <w:lang w:val="en-US"/>
        </w:rPr>
        <w:lastRenderedPageBreak/>
        <w:t xml:space="preserve">Figure </w:t>
      </w:r>
      <w:r w:rsidR="00B54CE3" w:rsidRPr="00D30D82">
        <w:rPr>
          <w:rFonts w:ascii="Times New Roman" w:hAnsi="Times New Roman" w:cs="Times New Roman"/>
          <w:lang w:val="en-US"/>
        </w:rPr>
        <w:t>1</w:t>
      </w:r>
      <w:r w:rsidRPr="00D30D82">
        <w:rPr>
          <w:rFonts w:ascii="Times New Roman" w:hAnsi="Times New Roman" w:cs="Times New Roman"/>
          <w:lang w:val="en-US"/>
        </w:rPr>
        <w:t xml:space="preserve">. </w:t>
      </w:r>
      <w:r w:rsidR="00DF1901" w:rsidRPr="00D30D82">
        <w:rPr>
          <w:rFonts w:ascii="Times New Roman" w:hAnsi="Times New Roman" w:cs="Times New Roman"/>
          <w:lang w:val="en-US"/>
        </w:rPr>
        <w:t>Variable c</w:t>
      </w:r>
      <w:r w:rsidR="00F1551B" w:rsidRPr="00D30D82">
        <w:rPr>
          <w:rFonts w:ascii="Times New Roman" w:hAnsi="Times New Roman" w:cs="Times New Roman"/>
          <w:lang w:val="en-US"/>
        </w:rPr>
        <w:t>lus</w:t>
      </w:r>
      <w:r w:rsidR="00DF1901" w:rsidRPr="00D30D82">
        <w:rPr>
          <w:rFonts w:ascii="Times New Roman" w:hAnsi="Times New Roman" w:cs="Times New Roman"/>
          <w:lang w:val="en-US"/>
        </w:rPr>
        <w:t>t</w:t>
      </w:r>
      <w:r w:rsidR="00F1551B" w:rsidRPr="00D30D82">
        <w:rPr>
          <w:rFonts w:ascii="Times New Roman" w:hAnsi="Times New Roman" w:cs="Times New Roman"/>
          <w:lang w:val="en-US"/>
        </w:rPr>
        <w:t>e</w:t>
      </w:r>
      <w:r w:rsidR="00DF1901" w:rsidRPr="00D30D82">
        <w:rPr>
          <w:rFonts w:ascii="Times New Roman" w:hAnsi="Times New Roman" w:cs="Times New Roman"/>
          <w:lang w:val="en-US"/>
        </w:rPr>
        <w:t>r</w:t>
      </w:r>
      <w:r w:rsidR="00F1551B" w:rsidRPr="00D30D82">
        <w:rPr>
          <w:rFonts w:ascii="Times New Roman" w:hAnsi="Times New Roman" w:cs="Times New Roman"/>
          <w:lang w:val="en-US"/>
        </w:rPr>
        <w:t>ing d</w:t>
      </w:r>
      <w:r w:rsidRPr="00D30D82">
        <w:rPr>
          <w:rFonts w:ascii="Times New Roman" w:hAnsi="Times New Roman" w:cs="Times New Roman"/>
          <w:lang w:val="en-US"/>
        </w:rPr>
        <w:t xml:space="preserve">endrogram </w:t>
      </w:r>
      <w:r w:rsidR="00DF1901" w:rsidRPr="00D30D82">
        <w:rPr>
          <w:rFonts w:ascii="Times New Roman" w:hAnsi="Times New Roman" w:cs="Times New Roman"/>
          <w:lang w:val="en-US"/>
        </w:rPr>
        <w:t xml:space="preserve">based on </w:t>
      </w:r>
      <w:r w:rsidRPr="00D30D82">
        <w:rPr>
          <w:rFonts w:ascii="Times New Roman" w:hAnsi="Times New Roman" w:cs="Times New Roman"/>
          <w:lang w:val="en-US"/>
        </w:rPr>
        <w:t xml:space="preserve">pairwise </w:t>
      </w:r>
      <w:r w:rsidR="00F1551B" w:rsidRPr="00D30D82">
        <w:rPr>
          <w:rFonts w:ascii="Times New Roman" w:hAnsi="Times New Roman" w:cs="Times New Roman"/>
          <w:lang w:val="en-US"/>
        </w:rPr>
        <w:t>signal cancellation</w:t>
      </w:r>
      <w:r w:rsidR="008479B5" w:rsidRPr="00D30D82">
        <w:rPr>
          <w:rFonts w:ascii="Times New Roman" w:hAnsi="Times New Roman" w:cs="Times New Roman"/>
          <w:lang w:val="en-US"/>
        </w:rPr>
        <w:t>,</w:t>
      </w:r>
      <w:r w:rsidR="00DF1901" w:rsidRPr="00D30D82">
        <w:rPr>
          <w:rFonts w:ascii="Times New Roman" w:hAnsi="Times New Roman" w:cs="Times New Roman"/>
          <w:lang w:val="en-US"/>
        </w:rPr>
        <w:t xml:space="preserve"> for the </w:t>
      </w:r>
      <w:r w:rsidR="00950899" w:rsidRPr="00D30D82">
        <w:rPr>
          <w:rFonts w:ascii="Times New Roman" w:hAnsi="Times New Roman" w:cs="Times New Roman"/>
          <w:lang w:val="en-US"/>
        </w:rPr>
        <w:t>two solutions in which v1, v6, v7 and v12 are multifactorial.</w:t>
      </w:r>
      <w:r w:rsidR="00CD4F7A" w:rsidRPr="00D30D82">
        <w:rPr>
          <w:rFonts w:ascii="Times New Roman" w:hAnsi="Times New Roman" w:cs="Times New Roman"/>
          <w:lang w:val="en-US"/>
        </w:rPr>
        <w:t xml:space="preserve"> The initial cluster of v6 and v7 is marked by grey lines.</w:t>
      </w:r>
    </w:p>
    <w:p w14:paraId="2BB2F9D5" w14:textId="29B59DEB" w:rsidR="00950899" w:rsidRPr="00D30D82" w:rsidRDefault="00950899" w:rsidP="00BA2488">
      <w:pPr>
        <w:spacing w:after="120" w:line="240" w:lineRule="auto"/>
        <w:rPr>
          <w:rFonts w:ascii="Times New Roman" w:hAnsi="Times New Roman" w:cs="Times New Roman"/>
          <w:lang w:val="en-US"/>
        </w:rPr>
      </w:pPr>
      <w:r w:rsidRPr="00D30D82">
        <w:rPr>
          <w:rFonts w:ascii="Times New Roman" w:hAnsi="Times New Roman" w:cs="Times New Roman"/>
          <w:noProof/>
          <w:lang w:val="en-US"/>
        </w:rPr>
        <w:drawing>
          <wp:inline distT="0" distB="0" distL="0" distR="0" wp14:anchorId="377812A5" wp14:editId="7AC96095">
            <wp:extent cx="2999678" cy="2520391"/>
            <wp:effectExtent l="0" t="0" r="0" b="0"/>
            <wp:docPr id="6534179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17932" name="Image 653417932"/>
                    <pic:cNvPicPr/>
                  </pic:nvPicPr>
                  <pic:blipFill rotWithShape="1">
                    <a:blip r:embed="rId27"/>
                    <a:srcRect l="4166" r="9405" b="3174"/>
                    <a:stretch/>
                  </pic:blipFill>
                  <pic:spPr bwMode="auto">
                    <a:xfrm>
                      <a:off x="0" y="0"/>
                      <a:ext cx="3001424" cy="2521858"/>
                    </a:xfrm>
                    <a:prstGeom prst="rect">
                      <a:avLst/>
                    </a:prstGeom>
                    <a:ln>
                      <a:noFill/>
                    </a:ln>
                    <a:extLst>
                      <a:ext uri="{53640926-AAD7-44D8-BBD7-CCE9431645EC}">
                        <a14:shadowObscured xmlns:a14="http://schemas.microsoft.com/office/drawing/2010/main"/>
                      </a:ext>
                    </a:extLst>
                  </pic:spPr>
                </pic:pic>
              </a:graphicData>
            </a:graphic>
          </wp:inline>
        </w:drawing>
      </w:r>
    </w:p>
    <w:p w14:paraId="6B631C33" w14:textId="0A54C994" w:rsidR="004D32B5" w:rsidRPr="00D30D82" w:rsidRDefault="00A34F93" w:rsidP="004D0BFA">
      <w:pPr>
        <w:keepNext/>
        <w:rPr>
          <w:rFonts w:ascii="Times New Roman" w:hAnsi="Times New Roman" w:cs="Times New Roman"/>
          <w:lang w:val="en-US"/>
        </w:rPr>
      </w:pPr>
      <w:r w:rsidRPr="00D30D82">
        <w:rPr>
          <w:rFonts w:ascii="Times New Roman" w:hAnsi="Times New Roman" w:cs="Times New Roman"/>
          <w:lang w:val="en-US"/>
        </w:rPr>
        <w:t xml:space="preserve">Conclusion. For this complex synthetic example, we retain that the correct solution was among the scenarios qualified at </w:t>
      </w:r>
      <w:r w:rsidRPr="00D30D82">
        <w:rPr>
          <w:rFonts w:ascii="Times New Roman" w:hAnsi="Times New Roman" w:cs="Times New Roman"/>
          <w:i/>
          <w:iCs/>
          <w:lang w:val="en-US"/>
        </w:rPr>
        <w:t>p</w:t>
      </w:r>
      <w:r w:rsidRPr="00D30D82">
        <w:rPr>
          <w:rFonts w:ascii="Times New Roman" w:hAnsi="Times New Roman" w:cs="Times New Roman"/>
          <w:lang w:val="en-US"/>
        </w:rPr>
        <w:t xml:space="preserve"> &gt; .05. Nearby solutions might appear preferable by their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fit, which reminds us that better ML fit does not guarantee closer to truth. Replication would be urged if the differences between the three solutions implied non-trivial theorical </w:t>
      </w:r>
      <w:commentRangeStart w:id="61"/>
      <w:r w:rsidRPr="00D30D82">
        <w:rPr>
          <w:rFonts w:ascii="Times New Roman" w:hAnsi="Times New Roman" w:cs="Times New Roman"/>
          <w:lang w:val="en-US"/>
        </w:rPr>
        <w:t>consequences</w:t>
      </w:r>
      <w:commentRangeEnd w:id="61"/>
      <w:r w:rsidR="004D32B5">
        <w:rPr>
          <w:rStyle w:val="Marquedecommentaire"/>
        </w:rPr>
        <w:commentReference w:id="61"/>
      </w:r>
      <w:r w:rsidRPr="00D30D82">
        <w:rPr>
          <w:rFonts w:ascii="Times New Roman" w:hAnsi="Times New Roman" w:cs="Times New Roman"/>
          <w:lang w:val="en-US"/>
        </w:rPr>
        <w:t xml:space="preserve">. </w:t>
      </w:r>
    </w:p>
    <w:p w14:paraId="00DEF2C0" w14:textId="014123CD" w:rsidR="00BA2488" w:rsidRPr="00D30D82" w:rsidRDefault="00BA2488" w:rsidP="00BA2488">
      <w:pPr>
        <w:spacing w:after="120" w:line="240" w:lineRule="auto"/>
        <w:rPr>
          <w:rFonts w:ascii="Times New Roman" w:hAnsi="Times New Roman" w:cs="Times New Roman"/>
          <w:lang w:val="en-US"/>
        </w:rPr>
      </w:pPr>
      <w:commentRangeStart w:id="62"/>
      <w:r w:rsidRPr="00D30D82">
        <w:rPr>
          <w:rFonts w:ascii="Times New Roman" w:hAnsi="Times New Roman" w:cs="Times New Roman"/>
          <w:lang w:val="en-US"/>
        </w:rPr>
        <w:t>Real data example</w:t>
      </w:r>
      <w:commentRangeEnd w:id="62"/>
      <w:r w:rsidR="004D32B5">
        <w:rPr>
          <w:rStyle w:val="Marquedecommentaire"/>
        </w:rPr>
        <w:commentReference w:id="62"/>
      </w:r>
    </w:p>
    <w:p w14:paraId="7A722BBC" w14:textId="26CB1839" w:rsidR="00EC3720" w:rsidRPr="00D30D82" w:rsidRDefault="006E470E" w:rsidP="00450E3F">
      <w:pPr>
        <w:rPr>
          <w:rFonts w:ascii="Times New Roman" w:hAnsi="Times New Roman" w:cs="Times New Roman"/>
          <w:lang w:val="en-US"/>
        </w:rPr>
      </w:pPr>
      <w:r w:rsidRPr="00D30D82">
        <w:rPr>
          <w:rFonts w:ascii="Times New Roman" w:hAnsi="Times New Roman" w:cs="Times New Roman"/>
          <w:lang w:val="en-US"/>
        </w:rPr>
        <w:t>We next</w:t>
      </w:r>
      <w:r w:rsidR="00546826" w:rsidRPr="00D30D82">
        <w:rPr>
          <w:rFonts w:ascii="Times New Roman" w:hAnsi="Times New Roman" w:cs="Times New Roman"/>
          <w:lang w:val="en-US"/>
        </w:rPr>
        <w:t xml:space="preserve"> illustrate</w:t>
      </w:r>
      <w:r w:rsidRPr="00D30D82">
        <w:rPr>
          <w:rFonts w:ascii="Times New Roman" w:hAnsi="Times New Roman" w:cs="Times New Roman"/>
          <w:lang w:val="en-US"/>
        </w:rPr>
        <w:t xml:space="preserve"> (a)</w:t>
      </w:r>
      <w:r w:rsidR="00546826" w:rsidRPr="00D30D82">
        <w:rPr>
          <w:rFonts w:ascii="Times New Roman" w:hAnsi="Times New Roman" w:cs="Times New Roman"/>
          <w:lang w:val="en-US"/>
        </w:rPr>
        <w:t xml:space="preserve"> that l</w:t>
      </w:r>
      <w:r w:rsidR="001C37EB" w:rsidRPr="00D30D82">
        <w:rPr>
          <w:rFonts w:ascii="Times New Roman" w:hAnsi="Times New Roman" w:cs="Times New Roman"/>
          <w:lang w:val="en-US"/>
        </w:rPr>
        <w:t>arge sample sizes are</w:t>
      </w:r>
      <w:r w:rsidR="001816D4" w:rsidRPr="00D30D82">
        <w:rPr>
          <w:rFonts w:ascii="Times New Roman" w:hAnsi="Times New Roman" w:cs="Times New Roman"/>
          <w:lang w:val="en-US"/>
        </w:rPr>
        <w:t xml:space="preserve"> </w:t>
      </w:r>
      <w:r w:rsidR="00F363BB" w:rsidRPr="00D30D82">
        <w:rPr>
          <w:rFonts w:ascii="Times New Roman" w:hAnsi="Times New Roman" w:cs="Times New Roman"/>
          <w:lang w:val="en-US"/>
        </w:rPr>
        <w:t xml:space="preserve">not a </w:t>
      </w:r>
      <w:r w:rsidR="002C31B8" w:rsidRPr="00D30D82">
        <w:rPr>
          <w:rFonts w:ascii="Times New Roman" w:hAnsi="Times New Roman" w:cs="Times New Roman"/>
          <w:lang w:val="en-US"/>
        </w:rPr>
        <w:t>particular</w:t>
      </w:r>
      <w:r w:rsidR="00F363BB" w:rsidRPr="00D30D82">
        <w:rPr>
          <w:rFonts w:ascii="Times New Roman" w:hAnsi="Times New Roman" w:cs="Times New Roman"/>
          <w:lang w:val="en-US"/>
        </w:rPr>
        <w:t xml:space="preserve"> requisite of SC</w:t>
      </w:r>
      <w:r w:rsidR="00AA7DC9" w:rsidRPr="00D30D82">
        <w:rPr>
          <w:rFonts w:ascii="Times New Roman" w:hAnsi="Times New Roman" w:cs="Times New Roman"/>
          <w:lang w:val="en-US"/>
        </w:rPr>
        <w:t>RoF</w:t>
      </w:r>
      <w:r w:rsidR="003404F7" w:rsidRPr="00D30D82">
        <w:rPr>
          <w:rFonts w:ascii="Times New Roman" w:hAnsi="Times New Roman" w:cs="Times New Roman"/>
          <w:lang w:val="en-US"/>
        </w:rPr>
        <w:t xml:space="preserve"> compared to </w:t>
      </w:r>
      <w:r w:rsidR="00F363BB" w:rsidRPr="00D30D82">
        <w:rPr>
          <w:rFonts w:ascii="Times New Roman" w:hAnsi="Times New Roman" w:cs="Times New Roman"/>
          <w:lang w:val="en-US"/>
        </w:rPr>
        <w:t xml:space="preserve">alternate </w:t>
      </w:r>
      <w:r w:rsidR="00AA7DC9" w:rsidRPr="00D30D82">
        <w:rPr>
          <w:rFonts w:ascii="Times New Roman" w:hAnsi="Times New Roman" w:cs="Times New Roman"/>
          <w:lang w:val="en-US"/>
        </w:rPr>
        <w:t xml:space="preserve">EFA </w:t>
      </w:r>
      <w:r w:rsidR="00F363BB" w:rsidRPr="00D30D82">
        <w:rPr>
          <w:rFonts w:ascii="Times New Roman" w:hAnsi="Times New Roman" w:cs="Times New Roman"/>
          <w:lang w:val="en-US"/>
        </w:rPr>
        <w:t>methods</w:t>
      </w:r>
      <w:r w:rsidR="001A25C5" w:rsidRPr="00D30D82">
        <w:rPr>
          <w:rFonts w:ascii="Times New Roman" w:hAnsi="Times New Roman" w:cs="Times New Roman"/>
          <w:lang w:val="en-US"/>
        </w:rPr>
        <w:t xml:space="preserve"> and (b) that signal cancellation </w:t>
      </w:r>
      <w:r w:rsidR="00C151CC" w:rsidRPr="00D30D82">
        <w:rPr>
          <w:rFonts w:ascii="Times New Roman" w:hAnsi="Times New Roman" w:cs="Times New Roman"/>
          <w:lang w:val="en-US"/>
        </w:rPr>
        <w:t xml:space="preserve">can bring </w:t>
      </w:r>
      <w:r w:rsidR="00EC3720" w:rsidRPr="00D30D82">
        <w:rPr>
          <w:rFonts w:ascii="Times New Roman" w:hAnsi="Times New Roman" w:cs="Times New Roman"/>
          <w:lang w:val="en-US"/>
        </w:rPr>
        <w:t xml:space="preserve">extra constraints on </w:t>
      </w:r>
      <w:r w:rsidR="008F3E2F" w:rsidRPr="00D30D82">
        <w:rPr>
          <w:rFonts w:ascii="Times New Roman" w:hAnsi="Times New Roman" w:cs="Times New Roman"/>
          <w:lang w:val="en-US"/>
        </w:rPr>
        <w:t>CFA</w:t>
      </w:r>
      <w:r w:rsidR="00EC3720" w:rsidRPr="00D30D82">
        <w:rPr>
          <w:rFonts w:ascii="Times New Roman" w:hAnsi="Times New Roman" w:cs="Times New Roman"/>
          <w:lang w:val="en-US"/>
        </w:rPr>
        <w:t xml:space="preserve"> solutions</w:t>
      </w:r>
      <w:r w:rsidR="005A30E8" w:rsidRPr="00D30D82">
        <w:rPr>
          <w:rFonts w:ascii="Times New Roman" w:hAnsi="Times New Roman" w:cs="Times New Roman"/>
          <w:lang w:val="en-US"/>
        </w:rPr>
        <w:t xml:space="preserve"> when the original model needs modification</w:t>
      </w:r>
      <w:r w:rsidR="00EC3720" w:rsidRPr="00D30D82">
        <w:rPr>
          <w:rFonts w:ascii="Times New Roman" w:hAnsi="Times New Roman" w:cs="Times New Roman"/>
          <w:lang w:val="en-US"/>
        </w:rPr>
        <w:t xml:space="preserve">. </w:t>
      </w:r>
    </w:p>
    <w:p w14:paraId="79F495FF" w14:textId="13AF8B00" w:rsidR="00322DA1" w:rsidRPr="00D30D82" w:rsidRDefault="007761DC" w:rsidP="00414CB2">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In Chapter 14 of Tabachnik &amp; Fidell (2019), </w:t>
      </w:r>
      <w:commentRangeStart w:id="63"/>
      <w:r w:rsidR="00DA12B8" w:rsidRPr="00D30D82">
        <w:rPr>
          <w:rFonts w:ascii="Times New Roman" w:hAnsi="Times New Roman" w:cs="Times New Roman"/>
          <w:lang w:val="en-US"/>
        </w:rPr>
        <w:t>author</w:t>
      </w:r>
      <w:commentRangeEnd w:id="63"/>
      <w:r w:rsidR="004D32B5">
        <w:rPr>
          <w:rStyle w:val="Marquedecommentaire"/>
        </w:rPr>
        <w:commentReference w:id="63"/>
      </w:r>
      <w:r w:rsidR="00DA12B8" w:rsidRPr="00D30D82">
        <w:rPr>
          <w:rFonts w:ascii="Times New Roman" w:hAnsi="Times New Roman" w:cs="Times New Roman"/>
          <w:lang w:val="en-US"/>
        </w:rPr>
        <w:t xml:space="preserve"> </w:t>
      </w:r>
      <w:r w:rsidR="00573BC0" w:rsidRPr="00D30D82">
        <w:rPr>
          <w:rFonts w:ascii="Times New Roman" w:hAnsi="Times New Roman" w:cs="Times New Roman"/>
          <w:lang w:val="en-US"/>
        </w:rPr>
        <w:t>J.B. Ullman</w:t>
      </w:r>
      <w:r w:rsidR="00215D7A" w:rsidRPr="00D30D82">
        <w:rPr>
          <w:rFonts w:ascii="Times New Roman" w:hAnsi="Times New Roman" w:cs="Times New Roman"/>
          <w:lang w:val="en-US"/>
        </w:rPr>
        <w:t xml:space="preserve"> </w:t>
      </w:r>
      <w:r w:rsidR="00CD12A6" w:rsidRPr="00D30D82">
        <w:rPr>
          <w:rFonts w:ascii="Times New Roman" w:hAnsi="Times New Roman" w:cs="Times New Roman"/>
          <w:lang w:val="en-US"/>
        </w:rPr>
        <w:t xml:space="preserve">used </w:t>
      </w:r>
      <w:r w:rsidR="00B65018" w:rsidRPr="00D30D82">
        <w:rPr>
          <w:rFonts w:ascii="Times New Roman" w:hAnsi="Times New Roman" w:cs="Times New Roman"/>
          <w:lang w:val="en-US"/>
        </w:rPr>
        <w:t xml:space="preserve">11 </w:t>
      </w:r>
      <w:r w:rsidR="009443B1" w:rsidRPr="00D30D82">
        <w:rPr>
          <w:rFonts w:ascii="Times New Roman" w:hAnsi="Times New Roman" w:cs="Times New Roman"/>
          <w:lang w:val="en-US"/>
        </w:rPr>
        <w:t>WISC subscales</w:t>
      </w:r>
      <w:r w:rsidR="00214034" w:rsidRPr="00D30D82">
        <w:rPr>
          <w:rFonts w:ascii="Times New Roman" w:hAnsi="Times New Roman" w:cs="Times New Roman"/>
          <w:lang w:val="en-US"/>
        </w:rPr>
        <w:t xml:space="preserve"> data</w:t>
      </w:r>
      <w:r w:rsidR="009443B1" w:rsidRPr="00D30D82">
        <w:rPr>
          <w:rFonts w:ascii="Times New Roman" w:hAnsi="Times New Roman" w:cs="Times New Roman"/>
          <w:lang w:val="en-US"/>
        </w:rPr>
        <w:t xml:space="preserve"> </w:t>
      </w:r>
      <w:r w:rsidR="00EC750F" w:rsidRPr="00D30D82">
        <w:rPr>
          <w:rFonts w:ascii="Times New Roman" w:hAnsi="Times New Roman" w:cs="Times New Roman"/>
          <w:lang w:val="en-US"/>
        </w:rPr>
        <w:t xml:space="preserve">from </w:t>
      </w:r>
      <w:r w:rsidR="00A92EDF" w:rsidRPr="00D30D82">
        <w:rPr>
          <w:rFonts w:ascii="Times New Roman" w:hAnsi="Times New Roman" w:cs="Times New Roman"/>
          <w:lang w:val="en-US"/>
        </w:rPr>
        <w:t>17</w:t>
      </w:r>
      <w:r w:rsidR="000B5D0C" w:rsidRPr="00D30D82">
        <w:rPr>
          <w:rFonts w:ascii="Times New Roman" w:hAnsi="Times New Roman" w:cs="Times New Roman"/>
          <w:lang w:val="en-US"/>
        </w:rPr>
        <w:t>7</w:t>
      </w:r>
      <w:r w:rsidR="002A35B2" w:rsidRPr="00D30D82">
        <w:rPr>
          <w:rFonts w:ascii="Times New Roman" w:hAnsi="Times New Roman" w:cs="Times New Roman"/>
          <w:lang w:val="en-US"/>
        </w:rPr>
        <w:t xml:space="preserve"> </w:t>
      </w:r>
      <w:r w:rsidR="006E3938" w:rsidRPr="00D30D82">
        <w:rPr>
          <w:rFonts w:ascii="Times New Roman" w:hAnsi="Times New Roman" w:cs="Times New Roman"/>
          <w:lang w:val="en-US"/>
        </w:rPr>
        <w:t>l</w:t>
      </w:r>
      <w:r w:rsidR="00EC750F" w:rsidRPr="00D30D82">
        <w:rPr>
          <w:rFonts w:ascii="Times New Roman" w:hAnsi="Times New Roman" w:cs="Times New Roman"/>
          <w:lang w:val="en-US"/>
        </w:rPr>
        <w:t>earning disabled</w:t>
      </w:r>
      <w:r w:rsidR="006E3938" w:rsidRPr="00D30D82">
        <w:rPr>
          <w:rFonts w:ascii="Times New Roman" w:hAnsi="Times New Roman" w:cs="Times New Roman"/>
          <w:lang w:val="en-US"/>
        </w:rPr>
        <w:t xml:space="preserve"> childre</w:t>
      </w:r>
      <w:r w:rsidR="00A92EDF" w:rsidRPr="00D30D82">
        <w:rPr>
          <w:rFonts w:ascii="Times New Roman" w:hAnsi="Times New Roman" w:cs="Times New Roman"/>
          <w:lang w:val="en-US"/>
        </w:rPr>
        <w:t>n</w:t>
      </w:r>
      <w:r w:rsidR="00DA12B8" w:rsidRPr="00D30D82">
        <w:rPr>
          <w:rFonts w:ascii="Times New Roman" w:hAnsi="Times New Roman" w:cs="Times New Roman"/>
          <w:lang w:val="en-US"/>
        </w:rPr>
        <w:t xml:space="preserve"> to illustrate structural equation modelling</w:t>
      </w:r>
      <w:r w:rsidR="00C534DB" w:rsidRPr="00D30D82">
        <w:rPr>
          <w:rFonts w:ascii="Times New Roman" w:hAnsi="Times New Roman" w:cs="Times New Roman"/>
          <w:lang w:val="en-US"/>
        </w:rPr>
        <w:t xml:space="preserve">. </w:t>
      </w:r>
      <w:r w:rsidR="00911E35" w:rsidRPr="00D30D82">
        <w:rPr>
          <w:rFonts w:ascii="Times New Roman" w:hAnsi="Times New Roman" w:cs="Times New Roman"/>
          <w:lang w:val="en-US"/>
        </w:rPr>
        <w:t xml:space="preserve">Two outlier cases, one </w:t>
      </w:r>
      <w:r w:rsidR="0071553F" w:rsidRPr="00D30D82">
        <w:rPr>
          <w:rFonts w:ascii="Times New Roman" w:hAnsi="Times New Roman" w:cs="Times New Roman"/>
          <w:lang w:val="en-US"/>
        </w:rPr>
        <w:t>univariate and one multivariate,</w:t>
      </w:r>
      <w:r w:rsidR="00911E35" w:rsidRPr="00D30D82">
        <w:rPr>
          <w:rFonts w:ascii="Times New Roman" w:hAnsi="Times New Roman" w:cs="Times New Roman"/>
          <w:lang w:val="en-US"/>
        </w:rPr>
        <w:t xml:space="preserve"> were removed. </w:t>
      </w:r>
      <w:r w:rsidR="008B21FC" w:rsidRPr="00D30D82">
        <w:rPr>
          <w:rFonts w:ascii="Times New Roman" w:hAnsi="Times New Roman" w:cs="Times New Roman"/>
          <w:lang w:val="en-US"/>
        </w:rPr>
        <w:t>The</w:t>
      </w:r>
      <w:r w:rsidR="00791D57" w:rsidRPr="00D30D82">
        <w:rPr>
          <w:rFonts w:ascii="Times New Roman" w:hAnsi="Times New Roman" w:cs="Times New Roman"/>
          <w:lang w:val="en-US"/>
        </w:rPr>
        <w:t xml:space="preserve"> data </w:t>
      </w:r>
      <w:r w:rsidR="001D6B47" w:rsidRPr="00D30D82">
        <w:rPr>
          <w:rFonts w:ascii="Times New Roman" w:hAnsi="Times New Roman" w:cs="Times New Roman"/>
          <w:lang w:val="en-US"/>
        </w:rPr>
        <w:t>were</w:t>
      </w:r>
      <w:r w:rsidR="00791D57" w:rsidRPr="00D30D82">
        <w:rPr>
          <w:rFonts w:ascii="Times New Roman" w:hAnsi="Times New Roman" w:cs="Times New Roman"/>
          <w:lang w:val="en-US"/>
        </w:rPr>
        <w:t xml:space="preserve"> </w:t>
      </w:r>
      <w:r w:rsidR="006567D2" w:rsidRPr="00D30D82">
        <w:rPr>
          <w:rFonts w:ascii="Times New Roman" w:hAnsi="Times New Roman" w:cs="Times New Roman"/>
          <w:lang w:val="en-US"/>
        </w:rPr>
        <w:t xml:space="preserve">initially </w:t>
      </w:r>
      <w:r w:rsidR="00791D57" w:rsidRPr="00D30D82">
        <w:rPr>
          <w:rFonts w:ascii="Times New Roman" w:hAnsi="Times New Roman" w:cs="Times New Roman"/>
          <w:lang w:val="en-US"/>
        </w:rPr>
        <w:t>modelled a</w:t>
      </w:r>
      <w:r w:rsidR="00856532" w:rsidRPr="00D30D82">
        <w:rPr>
          <w:rFonts w:ascii="Times New Roman" w:hAnsi="Times New Roman" w:cs="Times New Roman"/>
          <w:lang w:val="en-US"/>
        </w:rPr>
        <w:t>s</w:t>
      </w:r>
      <w:r w:rsidR="00791D57" w:rsidRPr="00D30D82">
        <w:rPr>
          <w:rFonts w:ascii="Times New Roman" w:hAnsi="Times New Roman" w:cs="Times New Roman"/>
          <w:lang w:val="en-US"/>
        </w:rPr>
        <w:t xml:space="preserve"> </w:t>
      </w:r>
      <w:r w:rsidR="00C7668B" w:rsidRPr="00D30D82">
        <w:rPr>
          <w:rFonts w:ascii="Times New Roman" w:hAnsi="Times New Roman" w:cs="Times New Roman"/>
          <w:lang w:val="en-US"/>
        </w:rPr>
        <w:t>reflecting</w:t>
      </w:r>
      <w:r w:rsidR="00791D57" w:rsidRPr="00D30D82">
        <w:rPr>
          <w:rFonts w:ascii="Times New Roman" w:hAnsi="Times New Roman" w:cs="Times New Roman"/>
          <w:lang w:val="en-US"/>
        </w:rPr>
        <w:t xml:space="preserve"> two </w:t>
      </w:r>
      <w:r w:rsidR="00A40BD1" w:rsidRPr="00D30D82">
        <w:rPr>
          <w:rFonts w:ascii="Times New Roman" w:hAnsi="Times New Roman" w:cs="Times New Roman"/>
          <w:lang w:val="en-US"/>
        </w:rPr>
        <w:t xml:space="preserve">correlated </w:t>
      </w:r>
      <w:r w:rsidR="00791D57" w:rsidRPr="00D30D82">
        <w:rPr>
          <w:rFonts w:ascii="Times New Roman" w:hAnsi="Times New Roman" w:cs="Times New Roman"/>
          <w:lang w:val="en-US"/>
        </w:rPr>
        <w:t>factors</w:t>
      </w:r>
      <w:r w:rsidR="00314FEB" w:rsidRPr="00D30D82">
        <w:rPr>
          <w:rFonts w:ascii="Times New Roman" w:hAnsi="Times New Roman" w:cs="Times New Roman"/>
          <w:lang w:val="en-US"/>
        </w:rPr>
        <w:t xml:space="preserve">, where the first six subscales </w:t>
      </w:r>
      <w:r w:rsidR="00F7413E" w:rsidRPr="00D30D82">
        <w:rPr>
          <w:rFonts w:ascii="Times New Roman" w:hAnsi="Times New Roman" w:cs="Times New Roman"/>
          <w:lang w:val="en-US"/>
        </w:rPr>
        <w:t xml:space="preserve">are </w:t>
      </w:r>
      <w:r w:rsidR="00314FEB" w:rsidRPr="00D30D82">
        <w:rPr>
          <w:rFonts w:ascii="Times New Roman" w:hAnsi="Times New Roman" w:cs="Times New Roman"/>
          <w:lang w:val="en-US"/>
        </w:rPr>
        <w:t>taken as</w:t>
      </w:r>
      <w:r w:rsidR="00C7668B" w:rsidRPr="00D30D82">
        <w:rPr>
          <w:rFonts w:ascii="Times New Roman" w:hAnsi="Times New Roman" w:cs="Times New Roman"/>
          <w:lang w:val="en-US"/>
        </w:rPr>
        <w:t xml:space="preserve"> </w:t>
      </w:r>
      <w:r w:rsidR="000B1F4B" w:rsidRPr="00D30D82">
        <w:rPr>
          <w:rFonts w:ascii="Times New Roman" w:hAnsi="Times New Roman" w:cs="Times New Roman"/>
          <w:lang w:val="en-US"/>
        </w:rPr>
        <w:t>pure</w:t>
      </w:r>
      <w:r w:rsidR="00314FEB" w:rsidRPr="00D30D82">
        <w:rPr>
          <w:rFonts w:ascii="Times New Roman" w:hAnsi="Times New Roman" w:cs="Times New Roman"/>
          <w:lang w:val="en-US"/>
        </w:rPr>
        <w:t xml:space="preserve"> indicators of </w:t>
      </w:r>
      <w:r w:rsidR="00943502" w:rsidRPr="00D30D82">
        <w:rPr>
          <w:rFonts w:ascii="Times New Roman" w:hAnsi="Times New Roman" w:cs="Times New Roman"/>
          <w:lang w:val="en-US"/>
        </w:rPr>
        <w:t>V</w:t>
      </w:r>
      <w:r w:rsidR="00D208D4" w:rsidRPr="00D30D82">
        <w:rPr>
          <w:rFonts w:ascii="Times New Roman" w:hAnsi="Times New Roman" w:cs="Times New Roman"/>
          <w:lang w:val="en-US"/>
        </w:rPr>
        <w:t xml:space="preserve">erbal </w:t>
      </w:r>
      <w:r w:rsidR="00F6373D" w:rsidRPr="00D30D82">
        <w:rPr>
          <w:rFonts w:ascii="Times New Roman" w:hAnsi="Times New Roman" w:cs="Times New Roman"/>
          <w:lang w:val="en-US"/>
        </w:rPr>
        <w:t>intelligence</w:t>
      </w:r>
      <w:r w:rsidR="00D208D4" w:rsidRPr="00D30D82">
        <w:rPr>
          <w:rFonts w:ascii="Times New Roman" w:hAnsi="Times New Roman" w:cs="Times New Roman"/>
          <w:lang w:val="en-US"/>
        </w:rPr>
        <w:t xml:space="preserve"> and the last five as </w:t>
      </w:r>
      <w:r w:rsidR="000B1F4B" w:rsidRPr="00D30D82">
        <w:rPr>
          <w:rFonts w:ascii="Times New Roman" w:hAnsi="Times New Roman" w:cs="Times New Roman"/>
          <w:lang w:val="en-US"/>
        </w:rPr>
        <w:t xml:space="preserve">pure </w:t>
      </w:r>
      <w:r w:rsidR="00D208D4" w:rsidRPr="00D30D82">
        <w:rPr>
          <w:rFonts w:ascii="Times New Roman" w:hAnsi="Times New Roman" w:cs="Times New Roman"/>
          <w:lang w:val="en-US"/>
        </w:rPr>
        <w:t xml:space="preserve">indicators of </w:t>
      </w:r>
      <w:r w:rsidR="00943502" w:rsidRPr="00D30D82">
        <w:rPr>
          <w:rFonts w:ascii="Times New Roman" w:hAnsi="Times New Roman" w:cs="Times New Roman"/>
          <w:lang w:val="en-US"/>
        </w:rPr>
        <w:t>P</w:t>
      </w:r>
      <w:r w:rsidR="00D208D4" w:rsidRPr="00D30D82">
        <w:rPr>
          <w:rFonts w:ascii="Times New Roman" w:hAnsi="Times New Roman" w:cs="Times New Roman"/>
          <w:lang w:val="en-US"/>
        </w:rPr>
        <w:t xml:space="preserve">erformance </w:t>
      </w:r>
      <w:r w:rsidR="00F6373D" w:rsidRPr="00D30D82">
        <w:rPr>
          <w:rFonts w:ascii="Times New Roman" w:hAnsi="Times New Roman" w:cs="Times New Roman"/>
          <w:lang w:val="en-US"/>
        </w:rPr>
        <w:t>intelligence</w:t>
      </w:r>
      <w:r w:rsidR="00A40BD1" w:rsidRPr="00D30D82">
        <w:rPr>
          <w:rFonts w:ascii="Times New Roman" w:hAnsi="Times New Roman" w:cs="Times New Roman"/>
          <w:lang w:val="en-US"/>
        </w:rPr>
        <w:t xml:space="preserve">. </w:t>
      </w:r>
      <w:r w:rsidR="00116B19" w:rsidRPr="00D30D82">
        <w:rPr>
          <w:rFonts w:ascii="Times New Roman" w:hAnsi="Times New Roman" w:cs="Times New Roman"/>
          <w:lang w:val="en-US"/>
        </w:rPr>
        <w:t>Th</w:t>
      </w:r>
      <w:r w:rsidR="00F5643C" w:rsidRPr="00D30D82">
        <w:rPr>
          <w:rFonts w:ascii="Times New Roman" w:hAnsi="Times New Roman" w:cs="Times New Roman"/>
          <w:lang w:val="en-US"/>
        </w:rPr>
        <w:t>is</w:t>
      </w:r>
      <w:r w:rsidR="00116B19" w:rsidRPr="00D30D82">
        <w:rPr>
          <w:rFonts w:ascii="Times New Roman" w:hAnsi="Times New Roman" w:cs="Times New Roman"/>
          <w:lang w:val="en-US"/>
        </w:rPr>
        <w:t xml:space="preserve"> model did not </w:t>
      </w:r>
      <w:r w:rsidR="00F5643C" w:rsidRPr="00D30D82">
        <w:rPr>
          <w:rFonts w:ascii="Times New Roman" w:hAnsi="Times New Roman" w:cs="Times New Roman"/>
          <w:lang w:val="en-US"/>
        </w:rPr>
        <w:t>fit</w:t>
      </w:r>
      <w:r w:rsidR="00116B19" w:rsidRPr="00D30D82">
        <w:rPr>
          <w:rFonts w:ascii="Times New Roman" w:hAnsi="Times New Roman" w:cs="Times New Roman"/>
          <w:lang w:val="en-US"/>
        </w:rPr>
        <w:t xml:space="preserve"> the data,</w:t>
      </w:r>
      <w:r w:rsidR="00BF36FA" w:rsidRPr="00D30D82">
        <w:rPr>
          <w:rFonts w:ascii="Times New Roman" w:hAnsi="Times New Roman" w:cs="Times New Roman"/>
          <w:lang w:val="en-US"/>
        </w:rPr>
        <w:t xml:space="preserve"> with</w:t>
      </w:r>
      <w:r w:rsidR="00116B19" w:rsidRPr="00D30D82">
        <w:rPr>
          <w:rFonts w:ascii="Times New Roman" w:hAnsi="Times New Roman" w:cs="Times New Roman"/>
          <w:lang w:val="en-US"/>
        </w:rPr>
        <w:t xml:space="preserve"> χ</w:t>
      </w:r>
      <w:r w:rsidR="00116B19" w:rsidRPr="00D30D82">
        <w:rPr>
          <w:rFonts w:ascii="Times New Roman" w:hAnsi="Times New Roman" w:cs="Times New Roman"/>
          <w:vertAlign w:val="superscript"/>
          <w:lang w:val="en-US"/>
        </w:rPr>
        <w:t>2</w:t>
      </w:r>
      <w:r w:rsidR="00116B19" w:rsidRPr="00D30D82">
        <w:rPr>
          <w:rFonts w:ascii="Times New Roman" w:hAnsi="Times New Roman" w:cs="Times New Roman"/>
          <w:lang w:val="en-US"/>
        </w:rPr>
        <w:t>(43) = 70.2 (</w:t>
      </w:r>
      <w:r w:rsidR="00116B19" w:rsidRPr="00D30D82">
        <w:rPr>
          <w:rFonts w:ascii="Times New Roman" w:hAnsi="Times New Roman" w:cs="Times New Roman"/>
          <w:i/>
          <w:iCs/>
          <w:lang w:val="en-US"/>
        </w:rPr>
        <w:t>p</w:t>
      </w:r>
      <w:r w:rsidR="00116B19" w:rsidRPr="00D30D82">
        <w:rPr>
          <w:rFonts w:ascii="Times New Roman" w:hAnsi="Times New Roman" w:cs="Times New Roman"/>
          <w:lang w:val="en-US"/>
        </w:rPr>
        <w:t xml:space="preserve"> =.0054)</w:t>
      </w:r>
      <w:r w:rsidR="00BF36FA" w:rsidRPr="00D30D82">
        <w:rPr>
          <w:rFonts w:ascii="Times New Roman" w:hAnsi="Times New Roman" w:cs="Times New Roman"/>
          <w:lang w:val="en-US"/>
        </w:rPr>
        <w:t>.</w:t>
      </w:r>
      <w:r w:rsidR="00CD09A6" w:rsidRPr="00D30D82">
        <w:rPr>
          <w:rFonts w:ascii="Times New Roman" w:hAnsi="Times New Roman" w:cs="Times New Roman"/>
          <w:lang w:val="en-US"/>
        </w:rPr>
        <w:t xml:space="preserve"> </w:t>
      </w:r>
      <w:del w:id="64" w:author="Caron, Pier-Olivier" w:date="2024-10-17T09:01:00Z" w16du:dateUtc="2024-10-17T13:01:00Z">
        <w:r w:rsidR="00BF36FA" w:rsidRPr="00D30D82" w:rsidDel="004D32B5">
          <w:rPr>
            <w:rFonts w:ascii="Times New Roman" w:hAnsi="Times New Roman" w:cs="Times New Roman"/>
            <w:lang w:val="en-US"/>
          </w:rPr>
          <w:delText xml:space="preserve">Lisrel </w:delText>
        </w:r>
      </w:del>
      <w:ins w:id="65" w:author="Caron, Pier-Olivier" w:date="2024-10-17T09:01:00Z" w16du:dateUtc="2024-10-17T13:01:00Z">
        <w:r w:rsidR="004D32B5" w:rsidRPr="00D30D82">
          <w:rPr>
            <w:rFonts w:ascii="Times New Roman" w:hAnsi="Times New Roman" w:cs="Times New Roman"/>
            <w:lang w:val="en-US"/>
          </w:rPr>
          <w:t>L</w:t>
        </w:r>
        <w:r w:rsidR="004D32B5">
          <w:rPr>
            <w:rFonts w:ascii="Times New Roman" w:hAnsi="Times New Roman" w:cs="Times New Roman"/>
            <w:lang w:val="en-US"/>
          </w:rPr>
          <w:t>ISREL</w:t>
        </w:r>
        <w:r w:rsidR="004D32B5" w:rsidRPr="00D30D82">
          <w:rPr>
            <w:rFonts w:ascii="Times New Roman" w:hAnsi="Times New Roman" w:cs="Times New Roman"/>
            <w:lang w:val="en-US"/>
          </w:rPr>
          <w:t xml:space="preserve"> </w:t>
        </w:r>
      </w:ins>
      <w:r w:rsidR="00BF36FA" w:rsidRPr="00D30D82">
        <w:rPr>
          <w:rFonts w:ascii="Times New Roman" w:hAnsi="Times New Roman" w:cs="Times New Roman"/>
          <w:lang w:val="en-US"/>
        </w:rPr>
        <w:t xml:space="preserve">suggested adding a link </w:t>
      </w:r>
      <w:r w:rsidR="00CD09A6" w:rsidRPr="00D30D82">
        <w:rPr>
          <w:rFonts w:ascii="Times New Roman" w:hAnsi="Times New Roman" w:cs="Times New Roman"/>
          <w:lang w:val="en-US"/>
        </w:rPr>
        <w:t xml:space="preserve">from </w:t>
      </w:r>
      <w:r w:rsidR="009F43D8" w:rsidRPr="00D30D82">
        <w:rPr>
          <w:rFonts w:ascii="Times New Roman" w:hAnsi="Times New Roman" w:cs="Times New Roman"/>
          <w:lang w:val="en-US"/>
        </w:rPr>
        <w:t>P</w:t>
      </w:r>
      <w:r w:rsidR="00CD09A6" w:rsidRPr="00D30D82">
        <w:rPr>
          <w:rFonts w:ascii="Times New Roman" w:hAnsi="Times New Roman" w:cs="Times New Roman"/>
          <w:lang w:val="en-US"/>
        </w:rPr>
        <w:t>erforman</w:t>
      </w:r>
      <w:r w:rsidR="008242EA" w:rsidRPr="00D30D82">
        <w:rPr>
          <w:rFonts w:ascii="Times New Roman" w:hAnsi="Times New Roman" w:cs="Times New Roman"/>
          <w:lang w:val="en-US"/>
        </w:rPr>
        <w:t>c</w:t>
      </w:r>
      <w:r w:rsidR="00CD09A6" w:rsidRPr="00D30D82">
        <w:rPr>
          <w:rFonts w:ascii="Times New Roman" w:hAnsi="Times New Roman" w:cs="Times New Roman"/>
          <w:lang w:val="en-US"/>
        </w:rPr>
        <w:t xml:space="preserve">e </w:t>
      </w:r>
      <w:r w:rsidR="008242EA" w:rsidRPr="00D30D82">
        <w:rPr>
          <w:rFonts w:ascii="Times New Roman" w:hAnsi="Times New Roman" w:cs="Times New Roman"/>
          <w:lang w:val="en-US"/>
        </w:rPr>
        <w:t xml:space="preserve">to </w:t>
      </w:r>
      <w:r w:rsidR="009F43D8" w:rsidRPr="00D30D82">
        <w:rPr>
          <w:rFonts w:ascii="Times New Roman" w:hAnsi="Times New Roman" w:cs="Times New Roman"/>
          <w:lang w:val="en-US"/>
        </w:rPr>
        <w:t>C</w:t>
      </w:r>
      <w:r w:rsidR="00CD09A6" w:rsidRPr="00D30D82">
        <w:rPr>
          <w:rFonts w:ascii="Times New Roman" w:hAnsi="Times New Roman" w:cs="Times New Roman"/>
          <w:lang w:val="en-US"/>
        </w:rPr>
        <w:t>omprehension</w:t>
      </w:r>
      <w:r w:rsidR="005E5C52" w:rsidRPr="00D30D82">
        <w:rPr>
          <w:rFonts w:ascii="Times New Roman" w:hAnsi="Times New Roman" w:cs="Times New Roman"/>
          <w:lang w:val="en-US"/>
        </w:rPr>
        <w:t>, which brought the fit to χ</w:t>
      </w:r>
      <w:r w:rsidR="005E5C52" w:rsidRPr="00D30D82">
        <w:rPr>
          <w:rFonts w:ascii="Times New Roman" w:hAnsi="Times New Roman" w:cs="Times New Roman"/>
          <w:vertAlign w:val="superscript"/>
          <w:lang w:val="en-US"/>
        </w:rPr>
        <w:t>2</w:t>
      </w:r>
      <w:r w:rsidR="005E5C52" w:rsidRPr="00D30D82">
        <w:rPr>
          <w:rFonts w:ascii="Times New Roman" w:hAnsi="Times New Roman" w:cs="Times New Roman"/>
          <w:lang w:val="en-US"/>
        </w:rPr>
        <w:t>(42) = 60.3 (</w:t>
      </w:r>
      <w:r w:rsidR="005E5C52" w:rsidRPr="00D30D82">
        <w:rPr>
          <w:rFonts w:ascii="Times New Roman" w:hAnsi="Times New Roman" w:cs="Times New Roman"/>
          <w:i/>
          <w:iCs/>
          <w:lang w:val="en-US"/>
        </w:rPr>
        <w:t>p</w:t>
      </w:r>
      <w:r w:rsidR="005E5C52" w:rsidRPr="00D30D82">
        <w:rPr>
          <w:rFonts w:ascii="Times New Roman" w:hAnsi="Times New Roman" w:cs="Times New Roman"/>
          <w:lang w:val="en-US"/>
        </w:rPr>
        <w:t xml:space="preserve"> =.033)</w:t>
      </w:r>
      <w:r w:rsidR="009F43D8" w:rsidRPr="00D30D82">
        <w:rPr>
          <w:rFonts w:ascii="Times New Roman" w:hAnsi="Times New Roman" w:cs="Times New Roman"/>
          <w:lang w:val="en-US"/>
        </w:rPr>
        <w:t>.</w:t>
      </w:r>
      <w:r w:rsidR="00CD09A6" w:rsidRPr="00D30D82">
        <w:rPr>
          <w:rFonts w:ascii="Times New Roman" w:hAnsi="Times New Roman" w:cs="Times New Roman"/>
          <w:lang w:val="en-US"/>
        </w:rPr>
        <w:t xml:space="preserve"> </w:t>
      </w:r>
      <w:r w:rsidR="004C1679" w:rsidRPr="00D30D82">
        <w:rPr>
          <w:rFonts w:ascii="Times New Roman" w:hAnsi="Times New Roman" w:cs="Times New Roman"/>
          <w:lang w:val="en-US"/>
        </w:rPr>
        <w:t xml:space="preserve">As the Coding variable </w:t>
      </w:r>
      <w:r w:rsidR="00F924FD" w:rsidRPr="00D30D82">
        <w:rPr>
          <w:rFonts w:ascii="Times New Roman" w:hAnsi="Times New Roman" w:cs="Times New Roman"/>
          <w:lang w:val="en-US"/>
        </w:rPr>
        <w:t xml:space="preserve">did not load </w:t>
      </w:r>
      <w:r w:rsidR="004C1679" w:rsidRPr="00D30D82">
        <w:rPr>
          <w:rFonts w:ascii="Times New Roman" w:hAnsi="Times New Roman" w:cs="Times New Roman"/>
          <w:lang w:val="en-US"/>
        </w:rPr>
        <w:t>significant</w:t>
      </w:r>
      <w:r w:rsidR="00F924FD" w:rsidRPr="00D30D82">
        <w:rPr>
          <w:rFonts w:ascii="Times New Roman" w:hAnsi="Times New Roman" w:cs="Times New Roman"/>
          <w:lang w:val="en-US"/>
        </w:rPr>
        <w:t>ly on its Performance factor</w:t>
      </w:r>
      <w:r w:rsidR="00AA0BCF" w:rsidRPr="00D30D82">
        <w:rPr>
          <w:rFonts w:ascii="Times New Roman" w:hAnsi="Times New Roman" w:cs="Times New Roman"/>
          <w:lang w:val="en-US"/>
        </w:rPr>
        <w:t>,</w:t>
      </w:r>
      <w:r w:rsidR="004C1679" w:rsidRPr="00D30D82">
        <w:rPr>
          <w:rFonts w:ascii="Times New Roman" w:hAnsi="Times New Roman" w:cs="Times New Roman"/>
          <w:lang w:val="en-US"/>
        </w:rPr>
        <w:t xml:space="preserve"> </w:t>
      </w:r>
      <w:r w:rsidR="00AA0BCF" w:rsidRPr="00D30D82">
        <w:rPr>
          <w:rFonts w:ascii="Times New Roman" w:hAnsi="Times New Roman" w:cs="Times New Roman"/>
          <w:lang w:val="en-US"/>
        </w:rPr>
        <w:t>its f</w:t>
      </w:r>
      <w:r w:rsidR="008242EA" w:rsidRPr="00D30D82">
        <w:rPr>
          <w:rFonts w:ascii="Times New Roman" w:hAnsi="Times New Roman" w:cs="Times New Roman"/>
          <w:lang w:val="en-US"/>
        </w:rPr>
        <w:t xml:space="preserve">urther removal </w:t>
      </w:r>
      <w:r w:rsidR="00B4419C" w:rsidRPr="00D30D82">
        <w:rPr>
          <w:rFonts w:ascii="Times New Roman" w:hAnsi="Times New Roman" w:cs="Times New Roman"/>
          <w:lang w:val="en-US"/>
        </w:rPr>
        <w:t>yielded the final model with χ</w:t>
      </w:r>
      <w:r w:rsidR="00B4419C" w:rsidRPr="00D30D82">
        <w:rPr>
          <w:rFonts w:ascii="Times New Roman" w:hAnsi="Times New Roman" w:cs="Times New Roman"/>
          <w:vertAlign w:val="superscript"/>
          <w:lang w:val="en-US"/>
        </w:rPr>
        <w:t>2</w:t>
      </w:r>
      <w:r w:rsidR="00B4419C" w:rsidRPr="00D30D82">
        <w:rPr>
          <w:rFonts w:ascii="Times New Roman" w:hAnsi="Times New Roman" w:cs="Times New Roman"/>
          <w:lang w:val="en-US"/>
        </w:rPr>
        <w:t>(33) = 45.0 (</w:t>
      </w:r>
      <w:r w:rsidR="00B4419C" w:rsidRPr="00D30D82">
        <w:rPr>
          <w:rFonts w:ascii="Times New Roman" w:hAnsi="Times New Roman" w:cs="Times New Roman"/>
          <w:i/>
          <w:iCs/>
          <w:lang w:val="en-US"/>
        </w:rPr>
        <w:t>p</w:t>
      </w:r>
      <w:r w:rsidR="00B4419C" w:rsidRPr="00D30D82">
        <w:rPr>
          <w:rFonts w:ascii="Times New Roman" w:hAnsi="Times New Roman" w:cs="Times New Roman"/>
          <w:lang w:val="en-US"/>
        </w:rPr>
        <w:t xml:space="preserve"> = .08).</w:t>
      </w:r>
    </w:p>
    <w:p w14:paraId="278AF6AA" w14:textId="4585BE57" w:rsidR="00544B4F" w:rsidRPr="00D30D82" w:rsidRDefault="00EC62F4" w:rsidP="00414CB2">
      <w:pPr>
        <w:spacing w:after="120" w:line="240" w:lineRule="auto"/>
        <w:rPr>
          <w:rFonts w:ascii="Times New Roman" w:hAnsi="Times New Roman" w:cs="Times New Roman"/>
          <w:lang w:val="en-US"/>
        </w:rPr>
      </w:pPr>
      <w:r w:rsidRPr="00D30D82">
        <w:rPr>
          <w:rFonts w:ascii="Times New Roman" w:hAnsi="Times New Roman" w:cs="Times New Roman"/>
          <w:lang w:val="en-US"/>
        </w:rPr>
        <w:t>Adopting</w:t>
      </w:r>
      <w:r w:rsidR="00322DA1" w:rsidRPr="00D30D82">
        <w:rPr>
          <w:rFonts w:ascii="Times New Roman" w:hAnsi="Times New Roman" w:cs="Times New Roman"/>
          <w:lang w:val="en-US"/>
        </w:rPr>
        <w:t xml:space="preserve"> the </w:t>
      </w:r>
      <w:r w:rsidR="00441FA3" w:rsidRPr="00D30D82">
        <w:rPr>
          <w:rFonts w:ascii="Times New Roman" w:hAnsi="Times New Roman" w:cs="Times New Roman"/>
          <w:lang w:val="en-US"/>
        </w:rPr>
        <w:t>signal cancellation point of view,</w:t>
      </w:r>
      <w:r w:rsidR="006457D3" w:rsidRPr="00D30D82">
        <w:rPr>
          <w:rFonts w:ascii="Times New Roman" w:hAnsi="Times New Roman" w:cs="Times New Roman"/>
          <w:lang w:val="en-US"/>
        </w:rPr>
        <w:t xml:space="preserve"> </w:t>
      </w:r>
      <w:r w:rsidR="00D55CC3" w:rsidRPr="00D30D82">
        <w:rPr>
          <w:rFonts w:ascii="Times New Roman" w:hAnsi="Times New Roman" w:cs="Times New Roman"/>
          <w:lang w:val="en-US"/>
        </w:rPr>
        <w:t xml:space="preserve">this solution implies that no single other variable could cancel </w:t>
      </w:r>
      <w:r w:rsidR="005D04AD" w:rsidRPr="00D30D82">
        <w:rPr>
          <w:rFonts w:ascii="Times New Roman" w:hAnsi="Times New Roman" w:cs="Times New Roman"/>
          <w:lang w:val="en-US"/>
        </w:rPr>
        <w:t>the</w:t>
      </w:r>
      <w:r w:rsidR="00D55CC3" w:rsidRPr="00D30D82">
        <w:rPr>
          <w:rFonts w:ascii="Times New Roman" w:hAnsi="Times New Roman" w:cs="Times New Roman"/>
          <w:lang w:val="en-US"/>
        </w:rPr>
        <w:t xml:space="preserve"> </w:t>
      </w:r>
      <w:r w:rsidR="00C05794" w:rsidRPr="00D30D82">
        <w:rPr>
          <w:rFonts w:ascii="Times New Roman" w:hAnsi="Times New Roman" w:cs="Times New Roman"/>
          <w:lang w:val="en-US"/>
        </w:rPr>
        <w:t xml:space="preserve">bifactorial </w:t>
      </w:r>
      <w:r w:rsidR="00D55CC3" w:rsidRPr="00D30D82">
        <w:rPr>
          <w:rFonts w:ascii="Times New Roman" w:hAnsi="Times New Roman" w:cs="Times New Roman"/>
          <w:lang w:val="en-US"/>
        </w:rPr>
        <w:t>signal</w:t>
      </w:r>
      <w:r w:rsidR="005D04AD" w:rsidRPr="00D30D82">
        <w:rPr>
          <w:rFonts w:ascii="Times New Roman" w:hAnsi="Times New Roman" w:cs="Times New Roman"/>
          <w:lang w:val="en-US"/>
        </w:rPr>
        <w:t xml:space="preserve"> of</w:t>
      </w:r>
      <w:r w:rsidR="00D55CC3" w:rsidRPr="00D30D82">
        <w:rPr>
          <w:rFonts w:ascii="Times New Roman" w:hAnsi="Times New Roman" w:cs="Times New Roman"/>
          <w:lang w:val="en-US"/>
        </w:rPr>
        <w:t xml:space="preserve"> </w:t>
      </w:r>
      <w:r w:rsidR="00823FAA" w:rsidRPr="00D30D82">
        <w:rPr>
          <w:rFonts w:ascii="Times New Roman" w:hAnsi="Times New Roman" w:cs="Times New Roman"/>
          <w:lang w:val="en-US"/>
        </w:rPr>
        <w:t>Comprehension</w:t>
      </w:r>
      <w:r w:rsidR="005D04AD" w:rsidRPr="00D30D82">
        <w:rPr>
          <w:rFonts w:ascii="Times New Roman" w:hAnsi="Times New Roman" w:cs="Times New Roman"/>
          <w:lang w:val="en-US"/>
        </w:rPr>
        <w:t>, it</w:t>
      </w:r>
      <w:r w:rsidR="00823FAA" w:rsidRPr="00D30D82">
        <w:rPr>
          <w:rFonts w:ascii="Times New Roman" w:hAnsi="Times New Roman" w:cs="Times New Roman"/>
          <w:lang w:val="en-US"/>
        </w:rPr>
        <w:t xml:space="preserve"> being the only multifactorial variable</w:t>
      </w:r>
      <w:r w:rsidR="00EB7611" w:rsidRPr="00D30D82">
        <w:rPr>
          <w:rFonts w:ascii="Times New Roman" w:hAnsi="Times New Roman" w:cs="Times New Roman"/>
          <w:lang w:val="en-US"/>
        </w:rPr>
        <w:t xml:space="preserve"> in the model</w:t>
      </w:r>
      <w:r w:rsidR="003812F6" w:rsidRPr="00D30D82">
        <w:rPr>
          <w:rFonts w:ascii="Times New Roman" w:hAnsi="Times New Roman" w:cs="Times New Roman"/>
          <w:lang w:val="en-US"/>
        </w:rPr>
        <w:t>.</w:t>
      </w:r>
      <w:r w:rsidR="00196B5B" w:rsidRPr="00D30D82">
        <w:rPr>
          <w:rFonts w:ascii="Times New Roman" w:hAnsi="Times New Roman" w:cs="Times New Roman"/>
          <w:lang w:val="en-US"/>
        </w:rPr>
        <w:t xml:space="preserve"> SCRoF </w:t>
      </w:r>
      <w:r w:rsidR="00E23050" w:rsidRPr="00D30D82">
        <w:rPr>
          <w:rFonts w:ascii="Times New Roman" w:hAnsi="Times New Roman" w:cs="Times New Roman"/>
          <w:lang w:val="en-US"/>
        </w:rPr>
        <w:t>should</w:t>
      </w:r>
      <w:r w:rsidR="00196B5B" w:rsidRPr="00D30D82">
        <w:rPr>
          <w:rFonts w:ascii="Times New Roman" w:hAnsi="Times New Roman" w:cs="Times New Roman"/>
          <w:lang w:val="en-US"/>
        </w:rPr>
        <w:t xml:space="preserve"> </w:t>
      </w:r>
      <w:r w:rsidR="00A67B63" w:rsidRPr="00D30D82">
        <w:rPr>
          <w:rFonts w:ascii="Times New Roman" w:hAnsi="Times New Roman" w:cs="Times New Roman"/>
          <w:lang w:val="en-US"/>
        </w:rPr>
        <w:t>confirm</w:t>
      </w:r>
      <w:r w:rsidR="00B13496" w:rsidRPr="00D30D82">
        <w:rPr>
          <w:rFonts w:ascii="Times New Roman" w:hAnsi="Times New Roman" w:cs="Times New Roman"/>
          <w:lang w:val="en-US"/>
        </w:rPr>
        <w:t xml:space="preserve"> this</w:t>
      </w:r>
      <w:r w:rsidR="00E23050" w:rsidRPr="00D30D82">
        <w:rPr>
          <w:rFonts w:ascii="Times New Roman" w:hAnsi="Times New Roman" w:cs="Times New Roman"/>
          <w:lang w:val="en-US"/>
        </w:rPr>
        <w:t xml:space="preserve"> prediction if the solution is correct</w:t>
      </w:r>
      <w:r w:rsidR="00B13496" w:rsidRPr="00D30D82">
        <w:rPr>
          <w:rFonts w:ascii="Times New Roman" w:hAnsi="Times New Roman" w:cs="Times New Roman"/>
          <w:lang w:val="en-US"/>
        </w:rPr>
        <w:t>.</w:t>
      </w:r>
    </w:p>
    <w:p w14:paraId="105C391D" w14:textId="6E5ADBDF" w:rsidR="008A3F39" w:rsidRPr="00D30D82" w:rsidRDefault="008A3F39" w:rsidP="00414CB2">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Results. </w:t>
      </w:r>
      <w:r w:rsidR="001E63D1" w:rsidRPr="00D30D82">
        <w:rPr>
          <w:rFonts w:ascii="Times New Roman" w:hAnsi="Times New Roman" w:cs="Times New Roman"/>
          <w:lang w:val="en-US"/>
        </w:rPr>
        <w:t xml:space="preserve">SCRoF </w:t>
      </w:r>
      <w:r w:rsidR="00552AB5" w:rsidRPr="00D30D82">
        <w:rPr>
          <w:rFonts w:ascii="Times New Roman" w:hAnsi="Times New Roman" w:cs="Times New Roman"/>
          <w:lang w:val="en-US"/>
        </w:rPr>
        <w:t>first</w:t>
      </w:r>
      <w:r w:rsidR="00875BDA" w:rsidRPr="00D30D82">
        <w:rPr>
          <w:rFonts w:ascii="Times New Roman" w:hAnsi="Times New Roman" w:cs="Times New Roman"/>
          <w:lang w:val="en-US"/>
        </w:rPr>
        <w:t xml:space="preserve"> </w:t>
      </w:r>
      <w:r w:rsidR="001E63D1" w:rsidRPr="00D30D82">
        <w:rPr>
          <w:rFonts w:ascii="Times New Roman" w:hAnsi="Times New Roman" w:cs="Times New Roman"/>
          <w:lang w:val="en-US"/>
        </w:rPr>
        <w:t>eliminat</w:t>
      </w:r>
      <w:r w:rsidR="00552AB5" w:rsidRPr="00D30D82">
        <w:rPr>
          <w:rFonts w:ascii="Times New Roman" w:hAnsi="Times New Roman" w:cs="Times New Roman"/>
          <w:lang w:val="en-US"/>
        </w:rPr>
        <w:t>ed</w:t>
      </w:r>
      <w:r w:rsidR="001E63D1" w:rsidRPr="00D30D82">
        <w:rPr>
          <w:rFonts w:ascii="Times New Roman" w:hAnsi="Times New Roman" w:cs="Times New Roman"/>
          <w:lang w:val="en-US"/>
        </w:rPr>
        <w:t xml:space="preserve"> Coding as an orphan variable</w:t>
      </w:r>
      <w:r w:rsidR="00552AB5" w:rsidRPr="00D30D82">
        <w:rPr>
          <w:rFonts w:ascii="Times New Roman" w:hAnsi="Times New Roman" w:cs="Times New Roman"/>
          <w:lang w:val="en-US"/>
        </w:rPr>
        <w:t xml:space="preserve"> and</w:t>
      </w:r>
      <w:r w:rsidR="00DB006A" w:rsidRPr="00D30D82">
        <w:rPr>
          <w:rFonts w:ascii="Times New Roman" w:hAnsi="Times New Roman" w:cs="Times New Roman"/>
          <w:lang w:val="en-US"/>
        </w:rPr>
        <w:t xml:space="preserve"> reported three scenarios. </w:t>
      </w:r>
      <w:r w:rsidR="009F2A73" w:rsidRPr="00D30D82">
        <w:rPr>
          <w:rFonts w:ascii="Times New Roman" w:hAnsi="Times New Roman" w:cs="Times New Roman"/>
          <w:lang w:val="en-US"/>
        </w:rPr>
        <w:t>One corresponded closely to the</w:t>
      </w:r>
      <w:r w:rsidR="000D3AA8" w:rsidRPr="00D30D82">
        <w:rPr>
          <w:rFonts w:ascii="Times New Roman" w:hAnsi="Times New Roman" w:cs="Times New Roman"/>
          <w:lang w:val="en-US"/>
        </w:rPr>
        <w:t xml:space="preserve"> original</w:t>
      </w:r>
      <w:r w:rsidR="009F2A73" w:rsidRPr="00D30D82">
        <w:rPr>
          <w:rFonts w:ascii="Times New Roman" w:hAnsi="Times New Roman" w:cs="Times New Roman"/>
          <w:lang w:val="en-US"/>
        </w:rPr>
        <w:t xml:space="preserve"> </w:t>
      </w:r>
      <w:r w:rsidR="00E36B86" w:rsidRPr="00D30D82">
        <w:rPr>
          <w:rFonts w:ascii="Times New Roman" w:hAnsi="Times New Roman" w:cs="Times New Roman"/>
          <w:lang w:val="en-US"/>
        </w:rPr>
        <w:t>two-factor</w:t>
      </w:r>
      <w:r w:rsidR="009F2A73" w:rsidRPr="00D30D82">
        <w:rPr>
          <w:rFonts w:ascii="Times New Roman" w:hAnsi="Times New Roman" w:cs="Times New Roman"/>
          <w:lang w:val="en-US"/>
        </w:rPr>
        <w:t xml:space="preserve"> model</w:t>
      </w:r>
      <w:r w:rsidR="00903908" w:rsidRPr="00D30D82">
        <w:rPr>
          <w:rFonts w:ascii="Times New Roman" w:hAnsi="Times New Roman" w:cs="Times New Roman"/>
          <w:lang w:val="en-US"/>
        </w:rPr>
        <w:t>, but</w:t>
      </w:r>
      <w:r w:rsidR="002F7DF4" w:rsidRPr="00D30D82">
        <w:rPr>
          <w:rFonts w:ascii="Times New Roman" w:hAnsi="Times New Roman" w:cs="Times New Roman"/>
          <w:lang w:val="en-US"/>
        </w:rPr>
        <w:t xml:space="preserve"> without the Coding variable</w:t>
      </w:r>
      <w:r w:rsidR="007B34D2" w:rsidRPr="00D30D82">
        <w:rPr>
          <w:rFonts w:ascii="Times New Roman" w:hAnsi="Times New Roman" w:cs="Times New Roman"/>
          <w:lang w:val="en-US"/>
        </w:rPr>
        <w:t>, in which</w:t>
      </w:r>
      <w:r w:rsidR="00163B80" w:rsidRPr="00D30D82">
        <w:rPr>
          <w:rFonts w:ascii="Times New Roman" w:hAnsi="Times New Roman" w:cs="Times New Roman"/>
          <w:lang w:val="en-US"/>
        </w:rPr>
        <w:t xml:space="preserve"> all indicators</w:t>
      </w:r>
      <w:r w:rsidR="007B34D2" w:rsidRPr="00D30D82">
        <w:rPr>
          <w:rFonts w:ascii="Times New Roman" w:hAnsi="Times New Roman" w:cs="Times New Roman"/>
          <w:lang w:val="en-US"/>
        </w:rPr>
        <w:t xml:space="preserve"> are unique</w:t>
      </w:r>
      <w:r w:rsidR="00163B80" w:rsidRPr="00D30D82">
        <w:rPr>
          <w:rFonts w:ascii="Times New Roman" w:hAnsi="Times New Roman" w:cs="Times New Roman"/>
          <w:lang w:val="en-US"/>
        </w:rPr>
        <w:t xml:space="preserve"> to </w:t>
      </w:r>
      <w:r w:rsidR="007B34D2" w:rsidRPr="00D30D82">
        <w:rPr>
          <w:rFonts w:ascii="Times New Roman" w:hAnsi="Times New Roman" w:cs="Times New Roman"/>
          <w:lang w:val="en-US"/>
        </w:rPr>
        <w:t>their</w:t>
      </w:r>
      <w:r w:rsidR="00163B80" w:rsidRPr="00D30D82">
        <w:rPr>
          <w:rFonts w:ascii="Times New Roman" w:hAnsi="Times New Roman" w:cs="Times New Roman"/>
          <w:lang w:val="en-US"/>
        </w:rPr>
        <w:t xml:space="preserve"> </w:t>
      </w:r>
      <w:r w:rsidR="00A95138" w:rsidRPr="00D30D82">
        <w:rPr>
          <w:rFonts w:ascii="Times New Roman" w:hAnsi="Times New Roman" w:cs="Times New Roman"/>
          <w:lang w:val="en-US"/>
        </w:rPr>
        <w:t>factor</w:t>
      </w:r>
      <w:r w:rsidR="00C25B87" w:rsidRPr="00D30D82">
        <w:rPr>
          <w:rFonts w:ascii="Times New Roman" w:hAnsi="Times New Roman" w:cs="Times New Roman"/>
          <w:lang w:val="en-US"/>
        </w:rPr>
        <w:t xml:space="preserve">. </w:t>
      </w:r>
      <w:r w:rsidR="0056603B" w:rsidRPr="00D30D82">
        <w:rPr>
          <w:rFonts w:ascii="Times New Roman" w:hAnsi="Times New Roman" w:cs="Times New Roman"/>
          <w:lang w:val="en-US"/>
        </w:rPr>
        <w:t xml:space="preserve">As </w:t>
      </w:r>
      <w:r w:rsidR="00C25B87" w:rsidRPr="00D30D82">
        <w:rPr>
          <w:rFonts w:ascii="Times New Roman" w:hAnsi="Times New Roman" w:cs="Times New Roman"/>
          <w:lang w:val="en-US"/>
        </w:rPr>
        <w:t>SCRoF ignores the orphan variables</w:t>
      </w:r>
      <w:r w:rsidR="003170A8" w:rsidRPr="00D30D82">
        <w:rPr>
          <w:rFonts w:ascii="Times New Roman" w:hAnsi="Times New Roman" w:cs="Times New Roman"/>
          <w:lang w:val="en-US"/>
        </w:rPr>
        <w:t xml:space="preserve"> in assessing model fitness</w:t>
      </w:r>
      <w:r w:rsidR="0056603B" w:rsidRPr="00D30D82">
        <w:rPr>
          <w:rFonts w:ascii="Times New Roman" w:hAnsi="Times New Roman" w:cs="Times New Roman"/>
          <w:lang w:val="en-US"/>
        </w:rPr>
        <w:t>, it</w:t>
      </w:r>
      <w:r w:rsidR="003170A8" w:rsidRPr="00D30D82">
        <w:rPr>
          <w:rFonts w:ascii="Times New Roman" w:hAnsi="Times New Roman" w:cs="Times New Roman"/>
          <w:lang w:val="en-US"/>
        </w:rPr>
        <w:t xml:space="preserve"> reported</w:t>
      </w:r>
      <w:r w:rsidR="002B5B26" w:rsidRPr="00D30D82">
        <w:rPr>
          <w:rFonts w:ascii="Times New Roman" w:hAnsi="Times New Roman" w:cs="Times New Roman"/>
          <w:lang w:val="en-US"/>
        </w:rPr>
        <w:t xml:space="preserve"> </w:t>
      </w:r>
      <w:r w:rsidR="003C6B1A" w:rsidRPr="00D30D82">
        <w:rPr>
          <w:rFonts w:ascii="Times New Roman" w:hAnsi="Times New Roman" w:cs="Times New Roman"/>
          <w:lang w:val="en-US"/>
        </w:rPr>
        <w:t>χ</w:t>
      </w:r>
      <w:r w:rsidR="003C6B1A" w:rsidRPr="00D30D82">
        <w:rPr>
          <w:rFonts w:ascii="Times New Roman" w:hAnsi="Times New Roman" w:cs="Times New Roman"/>
          <w:vertAlign w:val="superscript"/>
          <w:lang w:val="en-US"/>
        </w:rPr>
        <w:t>2</w:t>
      </w:r>
      <w:r w:rsidR="003C6B1A" w:rsidRPr="00D30D82">
        <w:rPr>
          <w:rFonts w:ascii="Times New Roman" w:hAnsi="Times New Roman" w:cs="Times New Roman"/>
          <w:lang w:val="en-US"/>
        </w:rPr>
        <w:t>(34)</w:t>
      </w:r>
      <w:r w:rsidR="001940B5" w:rsidRPr="00D30D82">
        <w:rPr>
          <w:rFonts w:ascii="Times New Roman" w:hAnsi="Times New Roman" w:cs="Times New Roman"/>
          <w:lang w:val="en-US"/>
        </w:rPr>
        <w:t xml:space="preserve"> </w:t>
      </w:r>
      <w:r w:rsidR="003C6B1A" w:rsidRPr="00D30D82">
        <w:rPr>
          <w:rFonts w:ascii="Times New Roman" w:hAnsi="Times New Roman" w:cs="Times New Roman"/>
          <w:lang w:val="en-US"/>
        </w:rPr>
        <w:t>=</w:t>
      </w:r>
      <w:r w:rsidR="001940B5" w:rsidRPr="00D30D82">
        <w:rPr>
          <w:rFonts w:ascii="Times New Roman" w:hAnsi="Times New Roman" w:cs="Times New Roman"/>
          <w:lang w:val="en-US"/>
        </w:rPr>
        <w:t xml:space="preserve"> </w:t>
      </w:r>
      <w:r w:rsidR="003C6B1A" w:rsidRPr="00D30D82">
        <w:rPr>
          <w:rFonts w:ascii="Times New Roman" w:hAnsi="Times New Roman" w:cs="Times New Roman"/>
          <w:lang w:val="en-US"/>
        </w:rPr>
        <w:t>5</w:t>
      </w:r>
      <w:r w:rsidR="001940B5" w:rsidRPr="00D30D82">
        <w:rPr>
          <w:rFonts w:ascii="Times New Roman" w:hAnsi="Times New Roman" w:cs="Times New Roman"/>
          <w:lang w:val="en-US"/>
        </w:rPr>
        <w:t>5</w:t>
      </w:r>
      <w:r w:rsidR="003C6B1A" w:rsidRPr="00D30D82">
        <w:rPr>
          <w:rFonts w:ascii="Times New Roman" w:hAnsi="Times New Roman" w:cs="Times New Roman"/>
          <w:lang w:val="en-US"/>
        </w:rPr>
        <w:t>.</w:t>
      </w:r>
      <w:r w:rsidR="001940B5" w:rsidRPr="00D30D82">
        <w:rPr>
          <w:rFonts w:ascii="Times New Roman" w:hAnsi="Times New Roman" w:cs="Times New Roman"/>
          <w:lang w:val="en-US"/>
        </w:rPr>
        <w:t xml:space="preserve">0, </w:t>
      </w:r>
      <w:r w:rsidR="001940B5" w:rsidRPr="00D30D82">
        <w:rPr>
          <w:rFonts w:ascii="Times New Roman" w:hAnsi="Times New Roman" w:cs="Times New Roman"/>
          <w:i/>
          <w:iCs/>
          <w:lang w:val="en-US"/>
        </w:rPr>
        <w:t>p</w:t>
      </w:r>
      <w:r w:rsidR="001940B5" w:rsidRPr="00D30D82">
        <w:rPr>
          <w:rFonts w:ascii="Times New Roman" w:hAnsi="Times New Roman" w:cs="Times New Roman"/>
          <w:lang w:val="en-US"/>
        </w:rPr>
        <w:t xml:space="preserve"> = .013</w:t>
      </w:r>
      <w:r w:rsidR="003170A8" w:rsidRPr="00D30D82">
        <w:rPr>
          <w:rFonts w:ascii="Times New Roman" w:hAnsi="Times New Roman" w:cs="Times New Roman"/>
          <w:lang w:val="en-US"/>
        </w:rPr>
        <w:t xml:space="preserve"> for this </w:t>
      </w:r>
      <w:r w:rsidR="00420C04" w:rsidRPr="00D30D82">
        <w:rPr>
          <w:rFonts w:ascii="Times New Roman" w:hAnsi="Times New Roman" w:cs="Times New Roman"/>
          <w:lang w:val="en-US"/>
        </w:rPr>
        <w:t>model</w:t>
      </w:r>
      <w:r w:rsidR="001940B5" w:rsidRPr="00D30D82">
        <w:rPr>
          <w:rFonts w:ascii="Times New Roman" w:hAnsi="Times New Roman" w:cs="Times New Roman"/>
          <w:lang w:val="en-US"/>
        </w:rPr>
        <w:t>.</w:t>
      </w:r>
      <w:r w:rsidR="000D3AA8" w:rsidRPr="00D30D82">
        <w:rPr>
          <w:rFonts w:ascii="Times New Roman" w:hAnsi="Times New Roman" w:cs="Times New Roman"/>
          <w:lang w:val="en-US"/>
        </w:rPr>
        <w:t xml:space="preserve"> </w:t>
      </w:r>
      <w:r w:rsidR="00A95138" w:rsidRPr="00D30D82">
        <w:rPr>
          <w:rFonts w:ascii="Times New Roman" w:hAnsi="Times New Roman" w:cs="Times New Roman"/>
          <w:lang w:val="en-US"/>
        </w:rPr>
        <w:t xml:space="preserve">Two other solutions </w:t>
      </w:r>
      <w:r w:rsidR="00AF14B4" w:rsidRPr="00D30D82">
        <w:rPr>
          <w:rFonts w:ascii="Times New Roman" w:hAnsi="Times New Roman" w:cs="Times New Roman"/>
          <w:lang w:val="en-US"/>
        </w:rPr>
        <w:t>acknowledge</w:t>
      </w:r>
      <w:r w:rsidR="00420C04" w:rsidRPr="00D30D82">
        <w:rPr>
          <w:rFonts w:ascii="Times New Roman" w:hAnsi="Times New Roman" w:cs="Times New Roman"/>
          <w:lang w:val="en-US"/>
        </w:rPr>
        <w:t>d</w:t>
      </w:r>
      <w:r w:rsidR="00AF14B4" w:rsidRPr="00D30D82">
        <w:rPr>
          <w:rFonts w:ascii="Times New Roman" w:hAnsi="Times New Roman" w:cs="Times New Roman"/>
          <w:lang w:val="en-US"/>
        </w:rPr>
        <w:t xml:space="preserve"> that Comprehension and Similarities</w:t>
      </w:r>
      <w:r w:rsidR="003F6AEA" w:rsidRPr="00D30D82">
        <w:rPr>
          <w:rFonts w:ascii="Times New Roman" w:hAnsi="Times New Roman" w:cs="Times New Roman"/>
          <w:lang w:val="en-US"/>
        </w:rPr>
        <w:t xml:space="preserve"> could</w:t>
      </w:r>
      <w:r w:rsidR="00AF14B4" w:rsidRPr="00D30D82">
        <w:rPr>
          <w:rFonts w:ascii="Times New Roman" w:hAnsi="Times New Roman" w:cs="Times New Roman"/>
          <w:lang w:val="en-US"/>
        </w:rPr>
        <w:t xml:space="preserve"> mutu</w:t>
      </w:r>
      <w:r w:rsidR="00992736" w:rsidRPr="00D30D82">
        <w:rPr>
          <w:rFonts w:ascii="Times New Roman" w:hAnsi="Times New Roman" w:cs="Times New Roman"/>
          <w:lang w:val="en-US"/>
        </w:rPr>
        <w:t>a</w:t>
      </w:r>
      <w:r w:rsidR="00AF14B4" w:rsidRPr="00D30D82">
        <w:rPr>
          <w:rFonts w:ascii="Times New Roman" w:hAnsi="Times New Roman" w:cs="Times New Roman"/>
          <w:lang w:val="en-US"/>
        </w:rPr>
        <w:t>lly cancel their respect</w:t>
      </w:r>
      <w:r w:rsidR="00992736" w:rsidRPr="00D30D82">
        <w:rPr>
          <w:rFonts w:ascii="Times New Roman" w:hAnsi="Times New Roman" w:cs="Times New Roman"/>
          <w:lang w:val="en-US"/>
        </w:rPr>
        <w:t>ive signal</w:t>
      </w:r>
      <w:r w:rsidR="00D003AE" w:rsidRPr="00D30D82">
        <w:rPr>
          <w:rFonts w:ascii="Times New Roman" w:hAnsi="Times New Roman" w:cs="Times New Roman"/>
          <w:lang w:val="en-US"/>
        </w:rPr>
        <w:t>. Their common dendrogram is presented in Figure 2</w:t>
      </w:r>
      <w:r w:rsidR="00992736" w:rsidRPr="00D30D82">
        <w:rPr>
          <w:rFonts w:ascii="Times New Roman" w:hAnsi="Times New Roman" w:cs="Times New Roman"/>
          <w:lang w:val="en-US"/>
        </w:rPr>
        <w:t xml:space="preserve">. </w:t>
      </w:r>
      <w:r w:rsidR="00420C04" w:rsidRPr="00D30D82">
        <w:rPr>
          <w:rFonts w:ascii="Times New Roman" w:hAnsi="Times New Roman" w:cs="Times New Roman"/>
          <w:lang w:val="en-US"/>
        </w:rPr>
        <w:t>In one of these</w:t>
      </w:r>
      <w:r w:rsidR="008266A3" w:rsidRPr="00D30D82">
        <w:rPr>
          <w:rFonts w:ascii="Times New Roman" w:hAnsi="Times New Roman" w:cs="Times New Roman"/>
          <w:lang w:val="en-US"/>
        </w:rPr>
        <w:t xml:space="preserve"> scenarios</w:t>
      </w:r>
      <w:r w:rsidR="003F6AEA" w:rsidRPr="00D30D82">
        <w:rPr>
          <w:rFonts w:ascii="Times New Roman" w:hAnsi="Times New Roman" w:cs="Times New Roman"/>
          <w:lang w:val="en-US"/>
        </w:rPr>
        <w:t xml:space="preserve"> (</w:t>
      </w:r>
      <w:r w:rsidR="0063375C" w:rsidRPr="00D30D82">
        <w:rPr>
          <w:rFonts w:ascii="Times New Roman" w:hAnsi="Times New Roman" w:cs="Times New Roman"/>
          <w:lang w:val="en-US"/>
        </w:rPr>
        <w:t>χ</w:t>
      </w:r>
      <w:r w:rsidR="0063375C" w:rsidRPr="00D30D82">
        <w:rPr>
          <w:rFonts w:ascii="Times New Roman" w:hAnsi="Times New Roman" w:cs="Times New Roman"/>
          <w:vertAlign w:val="superscript"/>
          <w:lang w:val="en-US"/>
        </w:rPr>
        <w:t>2</w:t>
      </w:r>
      <w:r w:rsidR="0063375C" w:rsidRPr="00D30D82">
        <w:rPr>
          <w:rFonts w:ascii="Times New Roman" w:hAnsi="Times New Roman" w:cs="Times New Roman"/>
          <w:lang w:val="en-US"/>
        </w:rPr>
        <w:t>(32)</w:t>
      </w:r>
      <w:r w:rsidR="002900D5" w:rsidRPr="00D30D82">
        <w:rPr>
          <w:rFonts w:ascii="Times New Roman" w:hAnsi="Times New Roman" w:cs="Times New Roman"/>
          <w:lang w:val="en-US"/>
        </w:rPr>
        <w:t xml:space="preserve"> </w:t>
      </w:r>
      <w:r w:rsidR="0063375C" w:rsidRPr="00D30D82">
        <w:rPr>
          <w:rFonts w:ascii="Times New Roman" w:hAnsi="Times New Roman" w:cs="Times New Roman"/>
          <w:lang w:val="en-US"/>
        </w:rPr>
        <w:t>=</w:t>
      </w:r>
      <w:r w:rsidR="002900D5" w:rsidRPr="00D30D82">
        <w:rPr>
          <w:rFonts w:ascii="Times New Roman" w:hAnsi="Times New Roman" w:cs="Times New Roman"/>
          <w:lang w:val="en-US"/>
        </w:rPr>
        <w:t xml:space="preserve"> </w:t>
      </w:r>
      <w:r w:rsidR="0063375C" w:rsidRPr="00D30D82">
        <w:rPr>
          <w:rFonts w:ascii="Times New Roman" w:hAnsi="Times New Roman" w:cs="Times New Roman"/>
          <w:lang w:val="en-US"/>
        </w:rPr>
        <w:t>37.</w:t>
      </w:r>
      <w:r w:rsidR="005A14BB" w:rsidRPr="00D30D82">
        <w:rPr>
          <w:rFonts w:ascii="Times New Roman" w:hAnsi="Times New Roman" w:cs="Times New Roman"/>
          <w:lang w:val="en-US"/>
        </w:rPr>
        <w:t xml:space="preserve">7, </w:t>
      </w:r>
      <w:r w:rsidR="005A14BB" w:rsidRPr="00D30D82">
        <w:rPr>
          <w:rFonts w:ascii="Times New Roman" w:hAnsi="Times New Roman" w:cs="Times New Roman"/>
          <w:i/>
          <w:iCs/>
          <w:lang w:val="en-US"/>
        </w:rPr>
        <w:t>p</w:t>
      </w:r>
      <w:r w:rsidR="005A14BB" w:rsidRPr="00D30D82">
        <w:rPr>
          <w:rFonts w:ascii="Times New Roman" w:hAnsi="Times New Roman" w:cs="Times New Roman"/>
          <w:lang w:val="en-US"/>
        </w:rPr>
        <w:t xml:space="preserve"> = .23</w:t>
      </w:r>
      <w:r w:rsidR="003F6AEA" w:rsidRPr="00D30D82">
        <w:rPr>
          <w:rFonts w:ascii="Times New Roman" w:hAnsi="Times New Roman" w:cs="Times New Roman"/>
          <w:lang w:val="en-US"/>
        </w:rPr>
        <w:t>)</w:t>
      </w:r>
      <w:r w:rsidR="005A14BB" w:rsidRPr="00D30D82">
        <w:rPr>
          <w:rFonts w:ascii="Times New Roman" w:hAnsi="Times New Roman" w:cs="Times New Roman"/>
          <w:lang w:val="en-US"/>
        </w:rPr>
        <w:t>,</w:t>
      </w:r>
      <w:r w:rsidR="00457D7F" w:rsidRPr="00D30D82">
        <w:rPr>
          <w:rFonts w:ascii="Times New Roman" w:hAnsi="Times New Roman" w:cs="Times New Roman"/>
          <w:lang w:val="en-US"/>
        </w:rPr>
        <w:t xml:space="preserve"> </w:t>
      </w:r>
      <w:r w:rsidR="00100722" w:rsidRPr="00D30D82">
        <w:rPr>
          <w:rFonts w:ascii="Times New Roman" w:hAnsi="Times New Roman" w:cs="Times New Roman"/>
          <w:lang w:val="en-US"/>
        </w:rPr>
        <w:t xml:space="preserve">the </w:t>
      </w:r>
      <w:r w:rsidR="00F754D0" w:rsidRPr="00D30D82">
        <w:rPr>
          <w:rFonts w:ascii="Times New Roman" w:hAnsi="Times New Roman" w:cs="Times New Roman"/>
          <w:lang w:val="en-US"/>
        </w:rPr>
        <w:t xml:space="preserve">cluster of </w:t>
      </w:r>
      <w:r w:rsidR="00100722" w:rsidRPr="00D30D82">
        <w:rPr>
          <w:rFonts w:ascii="Times New Roman" w:hAnsi="Times New Roman" w:cs="Times New Roman"/>
          <w:lang w:val="en-US"/>
        </w:rPr>
        <w:t xml:space="preserve">Comprehension and Similarities deemed </w:t>
      </w:r>
      <w:r w:rsidR="000C74C8" w:rsidRPr="00D30D82">
        <w:rPr>
          <w:rFonts w:ascii="Times New Roman" w:hAnsi="Times New Roman" w:cs="Times New Roman"/>
          <w:lang w:val="en-US"/>
        </w:rPr>
        <w:t xml:space="preserve">these variables as </w:t>
      </w:r>
      <w:r w:rsidR="00100722" w:rsidRPr="00D30D82">
        <w:rPr>
          <w:rFonts w:ascii="Times New Roman" w:hAnsi="Times New Roman" w:cs="Times New Roman"/>
          <w:lang w:val="en-US"/>
        </w:rPr>
        <w:t>co</w:t>
      </w:r>
      <w:r w:rsidR="00B5018B" w:rsidRPr="00D30D82">
        <w:rPr>
          <w:rFonts w:ascii="Times New Roman" w:hAnsi="Times New Roman" w:cs="Times New Roman"/>
          <w:lang w:val="en-US"/>
        </w:rPr>
        <w:t>mbinations of</w:t>
      </w:r>
      <w:r w:rsidR="00100722" w:rsidRPr="00D30D82">
        <w:rPr>
          <w:rFonts w:ascii="Times New Roman" w:hAnsi="Times New Roman" w:cs="Times New Roman"/>
          <w:lang w:val="en-US"/>
        </w:rPr>
        <w:t xml:space="preserve"> the Verbal and Performance </w:t>
      </w:r>
      <w:r w:rsidR="0085141F" w:rsidRPr="00D30D82">
        <w:rPr>
          <w:rFonts w:ascii="Times New Roman" w:hAnsi="Times New Roman" w:cs="Times New Roman"/>
          <w:lang w:val="en-US"/>
        </w:rPr>
        <w:t>factor</w:t>
      </w:r>
      <w:r w:rsidR="00100722" w:rsidRPr="00D30D82">
        <w:rPr>
          <w:rFonts w:ascii="Times New Roman" w:hAnsi="Times New Roman" w:cs="Times New Roman"/>
          <w:lang w:val="en-US"/>
        </w:rPr>
        <w:t>s</w:t>
      </w:r>
      <w:r w:rsidR="00DB7552" w:rsidRPr="00D30D82">
        <w:rPr>
          <w:rFonts w:ascii="Times New Roman" w:hAnsi="Times New Roman" w:cs="Times New Roman"/>
          <w:lang w:val="en-US"/>
        </w:rPr>
        <w:t xml:space="preserve">. In </w:t>
      </w:r>
      <w:r w:rsidR="000A56F0" w:rsidRPr="00D30D82">
        <w:rPr>
          <w:rFonts w:ascii="Times New Roman" w:hAnsi="Times New Roman" w:cs="Times New Roman"/>
          <w:lang w:val="en-US"/>
        </w:rPr>
        <w:t>the</w:t>
      </w:r>
      <w:r w:rsidR="00D61B10" w:rsidRPr="00D30D82">
        <w:rPr>
          <w:rFonts w:ascii="Times New Roman" w:hAnsi="Times New Roman" w:cs="Times New Roman"/>
          <w:lang w:val="en-US"/>
        </w:rPr>
        <w:t xml:space="preserve"> third scenario</w:t>
      </w:r>
      <w:r w:rsidR="000A56F0" w:rsidRPr="00D30D82">
        <w:rPr>
          <w:rFonts w:ascii="Times New Roman" w:hAnsi="Times New Roman" w:cs="Times New Roman"/>
          <w:lang w:val="en-US"/>
        </w:rPr>
        <w:t xml:space="preserve"> (</w:t>
      </w:r>
      <w:r w:rsidR="00195AA2" w:rsidRPr="00D30D82">
        <w:rPr>
          <w:rFonts w:ascii="Times New Roman" w:hAnsi="Times New Roman" w:cs="Times New Roman"/>
          <w:lang w:val="en-US"/>
        </w:rPr>
        <w:t>χ</w:t>
      </w:r>
      <w:r w:rsidR="00195AA2" w:rsidRPr="00D30D82">
        <w:rPr>
          <w:rFonts w:ascii="Times New Roman" w:hAnsi="Times New Roman" w:cs="Times New Roman"/>
          <w:vertAlign w:val="superscript"/>
          <w:lang w:val="en-US"/>
        </w:rPr>
        <w:t>2</w:t>
      </w:r>
      <w:r w:rsidR="00195AA2" w:rsidRPr="00D30D82">
        <w:rPr>
          <w:rFonts w:ascii="Times New Roman" w:hAnsi="Times New Roman" w:cs="Times New Roman"/>
          <w:lang w:val="en-US"/>
        </w:rPr>
        <w:t xml:space="preserve">(32) = 38.282, </w:t>
      </w:r>
      <w:r w:rsidR="00195AA2" w:rsidRPr="00D30D82">
        <w:rPr>
          <w:rFonts w:ascii="Times New Roman" w:hAnsi="Times New Roman" w:cs="Times New Roman"/>
          <w:i/>
          <w:iCs/>
          <w:lang w:val="en-US"/>
        </w:rPr>
        <w:t>p</w:t>
      </w:r>
      <w:r w:rsidR="00195AA2" w:rsidRPr="00D30D82">
        <w:rPr>
          <w:rFonts w:ascii="Times New Roman" w:hAnsi="Times New Roman" w:cs="Times New Roman"/>
          <w:lang w:val="en-US"/>
        </w:rPr>
        <w:t xml:space="preserve"> = .21</w:t>
      </w:r>
      <w:r w:rsidR="000A56F0" w:rsidRPr="00D30D82">
        <w:rPr>
          <w:rFonts w:ascii="Times New Roman" w:hAnsi="Times New Roman" w:cs="Times New Roman"/>
          <w:lang w:val="en-US"/>
        </w:rPr>
        <w:t>)</w:t>
      </w:r>
      <w:r w:rsidR="00D61B10" w:rsidRPr="00D30D82">
        <w:rPr>
          <w:rFonts w:ascii="Times New Roman" w:hAnsi="Times New Roman" w:cs="Times New Roman"/>
          <w:lang w:val="en-US"/>
        </w:rPr>
        <w:t>,</w:t>
      </w:r>
      <w:r w:rsidR="00195AA2" w:rsidRPr="00D30D82">
        <w:rPr>
          <w:rFonts w:ascii="Times New Roman" w:hAnsi="Times New Roman" w:cs="Times New Roman"/>
          <w:lang w:val="en-US"/>
        </w:rPr>
        <w:t xml:space="preserve"> </w:t>
      </w:r>
      <w:r w:rsidR="00FF0A9C" w:rsidRPr="00D30D82">
        <w:rPr>
          <w:rFonts w:ascii="Times New Roman" w:hAnsi="Times New Roman" w:cs="Times New Roman"/>
          <w:lang w:val="en-US"/>
        </w:rPr>
        <w:t xml:space="preserve">coplanarity was </w:t>
      </w:r>
      <w:r w:rsidR="00FF0A9C" w:rsidRPr="00D30D82">
        <w:rPr>
          <w:rFonts w:ascii="Times New Roman" w:hAnsi="Times New Roman" w:cs="Times New Roman"/>
          <w:lang w:val="en-US"/>
        </w:rPr>
        <w:lastRenderedPageBreak/>
        <w:t xml:space="preserve">rejected and </w:t>
      </w:r>
      <w:r w:rsidR="00D61B10" w:rsidRPr="00D30D82">
        <w:rPr>
          <w:rFonts w:ascii="Times New Roman" w:hAnsi="Times New Roman" w:cs="Times New Roman"/>
          <w:lang w:val="en-US"/>
        </w:rPr>
        <w:t>th</w:t>
      </w:r>
      <w:r w:rsidR="0073416B" w:rsidRPr="00D30D82">
        <w:rPr>
          <w:rFonts w:ascii="Times New Roman" w:hAnsi="Times New Roman" w:cs="Times New Roman"/>
          <w:lang w:val="en-US"/>
        </w:rPr>
        <w:t>is</w:t>
      </w:r>
      <w:r w:rsidR="00DB7552" w:rsidRPr="00D30D82">
        <w:rPr>
          <w:rFonts w:ascii="Times New Roman" w:hAnsi="Times New Roman" w:cs="Times New Roman"/>
          <w:lang w:val="en-US"/>
        </w:rPr>
        <w:t xml:space="preserve"> two-variable cluster</w:t>
      </w:r>
      <w:r w:rsidR="00D61B10" w:rsidRPr="00D30D82">
        <w:rPr>
          <w:rFonts w:ascii="Times New Roman" w:hAnsi="Times New Roman" w:cs="Times New Roman"/>
          <w:lang w:val="en-US"/>
        </w:rPr>
        <w:t xml:space="preserve"> was maintained as a third factor.</w:t>
      </w:r>
      <w:r w:rsidR="00FF0A9C" w:rsidRPr="00D30D82">
        <w:rPr>
          <w:rFonts w:ascii="Times New Roman" w:hAnsi="Times New Roman" w:cs="Times New Roman"/>
          <w:lang w:val="en-US"/>
        </w:rPr>
        <w:t xml:space="preserve"> Acknowledging t</w:t>
      </w:r>
      <w:r w:rsidR="00A8633B" w:rsidRPr="00D30D82">
        <w:rPr>
          <w:rFonts w:ascii="Times New Roman" w:hAnsi="Times New Roman" w:cs="Times New Roman"/>
          <w:lang w:val="en-US"/>
        </w:rPr>
        <w:t>h</w:t>
      </w:r>
      <w:r w:rsidR="00580588" w:rsidRPr="00D30D82">
        <w:rPr>
          <w:rFonts w:ascii="Times New Roman" w:hAnsi="Times New Roman" w:cs="Times New Roman"/>
          <w:lang w:val="en-US"/>
        </w:rPr>
        <w:t>ree factors</w:t>
      </w:r>
      <w:r w:rsidR="00A8633B" w:rsidRPr="00D30D82">
        <w:rPr>
          <w:rFonts w:ascii="Times New Roman" w:hAnsi="Times New Roman" w:cs="Times New Roman"/>
          <w:lang w:val="en-US"/>
        </w:rPr>
        <w:t xml:space="preserve"> is not only less parsimonious tha</w:t>
      </w:r>
      <w:r w:rsidR="00FF0A9C" w:rsidRPr="00D30D82">
        <w:rPr>
          <w:rFonts w:ascii="Times New Roman" w:hAnsi="Times New Roman" w:cs="Times New Roman"/>
          <w:lang w:val="en-US"/>
        </w:rPr>
        <w:t>n</w:t>
      </w:r>
      <w:r w:rsidR="00A8633B" w:rsidRPr="00D30D82">
        <w:rPr>
          <w:rFonts w:ascii="Times New Roman" w:hAnsi="Times New Roman" w:cs="Times New Roman"/>
          <w:lang w:val="en-US"/>
        </w:rPr>
        <w:t xml:space="preserve"> </w:t>
      </w:r>
      <w:r w:rsidR="00B12AD3" w:rsidRPr="00D30D82">
        <w:rPr>
          <w:rFonts w:ascii="Times New Roman" w:hAnsi="Times New Roman" w:cs="Times New Roman"/>
          <w:lang w:val="en-US"/>
        </w:rPr>
        <w:t xml:space="preserve">a </w:t>
      </w:r>
      <w:r w:rsidR="00A8633B" w:rsidRPr="00D30D82">
        <w:rPr>
          <w:rFonts w:ascii="Times New Roman" w:hAnsi="Times New Roman" w:cs="Times New Roman"/>
          <w:lang w:val="en-US"/>
        </w:rPr>
        <w:t xml:space="preserve">two-factor solution, but the extra factor would </w:t>
      </w:r>
      <w:r w:rsidR="00AA469C" w:rsidRPr="00D30D82">
        <w:rPr>
          <w:rFonts w:ascii="Times New Roman" w:hAnsi="Times New Roman" w:cs="Times New Roman"/>
          <w:lang w:val="en-US"/>
        </w:rPr>
        <w:t>correlate .91 with Verbal and .75 with Performance</w:t>
      </w:r>
      <w:r w:rsidR="0053363F" w:rsidRPr="00D30D82">
        <w:rPr>
          <w:rFonts w:ascii="Times New Roman" w:hAnsi="Times New Roman" w:cs="Times New Roman"/>
          <w:lang w:val="en-US"/>
        </w:rPr>
        <w:t>;</w:t>
      </w:r>
      <w:r w:rsidR="00AA469C" w:rsidRPr="00D30D82">
        <w:rPr>
          <w:rFonts w:ascii="Times New Roman" w:hAnsi="Times New Roman" w:cs="Times New Roman"/>
          <w:lang w:val="en-US"/>
        </w:rPr>
        <w:t xml:space="preserve"> </w:t>
      </w:r>
      <w:r w:rsidR="00292A4F" w:rsidRPr="00D30D82">
        <w:rPr>
          <w:rFonts w:ascii="Times New Roman" w:hAnsi="Times New Roman" w:cs="Times New Roman"/>
          <w:lang w:val="en-US"/>
        </w:rPr>
        <w:t>t</w:t>
      </w:r>
      <w:r w:rsidR="00AA469C" w:rsidRPr="00D30D82">
        <w:rPr>
          <w:rFonts w:ascii="Times New Roman" w:hAnsi="Times New Roman" w:cs="Times New Roman"/>
          <w:lang w:val="en-US"/>
        </w:rPr>
        <w:t>he</w:t>
      </w:r>
      <w:r w:rsidR="00844A8C" w:rsidRPr="00D30D82">
        <w:rPr>
          <w:rFonts w:ascii="Times New Roman" w:hAnsi="Times New Roman" w:cs="Times New Roman"/>
          <w:lang w:val="en-US"/>
        </w:rPr>
        <w:t>se</w:t>
      </w:r>
      <w:r w:rsidR="0053363F" w:rsidRPr="00D30D82">
        <w:rPr>
          <w:rFonts w:ascii="Times New Roman" w:hAnsi="Times New Roman" w:cs="Times New Roman"/>
          <w:lang w:val="en-US"/>
        </w:rPr>
        <w:t xml:space="preserve"> two</w:t>
      </w:r>
      <w:r w:rsidR="00F9285B" w:rsidRPr="00D30D82">
        <w:rPr>
          <w:rFonts w:ascii="Times New Roman" w:hAnsi="Times New Roman" w:cs="Times New Roman"/>
          <w:lang w:val="en-US"/>
        </w:rPr>
        <w:t xml:space="preserve"> would</w:t>
      </w:r>
      <w:r w:rsidR="00AA469C" w:rsidRPr="00D30D82">
        <w:rPr>
          <w:rFonts w:ascii="Times New Roman" w:hAnsi="Times New Roman" w:cs="Times New Roman"/>
          <w:lang w:val="en-US"/>
        </w:rPr>
        <w:t xml:space="preserve"> </w:t>
      </w:r>
      <w:r w:rsidR="0019547B" w:rsidRPr="00D30D82">
        <w:rPr>
          <w:rFonts w:ascii="Times New Roman" w:hAnsi="Times New Roman" w:cs="Times New Roman"/>
          <w:lang w:val="en-US"/>
        </w:rPr>
        <w:t xml:space="preserve">still </w:t>
      </w:r>
      <w:r w:rsidR="00AA469C" w:rsidRPr="00D30D82">
        <w:rPr>
          <w:rFonts w:ascii="Times New Roman" w:hAnsi="Times New Roman" w:cs="Times New Roman"/>
          <w:lang w:val="en-US"/>
        </w:rPr>
        <w:t xml:space="preserve">correlate </w:t>
      </w:r>
      <w:r w:rsidR="00F9285B" w:rsidRPr="00D30D82">
        <w:rPr>
          <w:rFonts w:ascii="Times New Roman" w:hAnsi="Times New Roman" w:cs="Times New Roman"/>
          <w:lang w:val="en-US"/>
        </w:rPr>
        <w:t xml:space="preserve">.48. </w:t>
      </w:r>
      <w:r w:rsidR="00821163" w:rsidRPr="00D30D82">
        <w:rPr>
          <w:rFonts w:ascii="Times New Roman" w:hAnsi="Times New Roman" w:cs="Times New Roman"/>
          <w:lang w:val="en-US"/>
        </w:rPr>
        <w:t>The</w:t>
      </w:r>
      <w:r w:rsidR="008707D2" w:rsidRPr="00D30D82">
        <w:rPr>
          <w:rFonts w:ascii="Times New Roman" w:hAnsi="Times New Roman" w:cs="Times New Roman"/>
          <w:lang w:val="en-US"/>
        </w:rPr>
        <w:t xml:space="preserve"> </w:t>
      </w:r>
      <w:r w:rsidR="00067680" w:rsidRPr="00D30D82">
        <w:rPr>
          <w:rFonts w:ascii="Times New Roman" w:hAnsi="Times New Roman" w:cs="Times New Roman"/>
          <w:lang w:val="en-US"/>
        </w:rPr>
        <w:t>preferred</w:t>
      </w:r>
      <w:r w:rsidR="00821163" w:rsidRPr="00D30D82">
        <w:rPr>
          <w:rFonts w:ascii="Times New Roman" w:hAnsi="Times New Roman" w:cs="Times New Roman"/>
          <w:lang w:val="en-US"/>
        </w:rPr>
        <w:t xml:space="preserve"> </w:t>
      </w:r>
      <w:r w:rsidR="008707D2" w:rsidRPr="00D30D82">
        <w:rPr>
          <w:rFonts w:ascii="Times New Roman" w:hAnsi="Times New Roman" w:cs="Times New Roman"/>
          <w:lang w:val="en-US"/>
        </w:rPr>
        <w:t>two-factor solution is presen</w:t>
      </w:r>
      <w:r w:rsidR="00231616" w:rsidRPr="00D30D82">
        <w:rPr>
          <w:rFonts w:ascii="Times New Roman" w:hAnsi="Times New Roman" w:cs="Times New Roman"/>
          <w:lang w:val="en-US"/>
        </w:rPr>
        <w:t>ted in Table 3, along with the final textbook solution</w:t>
      </w:r>
      <w:r w:rsidR="00357AAD" w:rsidRPr="00D30D82">
        <w:rPr>
          <w:rFonts w:ascii="Times New Roman" w:hAnsi="Times New Roman" w:cs="Times New Roman"/>
          <w:lang w:val="en-US"/>
        </w:rPr>
        <w:t xml:space="preserve">. </w:t>
      </w:r>
    </w:p>
    <w:p w14:paraId="5EA17025" w14:textId="699F2BFE" w:rsidR="00D42026" w:rsidRPr="00D30D82" w:rsidRDefault="00D42026" w:rsidP="008A1CC9">
      <w:pPr>
        <w:keepNext/>
        <w:spacing w:after="120" w:line="240" w:lineRule="auto"/>
        <w:rPr>
          <w:rFonts w:ascii="Times New Roman" w:hAnsi="Times New Roman" w:cs="Times New Roman"/>
          <w:lang w:val="en-US"/>
        </w:rPr>
      </w:pPr>
      <w:r w:rsidRPr="00D30D82">
        <w:rPr>
          <w:rFonts w:ascii="Times New Roman" w:hAnsi="Times New Roman" w:cs="Times New Roman"/>
          <w:lang w:val="en-US"/>
        </w:rPr>
        <w:t xml:space="preserve">Figure 2. Variable clustering dendrogram </w:t>
      </w:r>
      <w:r w:rsidR="003A6E82" w:rsidRPr="00D30D82">
        <w:rPr>
          <w:rFonts w:ascii="Times New Roman" w:hAnsi="Times New Roman" w:cs="Times New Roman"/>
          <w:lang w:val="en-US"/>
        </w:rPr>
        <w:t>expressing</w:t>
      </w:r>
      <w:r w:rsidRPr="00D30D82">
        <w:rPr>
          <w:rFonts w:ascii="Times New Roman" w:hAnsi="Times New Roman" w:cs="Times New Roman"/>
          <w:lang w:val="en-US"/>
        </w:rPr>
        <w:t xml:space="preserve"> pairwise signal cancellation</w:t>
      </w:r>
      <w:r w:rsidR="003A6E82" w:rsidRPr="00D30D82">
        <w:rPr>
          <w:rFonts w:ascii="Times New Roman" w:hAnsi="Times New Roman" w:cs="Times New Roman"/>
          <w:lang w:val="en-US"/>
        </w:rPr>
        <w:t xml:space="preserve"> among the 10 retained WISC subscales</w:t>
      </w:r>
      <w:r w:rsidR="001F49C8" w:rsidRPr="00D30D82">
        <w:rPr>
          <w:rFonts w:ascii="Times New Roman" w:hAnsi="Times New Roman" w:cs="Times New Roman"/>
          <w:lang w:val="en-US"/>
        </w:rPr>
        <w:t xml:space="preserve">, which </w:t>
      </w:r>
      <w:r w:rsidR="00885080" w:rsidRPr="00D30D82">
        <w:rPr>
          <w:rFonts w:ascii="Times New Roman" w:hAnsi="Times New Roman" w:cs="Times New Roman"/>
          <w:lang w:val="en-US"/>
        </w:rPr>
        <w:t xml:space="preserve">clearly shows </w:t>
      </w:r>
      <w:r w:rsidR="001F49C8" w:rsidRPr="00D30D82">
        <w:rPr>
          <w:rFonts w:ascii="Times New Roman" w:hAnsi="Times New Roman" w:cs="Times New Roman"/>
          <w:lang w:val="en-US"/>
        </w:rPr>
        <w:t xml:space="preserve">the mutual signal cancellation of </w:t>
      </w:r>
      <w:r w:rsidR="005B04EA" w:rsidRPr="00D30D82">
        <w:rPr>
          <w:rFonts w:ascii="Times New Roman" w:hAnsi="Times New Roman" w:cs="Times New Roman"/>
          <w:lang w:val="en-US"/>
        </w:rPr>
        <w:t>Comprehension (v2) and Similarities (v4).</w:t>
      </w:r>
    </w:p>
    <w:p w14:paraId="0F02F8DA" w14:textId="25745BC8" w:rsidR="00AF14B4" w:rsidRPr="00D30D82" w:rsidRDefault="00D42026" w:rsidP="008A56A2">
      <w:pPr>
        <w:spacing w:after="120" w:line="240" w:lineRule="auto"/>
        <w:rPr>
          <w:rFonts w:ascii="Times New Roman" w:hAnsi="Times New Roman" w:cs="Times New Roman"/>
          <w:lang w:val="en-US"/>
        </w:rPr>
      </w:pPr>
      <w:r w:rsidRPr="00D30D82">
        <w:rPr>
          <w:rFonts w:ascii="Times New Roman" w:hAnsi="Times New Roman" w:cs="Times New Roman"/>
          <w:noProof/>
          <w:lang w:val="en-US"/>
        </w:rPr>
        <w:drawing>
          <wp:inline distT="0" distB="0" distL="0" distR="0" wp14:anchorId="4C00AB82" wp14:editId="2EEED1B8">
            <wp:extent cx="3055434" cy="2503647"/>
            <wp:effectExtent l="0" t="0" r="0" b="0"/>
            <wp:docPr id="12473197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19721" name="Image 1247319721"/>
                    <pic:cNvPicPr/>
                  </pic:nvPicPr>
                  <pic:blipFill rotWithShape="1">
                    <a:blip r:embed="rId28"/>
                    <a:srcRect l="2261" r="9405" b="3492"/>
                    <a:stretch/>
                  </pic:blipFill>
                  <pic:spPr bwMode="auto">
                    <a:xfrm>
                      <a:off x="0" y="0"/>
                      <a:ext cx="3058175" cy="2505893"/>
                    </a:xfrm>
                    <a:prstGeom prst="rect">
                      <a:avLst/>
                    </a:prstGeom>
                    <a:ln>
                      <a:noFill/>
                    </a:ln>
                    <a:extLst>
                      <a:ext uri="{53640926-AAD7-44D8-BBD7-CCE9431645EC}">
                        <a14:shadowObscured xmlns:a14="http://schemas.microsoft.com/office/drawing/2010/main"/>
                      </a:ext>
                    </a:extLst>
                  </pic:spPr>
                </pic:pic>
              </a:graphicData>
            </a:graphic>
          </wp:inline>
        </w:drawing>
      </w:r>
    </w:p>
    <w:p w14:paraId="2CC41469" w14:textId="0ABFA609" w:rsidR="009420BF" w:rsidRPr="00D30D82" w:rsidRDefault="00DB6400" w:rsidP="00CE1E78">
      <w:pPr>
        <w:spacing w:after="240" w:line="240" w:lineRule="auto"/>
        <w:rPr>
          <w:rFonts w:ascii="Times New Roman" w:hAnsi="Times New Roman" w:cs="Times New Roman"/>
          <w:lang w:val="en-US"/>
        </w:rPr>
      </w:pPr>
      <w:r w:rsidRPr="00D30D82">
        <w:rPr>
          <w:rFonts w:ascii="Times New Roman" w:hAnsi="Times New Roman" w:cs="Times New Roman"/>
          <w:lang w:val="en-US"/>
        </w:rPr>
        <w:t xml:space="preserve">Table </w:t>
      </w:r>
      <w:r w:rsidR="00415B44" w:rsidRPr="00D30D82">
        <w:rPr>
          <w:rFonts w:ascii="Times New Roman" w:hAnsi="Times New Roman" w:cs="Times New Roman"/>
          <w:lang w:val="en-US"/>
        </w:rPr>
        <w:t>3</w:t>
      </w:r>
      <w:r w:rsidRPr="00D30D82">
        <w:rPr>
          <w:rFonts w:ascii="Times New Roman" w:hAnsi="Times New Roman" w:cs="Times New Roman"/>
          <w:lang w:val="en-US"/>
        </w:rPr>
        <w:t xml:space="preserve">. </w:t>
      </w:r>
      <w:r w:rsidR="00400063" w:rsidRPr="00D30D82">
        <w:rPr>
          <w:rFonts w:ascii="Times New Roman" w:hAnsi="Times New Roman" w:cs="Times New Roman"/>
          <w:lang w:val="en-US"/>
        </w:rPr>
        <w:t xml:space="preserve">Final textbook </w:t>
      </w:r>
      <w:r w:rsidR="00C6476E" w:rsidRPr="00D30D82">
        <w:rPr>
          <w:rFonts w:ascii="Times New Roman" w:hAnsi="Times New Roman" w:cs="Times New Roman"/>
          <w:lang w:val="en-US"/>
        </w:rPr>
        <w:t xml:space="preserve">CFA </w:t>
      </w:r>
      <w:r w:rsidR="004C2AFD" w:rsidRPr="00D30D82">
        <w:rPr>
          <w:rFonts w:ascii="Times New Roman" w:hAnsi="Times New Roman" w:cs="Times New Roman"/>
          <w:lang w:val="en-US"/>
        </w:rPr>
        <w:t xml:space="preserve">solution </w:t>
      </w:r>
      <w:r w:rsidR="008C37AD" w:rsidRPr="00D30D82">
        <w:rPr>
          <w:rFonts w:ascii="Times New Roman" w:hAnsi="Times New Roman" w:cs="Times New Roman"/>
          <w:lang w:val="en-US"/>
        </w:rPr>
        <w:t xml:space="preserve">to </w:t>
      </w:r>
      <w:r w:rsidR="0057147D" w:rsidRPr="00D30D82">
        <w:rPr>
          <w:rFonts w:ascii="Times New Roman" w:hAnsi="Times New Roman" w:cs="Times New Roman"/>
          <w:lang w:val="en-US"/>
        </w:rPr>
        <w:t xml:space="preserve">the 10 WISC subscales (after deleting Coding) </w:t>
      </w:r>
      <w:r w:rsidR="004C2AFD" w:rsidRPr="00D30D82">
        <w:rPr>
          <w:rFonts w:ascii="Times New Roman" w:hAnsi="Times New Roman" w:cs="Times New Roman"/>
          <w:lang w:val="en-US"/>
        </w:rPr>
        <w:t xml:space="preserve">and </w:t>
      </w:r>
      <w:r w:rsidR="00936216" w:rsidRPr="00D30D82">
        <w:rPr>
          <w:rFonts w:ascii="Times New Roman" w:hAnsi="Times New Roman" w:cs="Times New Roman"/>
          <w:lang w:val="en-US"/>
        </w:rPr>
        <w:t xml:space="preserve">best </w:t>
      </w:r>
      <w:r w:rsidR="00C6476E" w:rsidRPr="00D30D82">
        <w:rPr>
          <w:rFonts w:ascii="Times New Roman" w:hAnsi="Times New Roman" w:cs="Times New Roman"/>
          <w:lang w:val="en-US"/>
        </w:rPr>
        <w:t>SC</w:t>
      </w:r>
      <w:r w:rsidR="00C44389" w:rsidRPr="00D30D82">
        <w:rPr>
          <w:rFonts w:ascii="Times New Roman" w:hAnsi="Times New Roman" w:cs="Times New Roman"/>
          <w:lang w:val="en-US"/>
        </w:rPr>
        <w:t>RoF</w:t>
      </w:r>
      <w:r w:rsidR="00C6476E" w:rsidRPr="00D30D82">
        <w:rPr>
          <w:rFonts w:ascii="Times New Roman" w:hAnsi="Times New Roman" w:cs="Times New Roman"/>
          <w:lang w:val="en-US"/>
        </w:rPr>
        <w:t xml:space="preserve"> solution</w:t>
      </w:r>
      <w:r w:rsidR="00B171E9" w:rsidRPr="00D30D82">
        <w:rPr>
          <w:rFonts w:ascii="Times New Roman" w:hAnsi="Times New Roman" w:cs="Times New Roman"/>
          <w:lang w:val="en-US"/>
        </w:rPr>
        <w:t xml:space="preserve">. The factor correlations are respectively </w:t>
      </w:r>
      <w:r w:rsidR="00381D03" w:rsidRPr="00D30D82">
        <w:rPr>
          <w:rFonts w:ascii="Times New Roman" w:hAnsi="Times New Roman" w:cs="Times New Roman"/>
          <w:lang w:val="en-US"/>
        </w:rPr>
        <w:t>.59 and .</w:t>
      </w:r>
      <w:r w:rsidR="00AF1301" w:rsidRPr="00D30D82">
        <w:rPr>
          <w:rFonts w:ascii="Times New Roman" w:hAnsi="Times New Roman" w:cs="Times New Roman"/>
          <w:lang w:val="en-US"/>
        </w:rPr>
        <w:t>48.</w:t>
      </w:r>
    </w:p>
    <w:tbl>
      <w:tblPr>
        <w:tblStyle w:val="Grilledutableau"/>
        <w:tblW w:w="0" w:type="auto"/>
        <w:tblInd w:w="2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202"/>
        <w:gridCol w:w="1119"/>
        <w:gridCol w:w="1613"/>
        <w:gridCol w:w="1082"/>
        <w:gridCol w:w="1419"/>
      </w:tblGrid>
      <w:tr w:rsidR="0092442F" w:rsidRPr="00D30D82" w14:paraId="48B95691" w14:textId="77777777" w:rsidTr="00D249E8">
        <w:tc>
          <w:tcPr>
            <w:tcW w:w="2940" w:type="dxa"/>
            <w:gridSpan w:val="2"/>
            <w:tcBorders>
              <w:right w:val="single" w:sz="4" w:space="0" w:color="auto"/>
            </w:tcBorders>
          </w:tcPr>
          <w:p w14:paraId="3BEA4BC0" w14:textId="04333C57" w:rsidR="0092442F" w:rsidRPr="00D30D82" w:rsidRDefault="006D1AD5" w:rsidP="00EE0A12">
            <w:pPr>
              <w:jc w:val="center"/>
              <w:rPr>
                <w:rFonts w:ascii="Times New Roman" w:hAnsi="Times New Roman" w:cs="Times New Roman"/>
                <w:lang w:val="en-US"/>
              </w:rPr>
            </w:pPr>
            <w:r w:rsidRPr="00D30D82">
              <w:rPr>
                <w:rFonts w:ascii="Times New Roman" w:hAnsi="Times New Roman" w:cs="Times New Roman"/>
                <w:lang w:val="en-US"/>
              </w:rPr>
              <w:t>V</w:t>
            </w:r>
            <w:r w:rsidR="0092442F" w:rsidRPr="00D30D82">
              <w:rPr>
                <w:rFonts w:ascii="Times New Roman" w:hAnsi="Times New Roman" w:cs="Times New Roman"/>
                <w:lang w:val="en-US"/>
              </w:rPr>
              <w:t>ariable</w:t>
            </w:r>
          </w:p>
        </w:tc>
        <w:tc>
          <w:tcPr>
            <w:tcW w:w="2732" w:type="dxa"/>
            <w:gridSpan w:val="2"/>
            <w:tcBorders>
              <w:left w:val="single" w:sz="4" w:space="0" w:color="auto"/>
              <w:right w:val="single" w:sz="4" w:space="0" w:color="auto"/>
            </w:tcBorders>
          </w:tcPr>
          <w:p w14:paraId="1E614D5A" w14:textId="352613F6" w:rsidR="0092442F" w:rsidRPr="00D30D82" w:rsidRDefault="0092442F" w:rsidP="00752A7C">
            <w:pPr>
              <w:jc w:val="center"/>
              <w:rPr>
                <w:rFonts w:ascii="Times New Roman" w:hAnsi="Times New Roman" w:cs="Times New Roman"/>
                <w:lang w:val="en-US"/>
              </w:rPr>
            </w:pPr>
            <w:r w:rsidRPr="00D30D82">
              <w:rPr>
                <w:rFonts w:ascii="Times New Roman" w:hAnsi="Times New Roman" w:cs="Times New Roman"/>
                <w:lang w:val="en-US"/>
              </w:rPr>
              <w:t>CFA</w:t>
            </w:r>
          </w:p>
        </w:tc>
        <w:tc>
          <w:tcPr>
            <w:tcW w:w="2501" w:type="dxa"/>
            <w:gridSpan w:val="2"/>
            <w:tcBorders>
              <w:left w:val="single" w:sz="4" w:space="0" w:color="auto"/>
            </w:tcBorders>
          </w:tcPr>
          <w:p w14:paraId="7B961BE7" w14:textId="46A9B256" w:rsidR="0092442F" w:rsidRPr="00D30D82" w:rsidRDefault="0092442F" w:rsidP="00752A7C">
            <w:pPr>
              <w:jc w:val="center"/>
              <w:rPr>
                <w:rFonts w:ascii="Times New Roman" w:hAnsi="Times New Roman" w:cs="Times New Roman"/>
                <w:lang w:val="en-US"/>
              </w:rPr>
            </w:pPr>
            <w:r w:rsidRPr="00D30D82">
              <w:rPr>
                <w:rFonts w:ascii="Times New Roman" w:hAnsi="Times New Roman" w:cs="Times New Roman"/>
                <w:lang w:val="en-US"/>
              </w:rPr>
              <w:t>SC</w:t>
            </w:r>
            <w:r w:rsidR="00753147" w:rsidRPr="00D30D82">
              <w:rPr>
                <w:rFonts w:ascii="Times New Roman" w:hAnsi="Times New Roman" w:cs="Times New Roman"/>
                <w:lang w:val="en-US"/>
              </w:rPr>
              <w:t>RoF</w:t>
            </w:r>
          </w:p>
        </w:tc>
      </w:tr>
      <w:tr w:rsidR="00195325" w:rsidRPr="00D30D82" w14:paraId="4510C046" w14:textId="77777777" w:rsidTr="00D249E8">
        <w:tc>
          <w:tcPr>
            <w:tcW w:w="738" w:type="dxa"/>
          </w:tcPr>
          <w:p w14:paraId="093AD704" w14:textId="16B884ED" w:rsidR="00195325" w:rsidRPr="00D30D82" w:rsidRDefault="006D1AD5" w:rsidP="006D1AD5">
            <w:pPr>
              <w:ind w:left="36" w:right="-130"/>
              <w:jc w:val="center"/>
              <w:rPr>
                <w:rFonts w:ascii="Times New Roman" w:hAnsi="Times New Roman" w:cs="Times New Roman"/>
                <w:lang w:val="en-US"/>
              </w:rPr>
            </w:pPr>
            <w:r w:rsidRPr="00D30D82">
              <w:rPr>
                <w:rFonts w:ascii="Times New Roman" w:hAnsi="Times New Roman" w:cs="Times New Roman"/>
                <w:lang w:val="en-US"/>
              </w:rPr>
              <w:t>R</w:t>
            </w:r>
            <w:r w:rsidR="00195325" w:rsidRPr="00D30D82">
              <w:rPr>
                <w:rFonts w:ascii="Times New Roman" w:hAnsi="Times New Roman" w:cs="Times New Roman"/>
                <w:lang w:val="en-US"/>
              </w:rPr>
              <w:t>ank</w:t>
            </w:r>
          </w:p>
        </w:tc>
        <w:tc>
          <w:tcPr>
            <w:tcW w:w="2202" w:type="dxa"/>
            <w:tcBorders>
              <w:right w:val="single" w:sz="4" w:space="0" w:color="auto"/>
            </w:tcBorders>
          </w:tcPr>
          <w:p w14:paraId="31575BDE" w14:textId="32AB3AFA" w:rsidR="00195325" w:rsidRPr="00D30D82" w:rsidRDefault="006D1AD5" w:rsidP="00211B01">
            <w:pPr>
              <w:jc w:val="center"/>
              <w:rPr>
                <w:rFonts w:ascii="Times New Roman" w:hAnsi="Times New Roman" w:cs="Times New Roman"/>
                <w:lang w:val="en-US"/>
              </w:rPr>
            </w:pPr>
            <w:r w:rsidRPr="00D30D82">
              <w:rPr>
                <w:rFonts w:ascii="Times New Roman" w:hAnsi="Times New Roman" w:cs="Times New Roman"/>
                <w:lang w:val="en-US"/>
              </w:rPr>
              <w:t>N</w:t>
            </w:r>
            <w:r w:rsidR="00195325" w:rsidRPr="00D30D82">
              <w:rPr>
                <w:rFonts w:ascii="Times New Roman" w:hAnsi="Times New Roman" w:cs="Times New Roman"/>
                <w:lang w:val="en-US"/>
              </w:rPr>
              <w:t>ame</w:t>
            </w:r>
          </w:p>
        </w:tc>
        <w:tc>
          <w:tcPr>
            <w:tcW w:w="1119" w:type="dxa"/>
            <w:tcBorders>
              <w:left w:val="single" w:sz="4" w:space="0" w:color="auto"/>
            </w:tcBorders>
          </w:tcPr>
          <w:p w14:paraId="7F6C1BF3" w14:textId="7FA279F5" w:rsidR="00195325" w:rsidRPr="00D30D82" w:rsidRDefault="00195325" w:rsidP="00AA54F1">
            <w:pPr>
              <w:rPr>
                <w:rFonts w:ascii="Times New Roman" w:hAnsi="Times New Roman" w:cs="Times New Roman"/>
                <w:lang w:val="en-US"/>
              </w:rPr>
            </w:pPr>
            <w:r w:rsidRPr="00D30D82">
              <w:rPr>
                <w:rFonts w:ascii="Times New Roman" w:hAnsi="Times New Roman" w:cs="Times New Roman"/>
                <w:lang w:val="en-US"/>
              </w:rPr>
              <w:t>Verbal</w:t>
            </w:r>
          </w:p>
        </w:tc>
        <w:tc>
          <w:tcPr>
            <w:tcW w:w="1613" w:type="dxa"/>
            <w:tcBorders>
              <w:right w:val="single" w:sz="4" w:space="0" w:color="auto"/>
            </w:tcBorders>
          </w:tcPr>
          <w:p w14:paraId="71794457" w14:textId="53975ED3" w:rsidR="00195325" w:rsidRPr="00D30D82" w:rsidRDefault="00195325" w:rsidP="00AA54F1">
            <w:pPr>
              <w:rPr>
                <w:rFonts w:ascii="Times New Roman" w:hAnsi="Times New Roman" w:cs="Times New Roman"/>
              </w:rPr>
            </w:pPr>
            <w:r w:rsidRPr="00D30D82">
              <w:rPr>
                <w:rFonts w:ascii="Times New Roman" w:hAnsi="Times New Roman" w:cs="Times New Roman"/>
                <w:lang w:val="en-US"/>
              </w:rPr>
              <w:t>Performance</w:t>
            </w:r>
          </w:p>
        </w:tc>
        <w:tc>
          <w:tcPr>
            <w:tcW w:w="1082" w:type="dxa"/>
            <w:tcBorders>
              <w:left w:val="single" w:sz="4" w:space="0" w:color="auto"/>
            </w:tcBorders>
          </w:tcPr>
          <w:p w14:paraId="543FC29A" w14:textId="04B70DF6" w:rsidR="00195325" w:rsidRPr="00D30D82" w:rsidRDefault="00195325" w:rsidP="00AA54F1">
            <w:pPr>
              <w:rPr>
                <w:rFonts w:ascii="Times New Roman" w:hAnsi="Times New Roman" w:cs="Times New Roman"/>
                <w:lang w:val="en-US"/>
              </w:rPr>
            </w:pPr>
            <w:r w:rsidRPr="00D30D82">
              <w:rPr>
                <w:rFonts w:ascii="Times New Roman" w:hAnsi="Times New Roman" w:cs="Times New Roman"/>
                <w:lang w:val="en-US"/>
              </w:rPr>
              <w:t>Verbal</w:t>
            </w:r>
          </w:p>
        </w:tc>
        <w:tc>
          <w:tcPr>
            <w:tcW w:w="1419" w:type="dxa"/>
          </w:tcPr>
          <w:p w14:paraId="2D1977AC" w14:textId="3C954695" w:rsidR="00195325" w:rsidRPr="00D30D82" w:rsidRDefault="00195325" w:rsidP="00AA54F1">
            <w:pPr>
              <w:rPr>
                <w:rFonts w:ascii="Times New Roman" w:hAnsi="Times New Roman" w:cs="Times New Roman"/>
                <w:lang w:val="en-US"/>
              </w:rPr>
            </w:pPr>
            <w:r w:rsidRPr="00D30D82">
              <w:rPr>
                <w:rFonts w:ascii="Times New Roman" w:hAnsi="Times New Roman" w:cs="Times New Roman"/>
                <w:lang w:val="en-US"/>
              </w:rPr>
              <w:t>Performance</w:t>
            </w:r>
          </w:p>
        </w:tc>
      </w:tr>
      <w:tr w:rsidR="00BF184A" w:rsidRPr="00D30D82" w14:paraId="5365EEF9" w14:textId="77777777" w:rsidTr="00D249E8">
        <w:tc>
          <w:tcPr>
            <w:tcW w:w="738" w:type="dxa"/>
          </w:tcPr>
          <w:p w14:paraId="2EAD1F83" w14:textId="4FF1C428" w:rsidR="00BF184A" w:rsidRPr="00D30D82" w:rsidRDefault="00BF184A" w:rsidP="00BF184A">
            <w:pPr>
              <w:jc w:val="right"/>
              <w:rPr>
                <w:rFonts w:ascii="Times New Roman" w:hAnsi="Times New Roman" w:cs="Times New Roman"/>
                <w:lang w:val="en-US"/>
              </w:rPr>
            </w:pPr>
            <w:r w:rsidRPr="00D30D82">
              <w:rPr>
                <w:rFonts w:ascii="Times New Roman" w:hAnsi="Times New Roman" w:cs="Times New Roman"/>
                <w:lang w:val="en-US"/>
              </w:rPr>
              <w:t>1</w:t>
            </w:r>
          </w:p>
        </w:tc>
        <w:tc>
          <w:tcPr>
            <w:tcW w:w="2202" w:type="dxa"/>
            <w:tcBorders>
              <w:right w:val="single" w:sz="4" w:space="0" w:color="auto"/>
            </w:tcBorders>
          </w:tcPr>
          <w:p w14:paraId="429EB583" w14:textId="1CC524E5" w:rsidR="00BF184A" w:rsidRPr="00D30D82" w:rsidRDefault="00BF184A" w:rsidP="00BF184A">
            <w:pPr>
              <w:rPr>
                <w:rFonts w:ascii="Times New Roman" w:hAnsi="Times New Roman" w:cs="Times New Roman"/>
                <w:lang w:val="en-US"/>
              </w:rPr>
            </w:pPr>
            <w:r w:rsidRPr="00D30D82">
              <w:rPr>
                <w:rFonts w:ascii="Times New Roman" w:hAnsi="Times New Roman" w:cs="Times New Roman"/>
                <w:lang w:val="en-US"/>
              </w:rPr>
              <w:t>Information</w:t>
            </w:r>
          </w:p>
        </w:tc>
        <w:tc>
          <w:tcPr>
            <w:tcW w:w="1119" w:type="dxa"/>
            <w:tcBorders>
              <w:left w:val="single" w:sz="4" w:space="0" w:color="auto"/>
            </w:tcBorders>
          </w:tcPr>
          <w:p w14:paraId="5DA64305" w14:textId="7CA1A9C3" w:rsidR="00BF184A" w:rsidRPr="00D30D82" w:rsidRDefault="00BF184A" w:rsidP="00A3701D">
            <w:pPr>
              <w:jc w:val="center"/>
              <w:rPr>
                <w:rFonts w:ascii="Times New Roman" w:hAnsi="Times New Roman" w:cs="Times New Roman"/>
                <w:b/>
                <w:bCs/>
                <w:lang w:val="en-US"/>
              </w:rPr>
            </w:pPr>
            <w:r w:rsidRPr="00D30D82">
              <w:rPr>
                <w:rFonts w:ascii="Times New Roman" w:hAnsi="Times New Roman" w:cs="Times New Roman"/>
                <w:b/>
                <w:bCs/>
                <w:lang w:val="en-US"/>
              </w:rPr>
              <w:t>.7</w:t>
            </w:r>
            <w:r w:rsidR="00EA732E" w:rsidRPr="00D30D82">
              <w:rPr>
                <w:rFonts w:ascii="Times New Roman" w:hAnsi="Times New Roman" w:cs="Times New Roman"/>
                <w:b/>
                <w:bCs/>
                <w:lang w:val="en-US"/>
              </w:rPr>
              <w:t>8</w:t>
            </w:r>
          </w:p>
        </w:tc>
        <w:tc>
          <w:tcPr>
            <w:tcW w:w="1613" w:type="dxa"/>
            <w:tcBorders>
              <w:right w:val="single" w:sz="4" w:space="0" w:color="auto"/>
            </w:tcBorders>
          </w:tcPr>
          <w:p w14:paraId="4E660E40" w14:textId="04F9B6F1" w:rsidR="00BF184A" w:rsidRPr="00D30D82" w:rsidRDefault="00704E08"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082" w:type="dxa"/>
            <w:tcBorders>
              <w:left w:val="single" w:sz="4" w:space="0" w:color="auto"/>
            </w:tcBorders>
          </w:tcPr>
          <w:p w14:paraId="3C3D9B9F" w14:textId="28C0D740" w:rsidR="00BF184A" w:rsidRPr="00D30D82" w:rsidRDefault="00231DF4" w:rsidP="00A3701D">
            <w:pPr>
              <w:jc w:val="center"/>
              <w:rPr>
                <w:rFonts w:ascii="Times New Roman" w:hAnsi="Times New Roman" w:cs="Times New Roman"/>
                <w:b/>
                <w:bCs/>
                <w:lang w:val="en-US"/>
              </w:rPr>
            </w:pPr>
            <w:r w:rsidRPr="00D30D82">
              <w:rPr>
                <w:rFonts w:ascii="Times New Roman" w:hAnsi="Times New Roman" w:cs="Times New Roman"/>
                <w:b/>
                <w:bCs/>
                <w:lang w:val="en-US"/>
              </w:rPr>
              <w:t>.7</w:t>
            </w:r>
            <w:r w:rsidR="00AF1301" w:rsidRPr="00D30D82">
              <w:rPr>
                <w:rFonts w:ascii="Times New Roman" w:hAnsi="Times New Roman" w:cs="Times New Roman"/>
                <w:b/>
                <w:bCs/>
                <w:lang w:val="en-US"/>
              </w:rPr>
              <w:t>9</w:t>
            </w:r>
          </w:p>
        </w:tc>
        <w:tc>
          <w:tcPr>
            <w:tcW w:w="1419" w:type="dxa"/>
          </w:tcPr>
          <w:p w14:paraId="2287EB98" w14:textId="442FD492" w:rsidR="00BF184A"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r>
      <w:tr w:rsidR="00BF184A" w:rsidRPr="00D30D82" w14:paraId="2E233710" w14:textId="77777777" w:rsidTr="00D249E8">
        <w:tc>
          <w:tcPr>
            <w:tcW w:w="738" w:type="dxa"/>
          </w:tcPr>
          <w:p w14:paraId="088DAE9C" w14:textId="08FF1717" w:rsidR="00BF184A" w:rsidRPr="00D30D82" w:rsidRDefault="00BF184A" w:rsidP="00BF184A">
            <w:pPr>
              <w:jc w:val="right"/>
              <w:rPr>
                <w:rFonts w:ascii="Times New Roman" w:hAnsi="Times New Roman" w:cs="Times New Roman"/>
                <w:lang w:val="en-US"/>
              </w:rPr>
            </w:pPr>
            <w:r w:rsidRPr="00D30D82">
              <w:rPr>
                <w:rFonts w:ascii="Times New Roman" w:hAnsi="Times New Roman" w:cs="Times New Roman"/>
                <w:lang w:val="en-US"/>
              </w:rPr>
              <w:t>2</w:t>
            </w:r>
          </w:p>
        </w:tc>
        <w:tc>
          <w:tcPr>
            <w:tcW w:w="2202" w:type="dxa"/>
            <w:tcBorders>
              <w:right w:val="single" w:sz="4" w:space="0" w:color="auto"/>
            </w:tcBorders>
          </w:tcPr>
          <w:p w14:paraId="3E705C95" w14:textId="52252182" w:rsidR="00BF184A" w:rsidRPr="00D30D82" w:rsidRDefault="00BF184A" w:rsidP="00BF184A">
            <w:pPr>
              <w:rPr>
                <w:rFonts w:ascii="Times New Roman" w:hAnsi="Times New Roman" w:cs="Times New Roman"/>
                <w:lang w:val="en-US"/>
              </w:rPr>
            </w:pPr>
            <w:r w:rsidRPr="00D30D82">
              <w:rPr>
                <w:rFonts w:ascii="Times New Roman" w:hAnsi="Times New Roman" w:cs="Times New Roman"/>
                <w:lang w:val="en-US"/>
              </w:rPr>
              <w:t>Comprehension</w:t>
            </w:r>
          </w:p>
        </w:tc>
        <w:tc>
          <w:tcPr>
            <w:tcW w:w="1119" w:type="dxa"/>
            <w:tcBorders>
              <w:left w:val="single" w:sz="4" w:space="0" w:color="auto"/>
            </w:tcBorders>
          </w:tcPr>
          <w:p w14:paraId="779C85A9" w14:textId="5E12ABE0" w:rsidR="00BF184A" w:rsidRPr="00D30D82" w:rsidRDefault="00BF184A" w:rsidP="00A3701D">
            <w:pPr>
              <w:jc w:val="center"/>
              <w:rPr>
                <w:rFonts w:ascii="Times New Roman" w:hAnsi="Times New Roman" w:cs="Times New Roman"/>
                <w:b/>
                <w:bCs/>
                <w:lang w:val="en-US"/>
              </w:rPr>
            </w:pPr>
            <w:r w:rsidRPr="00D30D82">
              <w:rPr>
                <w:rFonts w:ascii="Times New Roman" w:hAnsi="Times New Roman" w:cs="Times New Roman"/>
                <w:b/>
                <w:bCs/>
                <w:lang w:val="en-US"/>
              </w:rPr>
              <w:t>.</w:t>
            </w:r>
            <w:r w:rsidR="00DD39D0" w:rsidRPr="00D30D82">
              <w:rPr>
                <w:rFonts w:ascii="Times New Roman" w:hAnsi="Times New Roman" w:cs="Times New Roman"/>
                <w:b/>
                <w:bCs/>
                <w:lang w:val="en-US"/>
              </w:rPr>
              <w:t>50</w:t>
            </w:r>
          </w:p>
        </w:tc>
        <w:tc>
          <w:tcPr>
            <w:tcW w:w="1613" w:type="dxa"/>
            <w:tcBorders>
              <w:right w:val="single" w:sz="4" w:space="0" w:color="auto"/>
            </w:tcBorders>
          </w:tcPr>
          <w:p w14:paraId="4AC093D0" w14:textId="1FF07472" w:rsidR="00BF184A" w:rsidRPr="00D30D82" w:rsidRDefault="00DD39D0" w:rsidP="00A3701D">
            <w:pPr>
              <w:jc w:val="center"/>
              <w:rPr>
                <w:rFonts w:ascii="Times New Roman" w:hAnsi="Times New Roman" w:cs="Times New Roman"/>
                <w:b/>
                <w:bCs/>
                <w:lang w:val="en-US"/>
              </w:rPr>
            </w:pPr>
            <w:r w:rsidRPr="00D30D82">
              <w:rPr>
                <w:rFonts w:ascii="Times New Roman" w:hAnsi="Times New Roman" w:cs="Times New Roman"/>
                <w:b/>
                <w:bCs/>
                <w:lang w:val="en-US"/>
              </w:rPr>
              <w:t>.30</w:t>
            </w:r>
          </w:p>
        </w:tc>
        <w:tc>
          <w:tcPr>
            <w:tcW w:w="1082" w:type="dxa"/>
            <w:tcBorders>
              <w:left w:val="single" w:sz="4" w:space="0" w:color="auto"/>
            </w:tcBorders>
          </w:tcPr>
          <w:p w14:paraId="58F3704C" w14:textId="111B0B84" w:rsidR="00BF184A" w:rsidRPr="00D30D82" w:rsidRDefault="00231DF4" w:rsidP="00A3701D">
            <w:pPr>
              <w:jc w:val="center"/>
              <w:rPr>
                <w:rFonts w:ascii="Times New Roman" w:hAnsi="Times New Roman" w:cs="Times New Roman"/>
                <w:b/>
                <w:bCs/>
                <w:lang w:val="en-US"/>
              </w:rPr>
            </w:pPr>
            <w:r w:rsidRPr="00D30D82">
              <w:rPr>
                <w:rFonts w:ascii="Times New Roman" w:hAnsi="Times New Roman" w:cs="Times New Roman"/>
                <w:b/>
                <w:bCs/>
                <w:lang w:val="en-US"/>
              </w:rPr>
              <w:t>.</w:t>
            </w:r>
            <w:r w:rsidR="00AF1301" w:rsidRPr="00D30D82">
              <w:rPr>
                <w:rFonts w:ascii="Times New Roman" w:hAnsi="Times New Roman" w:cs="Times New Roman"/>
                <w:b/>
                <w:bCs/>
                <w:lang w:val="en-US"/>
              </w:rPr>
              <w:t>47</w:t>
            </w:r>
          </w:p>
        </w:tc>
        <w:tc>
          <w:tcPr>
            <w:tcW w:w="1419" w:type="dxa"/>
          </w:tcPr>
          <w:p w14:paraId="0E27F65E" w14:textId="352A7449" w:rsidR="00BF184A" w:rsidRPr="00D30D82" w:rsidRDefault="00AF1301" w:rsidP="00A3701D">
            <w:pPr>
              <w:jc w:val="center"/>
              <w:rPr>
                <w:rFonts w:ascii="Times New Roman" w:hAnsi="Times New Roman" w:cs="Times New Roman"/>
                <w:b/>
                <w:bCs/>
                <w:lang w:val="en-US"/>
              </w:rPr>
            </w:pPr>
            <w:r w:rsidRPr="00D30D82">
              <w:rPr>
                <w:rFonts w:ascii="Times New Roman" w:hAnsi="Times New Roman" w:cs="Times New Roman"/>
                <w:b/>
                <w:bCs/>
                <w:lang w:val="en-US"/>
              </w:rPr>
              <w:t>.35</w:t>
            </w:r>
          </w:p>
        </w:tc>
      </w:tr>
      <w:tr w:rsidR="00BF184A" w:rsidRPr="00D30D82" w14:paraId="59429418" w14:textId="77777777" w:rsidTr="00D249E8">
        <w:tc>
          <w:tcPr>
            <w:tcW w:w="738" w:type="dxa"/>
          </w:tcPr>
          <w:p w14:paraId="18041C29" w14:textId="3D2577B1" w:rsidR="00BF184A" w:rsidRPr="00D30D82" w:rsidRDefault="00BF184A" w:rsidP="00BF184A">
            <w:pPr>
              <w:jc w:val="right"/>
              <w:rPr>
                <w:rFonts w:ascii="Times New Roman" w:hAnsi="Times New Roman" w:cs="Times New Roman"/>
                <w:lang w:val="en-US"/>
              </w:rPr>
            </w:pPr>
            <w:r w:rsidRPr="00D30D82">
              <w:rPr>
                <w:rFonts w:ascii="Times New Roman" w:hAnsi="Times New Roman" w:cs="Times New Roman"/>
                <w:lang w:val="en-US"/>
              </w:rPr>
              <w:t>3</w:t>
            </w:r>
          </w:p>
        </w:tc>
        <w:tc>
          <w:tcPr>
            <w:tcW w:w="2202" w:type="dxa"/>
            <w:tcBorders>
              <w:right w:val="single" w:sz="4" w:space="0" w:color="auto"/>
            </w:tcBorders>
          </w:tcPr>
          <w:p w14:paraId="70B8FEF9" w14:textId="75835A88" w:rsidR="00BF184A" w:rsidRPr="00D30D82" w:rsidRDefault="00BF184A" w:rsidP="00BF184A">
            <w:pPr>
              <w:rPr>
                <w:rFonts w:ascii="Times New Roman" w:hAnsi="Times New Roman" w:cs="Times New Roman"/>
                <w:lang w:val="en-US"/>
              </w:rPr>
            </w:pPr>
            <w:r w:rsidRPr="00D30D82">
              <w:rPr>
                <w:rFonts w:ascii="Times New Roman" w:hAnsi="Times New Roman" w:cs="Times New Roman"/>
                <w:lang w:val="en-US"/>
              </w:rPr>
              <w:t>Arithmetic</w:t>
            </w:r>
          </w:p>
        </w:tc>
        <w:tc>
          <w:tcPr>
            <w:tcW w:w="1119" w:type="dxa"/>
            <w:tcBorders>
              <w:left w:val="single" w:sz="4" w:space="0" w:color="auto"/>
            </w:tcBorders>
          </w:tcPr>
          <w:p w14:paraId="041A8B80" w14:textId="64BE8126" w:rsidR="00BF184A" w:rsidRPr="00D30D82" w:rsidRDefault="00BF184A" w:rsidP="00A3701D">
            <w:pPr>
              <w:jc w:val="center"/>
              <w:rPr>
                <w:rFonts w:ascii="Times New Roman" w:hAnsi="Times New Roman" w:cs="Times New Roman"/>
                <w:b/>
                <w:bCs/>
                <w:lang w:val="en-US"/>
              </w:rPr>
            </w:pPr>
            <w:r w:rsidRPr="00D30D82">
              <w:rPr>
                <w:rFonts w:ascii="Times New Roman" w:hAnsi="Times New Roman" w:cs="Times New Roman"/>
                <w:b/>
                <w:bCs/>
                <w:lang w:val="en-US"/>
              </w:rPr>
              <w:t>.56</w:t>
            </w:r>
          </w:p>
        </w:tc>
        <w:tc>
          <w:tcPr>
            <w:tcW w:w="1613" w:type="dxa"/>
            <w:tcBorders>
              <w:right w:val="single" w:sz="4" w:space="0" w:color="auto"/>
            </w:tcBorders>
          </w:tcPr>
          <w:p w14:paraId="0966567D" w14:textId="48ADCC2C" w:rsidR="00BF184A" w:rsidRPr="00D30D82" w:rsidRDefault="00704E08"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082" w:type="dxa"/>
            <w:tcBorders>
              <w:left w:val="single" w:sz="4" w:space="0" w:color="auto"/>
            </w:tcBorders>
          </w:tcPr>
          <w:p w14:paraId="3610BA99" w14:textId="1A752AF6" w:rsidR="00BF184A" w:rsidRPr="00D30D82" w:rsidRDefault="00231DF4" w:rsidP="00A3701D">
            <w:pPr>
              <w:jc w:val="center"/>
              <w:rPr>
                <w:rFonts w:ascii="Times New Roman" w:hAnsi="Times New Roman" w:cs="Times New Roman"/>
                <w:b/>
                <w:bCs/>
                <w:lang w:val="en-US"/>
              </w:rPr>
            </w:pPr>
            <w:r w:rsidRPr="00D30D82">
              <w:rPr>
                <w:rFonts w:ascii="Times New Roman" w:hAnsi="Times New Roman" w:cs="Times New Roman"/>
                <w:b/>
                <w:bCs/>
                <w:lang w:val="en-US"/>
              </w:rPr>
              <w:t>.5</w:t>
            </w:r>
            <w:r w:rsidR="00AF1301" w:rsidRPr="00D30D82">
              <w:rPr>
                <w:rFonts w:ascii="Times New Roman" w:hAnsi="Times New Roman" w:cs="Times New Roman"/>
                <w:b/>
                <w:bCs/>
                <w:lang w:val="en-US"/>
              </w:rPr>
              <w:t>7</w:t>
            </w:r>
          </w:p>
        </w:tc>
        <w:tc>
          <w:tcPr>
            <w:tcW w:w="1419" w:type="dxa"/>
          </w:tcPr>
          <w:p w14:paraId="3AD35A78" w14:textId="2093F0C7" w:rsidR="00BF184A"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r>
      <w:tr w:rsidR="00BF184A" w:rsidRPr="00D30D82" w14:paraId="4009B284" w14:textId="77777777" w:rsidTr="00D249E8">
        <w:tc>
          <w:tcPr>
            <w:tcW w:w="738" w:type="dxa"/>
          </w:tcPr>
          <w:p w14:paraId="6A384923" w14:textId="616D8CD4" w:rsidR="00BF184A" w:rsidRPr="00D30D82" w:rsidRDefault="00BF184A" w:rsidP="00BF184A">
            <w:pPr>
              <w:jc w:val="right"/>
              <w:rPr>
                <w:rFonts w:ascii="Times New Roman" w:hAnsi="Times New Roman" w:cs="Times New Roman"/>
                <w:lang w:val="en-US"/>
              </w:rPr>
            </w:pPr>
            <w:r w:rsidRPr="00D30D82">
              <w:rPr>
                <w:rFonts w:ascii="Times New Roman" w:hAnsi="Times New Roman" w:cs="Times New Roman"/>
                <w:lang w:val="en-US"/>
              </w:rPr>
              <w:t>4</w:t>
            </w:r>
          </w:p>
        </w:tc>
        <w:tc>
          <w:tcPr>
            <w:tcW w:w="2202" w:type="dxa"/>
            <w:tcBorders>
              <w:right w:val="single" w:sz="4" w:space="0" w:color="auto"/>
            </w:tcBorders>
          </w:tcPr>
          <w:p w14:paraId="0C5ABD8D" w14:textId="4B34F93C" w:rsidR="00BF184A" w:rsidRPr="00D30D82" w:rsidRDefault="00BF184A" w:rsidP="00BF184A">
            <w:pPr>
              <w:rPr>
                <w:rFonts w:ascii="Times New Roman" w:hAnsi="Times New Roman" w:cs="Times New Roman"/>
                <w:lang w:val="en-US"/>
              </w:rPr>
            </w:pPr>
            <w:r w:rsidRPr="00D30D82">
              <w:rPr>
                <w:rFonts w:ascii="Times New Roman" w:hAnsi="Times New Roman" w:cs="Times New Roman"/>
                <w:lang w:val="en-US"/>
              </w:rPr>
              <w:t>Similarities</w:t>
            </w:r>
          </w:p>
        </w:tc>
        <w:tc>
          <w:tcPr>
            <w:tcW w:w="1119" w:type="dxa"/>
            <w:tcBorders>
              <w:left w:val="single" w:sz="4" w:space="0" w:color="auto"/>
            </w:tcBorders>
          </w:tcPr>
          <w:p w14:paraId="10268B0A" w14:textId="1E1BF602" w:rsidR="00BF184A" w:rsidRPr="00D30D82" w:rsidRDefault="00BF184A" w:rsidP="00A3701D">
            <w:pPr>
              <w:jc w:val="center"/>
              <w:rPr>
                <w:rFonts w:ascii="Times New Roman" w:hAnsi="Times New Roman" w:cs="Times New Roman"/>
                <w:b/>
                <w:bCs/>
                <w:lang w:val="en-US"/>
              </w:rPr>
            </w:pPr>
            <w:r w:rsidRPr="00D30D82">
              <w:rPr>
                <w:rFonts w:ascii="Times New Roman" w:hAnsi="Times New Roman" w:cs="Times New Roman"/>
                <w:b/>
                <w:bCs/>
                <w:lang w:val="en-US"/>
              </w:rPr>
              <w:t>.70</w:t>
            </w:r>
          </w:p>
        </w:tc>
        <w:tc>
          <w:tcPr>
            <w:tcW w:w="1613" w:type="dxa"/>
            <w:tcBorders>
              <w:right w:val="single" w:sz="4" w:space="0" w:color="auto"/>
            </w:tcBorders>
          </w:tcPr>
          <w:p w14:paraId="31B0B6AE" w14:textId="4E7E862E" w:rsidR="00BF184A" w:rsidRPr="00D30D82" w:rsidRDefault="00704E08"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082" w:type="dxa"/>
            <w:tcBorders>
              <w:left w:val="single" w:sz="4" w:space="0" w:color="auto"/>
            </w:tcBorders>
          </w:tcPr>
          <w:p w14:paraId="635D05F4" w14:textId="3506EAF7" w:rsidR="00BF184A" w:rsidRPr="00D30D82" w:rsidRDefault="00231DF4" w:rsidP="00A3701D">
            <w:pPr>
              <w:jc w:val="center"/>
              <w:rPr>
                <w:rFonts w:ascii="Times New Roman" w:hAnsi="Times New Roman" w:cs="Times New Roman"/>
                <w:b/>
                <w:bCs/>
                <w:lang w:val="en-US"/>
              </w:rPr>
            </w:pPr>
            <w:r w:rsidRPr="00D30D82">
              <w:rPr>
                <w:rFonts w:ascii="Times New Roman" w:hAnsi="Times New Roman" w:cs="Times New Roman"/>
                <w:b/>
                <w:bCs/>
                <w:lang w:val="en-US"/>
              </w:rPr>
              <w:t>.</w:t>
            </w:r>
            <w:r w:rsidR="00AF1301" w:rsidRPr="00D30D82">
              <w:rPr>
                <w:rFonts w:ascii="Times New Roman" w:hAnsi="Times New Roman" w:cs="Times New Roman"/>
                <w:b/>
                <w:bCs/>
                <w:lang w:val="en-US"/>
              </w:rPr>
              <w:t>55</w:t>
            </w:r>
          </w:p>
        </w:tc>
        <w:tc>
          <w:tcPr>
            <w:tcW w:w="1419" w:type="dxa"/>
          </w:tcPr>
          <w:p w14:paraId="02BA4C31" w14:textId="7C91C015" w:rsidR="00BF184A" w:rsidRPr="00D30D82" w:rsidRDefault="00AF1301" w:rsidP="00A3701D">
            <w:pPr>
              <w:jc w:val="center"/>
              <w:rPr>
                <w:rFonts w:ascii="Times New Roman" w:hAnsi="Times New Roman" w:cs="Times New Roman"/>
                <w:b/>
                <w:bCs/>
                <w:lang w:val="en-US"/>
              </w:rPr>
            </w:pPr>
            <w:r w:rsidRPr="00D30D82">
              <w:rPr>
                <w:rFonts w:ascii="Times New Roman" w:hAnsi="Times New Roman" w:cs="Times New Roman"/>
                <w:b/>
                <w:bCs/>
                <w:lang w:val="en-US"/>
              </w:rPr>
              <w:t>.25</w:t>
            </w:r>
          </w:p>
        </w:tc>
      </w:tr>
      <w:tr w:rsidR="00BF184A" w:rsidRPr="00D30D82" w14:paraId="53E32CC9" w14:textId="77777777" w:rsidTr="00D249E8">
        <w:tc>
          <w:tcPr>
            <w:tcW w:w="738" w:type="dxa"/>
          </w:tcPr>
          <w:p w14:paraId="15CA1ACE" w14:textId="42C07E74" w:rsidR="00BF184A" w:rsidRPr="00D30D82" w:rsidRDefault="00BF184A" w:rsidP="00BF184A">
            <w:pPr>
              <w:jc w:val="right"/>
              <w:rPr>
                <w:rFonts w:ascii="Times New Roman" w:hAnsi="Times New Roman" w:cs="Times New Roman"/>
                <w:lang w:val="en-US"/>
              </w:rPr>
            </w:pPr>
            <w:r w:rsidRPr="00D30D82">
              <w:rPr>
                <w:rFonts w:ascii="Times New Roman" w:hAnsi="Times New Roman" w:cs="Times New Roman"/>
                <w:lang w:val="en-US"/>
              </w:rPr>
              <w:t>5</w:t>
            </w:r>
          </w:p>
        </w:tc>
        <w:tc>
          <w:tcPr>
            <w:tcW w:w="2202" w:type="dxa"/>
            <w:tcBorders>
              <w:right w:val="single" w:sz="4" w:space="0" w:color="auto"/>
            </w:tcBorders>
          </w:tcPr>
          <w:p w14:paraId="0573115A" w14:textId="4A4A46F1" w:rsidR="00BF184A" w:rsidRPr="00D30D82" w:rsidRDefault="00BF184A" w:rsidP="00BF184A">
            <w:pPr>
              <w:rPr>
                <w:rFonts w:ascii="Times New Roman" w:hAnsi="Times New Roman" w:cs="Times New Roman"/>
                <w:lang w:val="en-US"/>
              </w:rPr>
            </w:pPr>
            <w:r w:rsidRPr="00D30D82">
              <w:rPr>
                <w:rFonts w:ascii="Times New Roman" w:hAnsi="Times New Roman" w:cs="Times New Roman"/>
                <w:lang w:val="en-US"/>
              </w:rPr>
              <w:t>Vocabulary</w:t>
            </w:r>
          </w:p>
        </w:tc>
        <w:tc>
          <w:tcPr>
            <w:tcW w:w="1119" w:type="dxa"/>
            <w:tcBorders>
              <w:left w:val="single" w:sz="4" w:space="0" w:color="auto"/>
            </w:tcBorders>
          </w:tcPr>
          <w:p w14:paraId="2A6D6C3C" w14:textId="09D16DF5" w:rsidR="00BF184A" w:rsidRPr="00D30D82" w:rsidRDefault="00BF184A" w:rsidP="00A3701D">
            <w:pPr>
              <w:jc w:val="center"/>
              <w:rPr>
                <w:rFonts w:ascii="Times New Roman" w:hAnsi="Times New Roman" w:cs="Times New Roman"/>
                <w:b/>
                <w:bCs/>
                <w:lang w:val="en-US"/>
              </w:rPr>
            </w:pPr>
            <w:r w:rsidRPr="00D30D82">
              <w:rPr>
                <w:rFonts w:ascii="Times New Roman" w:hAnsi="Times New Roman" w:cs="Times New Roman"/>
                <w:b/>
                <w:bCs/>
                <w:lang w:val="en-US"/>
              </w:rPr>
              <w:t>.7</w:t>
            </w:r>
            <w:r w:rsidR="00DD39D0" w:rsidRPr="00D30D82">
              <w:rPr>
                <w:rFonts w:ascii="Times New Roman" w:hAnsi="Times New Roman" w:cs="Times New Roman"/>
                <w:b/>
                <w:bCs/>
                <w:lang w:val="en-US"/>
              </w:rPr>
              <w:t>8</w:t>
            </w:r>
          </w:p>
        </w:tc>
        <w:tc>
          <w:tcPr>
            <w:tcW w:w="1613" w:type="dxa"/>
            <w:tcBorders>
              <w:right w:val="single" w:sz="4" w:space="0" w:color="auto"/>
            </w:tcBorders>
          </w:tcPr>
          <w:p w14:paraId="42DDF8A9" w14:textId="66EE7683" w:rsidR="00BF184A" w:rsidRPr="00D30D82" w:rsidRDefault="00704E08"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082" w:type="dxa"/>
            <w:tcBorders>
              <w:left w:val="single" w:sz="4" w:space="0" w:color="auto"/>
            </w:tcBorders>
          </w:tcPr>
          <w:p w14:paraId="58995471" w14:textId="00C8D655" w:rsidR="00BF184A" w:rsidRPr="00D30D82" w:rsidRDefault="00585124" w:rsidP="00A3701D">
            <w:pPr>
              <w:jc w:val="center"/>
              <w:rPr>
                <w:rFonts w:ascii="Times New Roman" w:hAnsi="Times New Roman" w:cs="Times New Roman"/>
                <w:b/>
                <w:bCs/>
                <w:lang w:val="en-US"/>
              </w:rPr>
            </w:pPr>
            <w:r w:rsidRPr="00D30D82">
              <w:rPr>
                <w:rFonts w:ascii="Times New Roman" w:hAnsi="Times New Roman" w:cs="Times New Roman"/>
                <w:b/>
                <w:bCs/>
                <w:lang w:val="en-US"/>
              </w:rPr>
              <w:t>.7</w:t>
            </w:r>
            <w:r w:rsidR="00AF1301" w:rsidRPr="00D30D82">
              <w:rPr>
                <w:rFonts w:ascii="Times New Roman" w:hAnsi="Times New Roman" w:cs="Times New Roman"/>
                <w:b/>
                <w:bCs/>
                <w:lang w:val="en-US"/>
              </w:rPr>
              <w:t>8</w:t>
            </w:r>
          </w:p>
        </w:tc>
        <w:tc>
          <w:tcPr>
            <w:tcW w:w="1419" w:type="dxa"/>
          </w:tcPr>
          <w:p w14:paraId="0D496638" w14:textId="29BCE9AF" w:rsidR="00BF184A"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r>
      <w:tr w:rsidR="00BF184A" w:rsidRPr="00D30D82" w14:paraId="70922B55" w14:textId="77777777" w:rsidTr="00D249E8">
        <w:tc>
          <w:tcPr>
            <w:tcW w:w="738" w:type="dxa"/>
          </w:tcPr>
          <w:p w14:paraId="5A9AC010" w14:textId="6DBFEF05" w:rsidR="00BF184A" w:rsidRPr="00D30D82" w:rsidRDefault="00BF184A" w:rsidP="00BF184A">
            <w:pPr>
              <w:jc w:val="right"/>
              <w:rPr>
                <w:rFonts w:ascii="Times New Roman" w:hAnsi="Times New Roman" w:cs="Times New Roman"/>
                <w:lang w:val="en-US"/>
              </w:rPr>
            </w:pPr>
            <w:r w:rsidRPr="00D30D82">
              <w:rPr>
                <w:rFonts w:ascii="Times New Roman" w:hAnsi="Times New Roman" w:cs="Times New Roman"/>
                <w:lang w:val="en-US"/>
              </w:rPr>
              <w:t>6</w:t>
            </w:r>
          </w:p>
        </w:tc>
        <w:tc>
          <w:tcPr>
            <w:tcW w:w="2202" w:type="dxa"/>
            <w:tcBorders>
              <w:right w:val="single" w:sz="4" w:space="0" w:color="auto"/>
            </w:tcBorders>
          </w:tcPr>
          <w:p w14:paraId="7DC6FB3A" w14:textId="1E9064B8" w:rsidR="00BF184A" w:rsidRPr="00D30D82" w:rsidRDefault="00BF184A" w:rsidP="00BF184A">
            <w:pPr>
              <w:rPr>
                <w:rFonts w:ascii="Times New Roman" w:hAnsi="Times New Roman" w:cs="Times New Roman"/>
                <w:lang w:val="en-US"/>
              </w:rPr>
            </w:pPr>
            <w:r w:rsidRPr="00D30D82">
              <w:rPr>
                <w:rFonts w:ascii="Times New Roman" w:hAnsi="Times New Roman" w:cs="Times New Roman"/>
                <w:lang w:val="en-US"/>
              </w:rPr>
              <w:t>Digit Span</w:t>
            </w:r>
          </w:p>
        </w:tc>
        <w:tc>
          <w:tcPr>
            <w:tcW w:w="1119" w:type="dxa"/>
            <w:tcBorders>
              <w:left w:val="single" w:sz="4" w:space="0" w:color="auto"/>
            </w:tcBorders>
          </w:tcPr>
          <w:p w14:paraId="55A0E2F8" w14:textId="1295B04E" w:rsidR="00BF184A" w:rsidRPr="00D30D82" w:rsidRDefault="00BF184A" w:rsidP="00A3701D">
            <w:pPr>
              <w:jc w:val="center"/>
              <w:rPr>
                <w:rFonts w:ascii="Times New Roman" w:hAnsi="Times New Roman" w:cs="Times New Roman"/>
                <w:b/>
                <w:bCs/>
                <w:lang w:val="en-US"/>
              </w:rPr>
            </w:pPr>
            <w:r w:rsidRPr="00D30D82">
              <w:rPr>
                <w:rFonts w:ascii="Times New Roman" w:hAnsi="Times New Roman" w:cs="Times New Roman"/>
                <w:b/>
                <w:bCs/>
                <w:lang w:val="en-US"/>
              </w:rPr>
              <w:t>.</w:t>
            </w:r>
            <w:r w:rsidR="00DD39D0" w:rsidRPr="00D30D82">
              <w:rPr>
                <w:rFonts w:ascii="Times New Roman" w:hAnsi="Times New Roman" w:cs="Times New Roman"/>
                <w:b/>
                <w:bCs/>
                <w:lang w:val="en-US"/>
              </w:rPr>
              <w:t>40</w:t>
            </w:r>
          </w:p>
        </w:tc>
        <w:tc>
          <w:tcPr>
            <w:tcW w:w="1613" w:type="dxa"/>
            <w:tcBorders>
              <w:right w:val="single" w:sz="4" w:space="0" w:color="auto"/>
            </w:tcBorders>
          </w:tcPr>
          <w:p w14:paraId="18302A86" w14:textId="65457DB1" w:rsidR="00BF184A" w:rsidRPr="00D30D82" w:rsidRDefault="00704E08"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082" w:type="dxa"/>
            <w:tcBorders>
              <w:left w:val="single" w:sz="4" w:space="0" w:color="auto"/>
            </w:tcBorders>
          </w:tcPr>
          <w:p w14:paraId="0ADC15C6" w14:textId="7E3FA1BC" w:rsidR="00BF184A" w:rsidRPr="00D30D82" w:rsidRDefault="00585124" w:rsidP="00A3701D">
            <w:pPr>
              <w:jc w:val="center"/>
              <w:rPr>
                <w:rFonts w:ascii="Times New Roman" w:hAnsi="Times New Roman" w:cs="Times New Roman"/>
                <w:b/>
                <w:bCs/>
                <w:lang w:val="en-US"/>
              </w:rPr>
            </w:pPr>
            <w:r w:rsidRPr="00D30D82">
              <w:rPr>
                <w:rFonts w:ascii="Times New Roman" w:hAnsi="Times New Roman" w:cs="Times New Roman"/>
                <w:b/>
                <w:bCs/>
                <w:lang w:val="en-US"/>
              </w:rPr>
              <w:t>.</w:t>
            </w:r>
            <w:r w:rsidR="00AF1301" w:rsidRPr="00D30D82">
              <w:rPr>
                <w:rFonts w:ascii="Times New Roman" w:hAnsi="Times New Roman" w:cs="Times New Roman"/>
                <w:b/>
                <w:bCs/>
                <w:lang w:val="en-US"/>
              </w:rPr>
              <w:t>41</w:t>
            </w:r>
          </w:p>
        </w:tc>
        <w:tc>
          <w:tcPr>
            <w:tcW w:w="1419" w:type="dxa"/>
          </w:tcPr>
          <w:p w14:paraId="383BFE29" w14:textId="4F5D9E30" w:rsidR="00BF184A"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r>
      <w:tr w:rsidR="00E36F07" w:rsidRPr="00D30D82" w14:paraId="2C519BF6" w14:textId="77777777" w:rsidTr="00D249E8">
        <w:tc>
          <w:tcPr>
            <w:tcW w:w="738" w:type="dxa"/>
          </w:tcPr>
          <w:p w14:paraId="0E394897" w14:textId="77418C92" w:rsidR="00E36F07" w:rsidRPr="00D30D82" w:rsidRDefault="00E36F07" w:rsidP="00E36F07">
            <w:pPr>
              <w:jc w:val="right"/>
              <w:rPr>
                <w:rFonts w:ascii="Times New Roman" w:hAnsi="Times New Roman" w:cs="Times New Roman"/>
                <w:lang w:val="en-US"/>
              </w:rPr>
            </w:pPr>
            <w:r w:rsidRPr="00D30D82">
              <w:rPr>
                <w:rFonts w:ascii="Times New Roman" w:hAnsi="Times New Roman" w:cs="Times New Roman"/>
                <w:lang w:val="en-US"/>
              </w:rPr>
              <w:t>7</w:t>
            </w:r>
          </w:p>
        </w:tc>
        <w:tc>
          <w:tcPr>
            <w:tcW w:w="2202" w:type="dxa"/>
            <w:tcBorders>
              <w:right w:val="single" w:sz="4" w:space="0" w:color="auto"/>
            </w:tcBorders>
          </w:tcPr>
          <w:p w14:paraId="46A274EA" w14:textId="2474A02A" w:rsidR="00E36F07" w:rsidRPr="00D30D82" w:rsidRDefault="00E36F07" w:rsidP="00E36F07">
            <w:pPr>
              <w:rPr>
                <w:rFonts w:ascii="Times New Roman" w:hAnsi="Times New Roman" w:cs="Times New Roman"/>
                <w:lang w:val="en-US"/>
              </w:rPr>
            </w:pPr>
            <w:r w:rsidRPr="00D30D82">
              <w:rPr>
                <w:rFonts w:ascii="Times New Roman" w:hAnsi="Times New Roman" w:cs="Times New Roman"/>
                <w:lang w:val="en-US"/>
              </w:rPr>
              <w:t>Picture Completion</w:t>
            </w:r>
          </w:p>
        </w:tc>
        <w:tc>
          <w:tcPr>
            <w:tcW w:w="1119" w:type="dxa"/>
            <w:tcBorders>
              <w:left w:val="single" w:sz="4" w:space="0" w:color="auto"/>
            </w:tcBorders>
          </w:tcPr>
          <w:p w14:paraId="616C075A" w14:textId="5945A950" w:rsidR="00E36F07" w:rsidRPr="00D30D82" w:rsidRDefault="00BF184A"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613" w:type="dxa"/>
            <w:tcBorders>
              <w:right w:val="single" w:sz="4" w:space="0" w:color="auto"/>
            </w:tcBorders>
          </w:tcPr>
          <w:p w14:paraId="0862F971" w14:textId="7D9E33CE" w:rsidR="00E36F07" w:rsidRPr="00D30D82" w:rsidRDefault="00704E08" w:rsidP="00A3701D">
            <w:pPr>
              <w:jc w:val="center"/>
              <w:rPr>
                <w:rFonts w:ascii="Times New Roman" w:hAnsi="Times New Roman" w:cs="Times New Roman"/>
                <w:b/>
                <w:bCs/>
                <w:lang w:val="en-US"/>
              </w:rPr>
            </w:pPr>
            <w:r w:rsidRPr="00D30D82">
              <w:rPr>
                <w:rFonts w:ascii="Times New Roman" w:hAnsi="Times New Roman" w:cs="Times New Roman"/>
                <w:b/>
                <w:bCs/>
                <w:lang w:val="en-US"/>
              </w:rPr>
              <w:t>.6</w:t>
            </w:r>
            <w:r w:rsidR="00DD39D0" w:rsidRPr="00D30D82">
              <w:rPr>
                <w:rFonts w:ascii="Times New Roman" w:hAnsi="Times New Roman" w:cs="Times New Roman"/>
                <w:b/>
                <w:bCs/>
                <w:lang w:val="en-US"/>
              </w:rPr>
              <w:t>2</w:t>
            </w:r>
          </w:p>
        </w:tc>
        <w:tc>
          <w:tcPr>
            <w:tcW w:w="1082" w:type="dxa"/>
            <w:tcBorders>
              <w:left w:val="single" w:sz="4" w:space="0" w:color="auto"/>
            </w:tcBorders>
          </w:tcPr>
          <w:p w14:paraId="58080D2F" w14:textId="4EC36B35" w:rsidR="00E36F07"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419" w:type="dxa"/>
          </w:tcPr>
          <w:p w14:paraId="47EEB990" w14:textId="4F3E5BEF" w:rsidR="00E36F07" w:rsidRPr="00D30D82" w:rsidRDefault="00585124" w:rsidP="00A3701D">
            <w:pPr>
              <w:jc w:val="center"/>
              <w:rPr>
                <w:rFonts w:ascii="Times New Roman" w:hAnsi="Times New Roman" w:cs="Times New Roman"/>
                <w:b/>
                <w:bCs/>
                <w:lang w:val="en-US"/>
              </w:rPr>
            </w:pPr>
            <w:r w:rsidRPr="00D30D82">
              <w:rPr>
                <w:rFonts w:ascii="Times New Roman" w:hAnsi="Times New Roman" w:cs="Times New Roman"/>
                <w:b/>
                <w:bCs/>
                <w:lang w:val="en-US"/>
              </w:rPr>
              <w:t>.6</w:t>
            </w:r>
            <w:r w:rsidR="00AF1301" w:rsidRPr="00D30D82">
              <w:rPr>
                <w:rFonts w:ascii="Times New Roman" w:hAnsi="Times New Roman" w:cs="Times New Roman"/>
                <w:b/>
                <w:bCs/>
                <w:lang w:val="en-US"/>
              </w:rPr>
              <w:t>3</w:t>
            </w:r>
          </w:p>
        </w:tc>
      </w:tr>
      <w:tr w:rsidR="00E36F07" w:rsidRPr="00D30D82" w14:paraId="174DE4EF" w14:textId="77777777" w:rsidTr="00D249E8">
        <w:tc>
          <w:tcPr>
            <w:tcW w:w="738" w:type="dxa"/>
          </w:tcPr>
          <w:p w14:paraId="3F30F15F" w14:textId="28BAC3B0" w:rsidR="00E36F07" w:rsidRPr="00D30D82" w:rsidRDefault="00E36F07" w:rsidP="00E36F07">
            <w:pPr>
              <w:jc w:val="right"/>
              <w:rPr>
                <w:rFonts w:ascii="Times New Roman" w:hAnsi="Times New Roman" w:cs="Times New Roman"/>
                <w:lang w:val="en-US"/>
              </w:rPr>
            </w:pPr>
            <w:r w:rsidRPr="00D30D82">
              <w:rPr>
                <w:rFonts w:ascii="Times New Roman" w:hAnsi="Times New Roman" w:cs="Times New Roman"/>
                <w:lang w:val="en-US"/>
              </w:rPr>
              <w:t>8</w:t>
            </w:r>
          </w:p>
        </w:tc>
        <w:tc>
          <w:tcPr>
            <w:tcW w:w="2202" w:type="dxa"/>
            <w:tcBorders>
              <w:right w:val="single" w:sz="4" w:space="0" w:color="auto"/>
            </w:tcBorders>
          </w:tcPr>
          <w:p w14:paraId="53A896E9" w14:textId="29314360" w:rsidR="00E36F07" w:rsidRPr="00D30D82" w:rsidRDefault="00E36F07" w:rsidP="00E36F07">
            <w:pPr>
              <w:rPr>
                <w:rFonts w:ascii="Times New Roman" w:hAnsi="Times New Roman" w:cs="Times New Roman"/>
                <w:lang w:val="en-US"/>
              </w:rPr>
            </w:pPr>
            <w:r w:rsidRPr="00D30D82">
              <w:rPr>
                <w:rFonts w:ascii="Times New Roman" w:hAnsi="Times New Roman" w:cs="Times New Roman"/>
                <w:lang w:val="en-US"/>
              </w:rPr>
              <w:t>Picture Arrangement</w:t>
            </w:r>
          </w:p>
        </w:tc>
        <w:tc>
          <w:tcPr>
            <w:tcW w:w="1119" w:type="dxa"/>
            <w:tcBorders>
              <w:left w:val="single" w:sz="4" w:space="0" w:color="auto"/>
            </w:tcBorders>
          </w:tcPr>
          <w:p w14:paraId="05B25AD7" w14:textId="607D3B3A" w:rsidR="00E36F07" w:rsidRPr="00D30D82" w:rsidRDefault="00BF184A"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613" w:type="dxa"/>
            <w:tcBorders>
              <w:right w:val="single" w:sz="4" w:space="0" w:color="auto"/>
            </w:tcBorders>
          </w:tcPr>
          <w:p w14:paraId="265396B1" w14:textId="669FE115" w:rsidR="00E36F07" w:rsidRPr="00D30D82" w:rsidRDefault="00704E08" w:rsidP="00A3701D">
            <w:pPr>
              <w:jc w:val="center"/>
              <w:rPr>
                <w:rFonts w:ascii="Times New Roman" w:hAnsi="Times New Roman" w:cs="Times New Roman"/>
                <w:b/>
                <w:bCs/>
                <w:lang w:val="en-US"/>
              </w:rPr>
            </w:pPr>
            <w:r w:rsidRPr="00D30D82">
              <w:rPr>
                <w:rFonts w:ascii="Times New Roman" w:hAnsi="Times New Roman" w:cs="Times New Roman"/>
                <w:b/>
                <w:bCs/>
                <w:lang w:val="en-US"/>
              </w:rPr>
              <w:t>.4</w:t>
            </w:r>
            <w:r w:rsidR="00A3701D" w:rsidRPr="00D30D82">
              <w:rPr>
                <w:rFonts w:ascii="Times New Roman" w:hAnsi="Times New Roman" w:cs="Times New Roman"/>
                <w:b/>
                <w:bCs/>
                <w:lang w:val="en-US"/>
              </w:rPr>
              <w:t>5</w:t>
            </w:r>
          </w:p>
        </w:tc>
        <w:tc>
          <w:tcPr>
            <w:tcW w:w="1082" w:type="dxa"/>
            <w:tcBorders>
              <w:left w:val="single" w:sz="4" w:space="0" w:color="auto"/>
            </w:tcBorders>
          </w:tcPr>
          <w:p w14:paraId="6FC8BAB2" w14:textId="39F4A825" w:rsidR="00E36F07"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419" w:type="dxa"/>
          </w:tcPr>
          <w:p w14:paraId="02AF39ED" w14:textId="5DB58397" w:rsidR="00E36F07" w:rsidRPr="00D30D82" w:rsidRDefault="00585124" w:rsidP="00A3701D">
            <w:pPr>
              <w:jc w:val="center"/>
              <w:rPr>
                <w:rFonts w:ascii="Times New Roman" w:hAnsi="Times New Roman" w:cs="Times New Roman"/>
                <w:b/>
                <w:bCs/>
                <w:lang w:val="en-US"/>
              </w:rPr>
            </w:pPr>
            <w:r w:rsidRPr="00D30D82">
              <w:rPr>
                <w:rFonts w:ascii="Times New Roman" w:hAnsi="Times New Roman" w:cs="Times New Roman"/>
                <w:b/>
                <w:bCs/>
                <w:lang w:val="en-US"/>
              </w:rPr>
              <w:t>.4</w:t>
            </w:r>
            <w:r w:rsidR="00AF1301" w:rsidRPr="00D30D82">
              <w:rPr>
                <w:rFonts w:ascii="Times New Roman" w:hAnsi="Times New Roman" w:cs="Times New Roman"/>
                <w:b/>
                <w:bCs/>
                <w:lang w:val="en-US"/>
              </w:rPr>
              <w:t>5</w:t>
            </w:r>
          </w:p>
        </w:tc>
      </w:tr>
      <w:tr w:rsidR="00E36F07" w:rsidRPr="00D30D82" w14:paraId="4B004995" w14:textId="77777777" w:rsidTr="00D249E8">
        <w:tc>
          <w:tcPr>
            <w:tcW w:w="738" w:type="dxa"/>
          </w:tcPr>
          <w:p w14:paraId="03FE0860" w14:textId="1FF1FA27" w:rsidR="00E36F07" w:rsidRPr="00D30D82" w:rsidRDefault="00E36F07" w:rsidP="00E36F07">
            <w:pPr>
              <w:jc w:val="right"/>
              <w:rPr>
                <w:rFonts w:ascii="Times New Roman" w:hAnsi="Times New Roman" w:cs="Times New Roman"/>
                <w:lang w:val="en-US"/>
              </w:rPr>
            </w:pPr>
            <w:r w:rsidRPr="00D30D82">
              <w:rPr>
                <w:rFonts w:ascii="Times New Roman" w:hAnsi="Times New Roman" w:cs="Times New Roman"/>
                <w:lang w:val="en-US"/>
              </w:rPr>
              <w:t>9</w:t>
            </w:r>
          </w:p>
        </w:tc>
        <w:tc>
          <w:tcPr>
            <w:tcW w:w="2202" w:type="dxa"/>
            <w:tcBorders>
              <w:right w:val="single" w:sz="4" w:space="0" w:color="auto"/>
            </w:tcBorders>
          </w:tcPr>
          <w:p w14:paraId="4393F489" w14:textId="61F284BA" w:rsidR="00E36F07" w:rsidRPr="00D30D82" w:rsidRDefault="00E36F07" w:rsidP="00E36F07">
            <w:pPr>
              <w:rPr>
                <w:rFonts w:ascii="Times New Roman" w:hAnsi="Times New Roman" w:cs="Times New Roman"/>
                <w:lang w:val="en-US"/>
              </w:rPr>
            </w:pPr>
            <w:r w:rsidRPr="00D30D82">
              <w:rPr>
                <w:rFonts w:ascii="Times New Roman" w:hAnsi="Times New Roman" w:cs="Times New Roman"/>
                <w:lang w:val="en-US"/>
              </w:rPr>
              <w:t>Block Design</w:t>
            </w:r>
          </w:p>
        </w:tc>
        <w:tc>
          <w:tcPr>
            <w:tcW w:w="1119" w:type="dxa"/>
            <w:tcBorders>
              <w:left w:val="single" w:sz="4" w:space="0" w:color="auto"/>
            </w:tcBorders>
          </w:tcPr>
          <w:p w14:paraId="1E190550" w14:textId="3F55FFC1" w:rsidR="00E36F07" w:rsidRPr="00D30D82" w:rsidRDefault="00BF184A"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613" w:type="dxa"/>
            <w:tcBorders>
              <w:right w:val="single" w:sz="4" w:space="0" w:color="auto"/>
            </w:tcBorders>
          </w:tcPr>
          <w:p w14:paraId="40ED83DC" w14:textId="4C952BF2" w:rsidR="00E36F07" w:rsidRPr="00D30D82" w:rsidRDefault="00704E08" w:rsidP="00A3701D">
            <w:pPr>
              <w:jc w:val="center"/>
              <w:rPr>
                <w:rFonts w:ascii="Times New Roman" w:hAnsi="Times New Roman" w:cs="Times New Roman"/>
                <w:b/>
                <w:bCs/>
                <w:lang w:val="en-US"/>
              </w:rPr>
            </w:pPr>
            <w:r w:rsidRPr="00D30D82">
              <w:rPr>
                <w:rFonts w:ascii="Times New Roman" w:hAnsi="Times New Roman" w:cs="Times New Roman"/>
                <w:b/>
                <w:bCs/>
                <w:lang w:val="en-US"/>
              </w:rPr>
              <w:t>.6</w:t>
            </w:r>
            <w:r w:rsidR="00A3701D" w:rsidRPr="00D30D82">
              <w:rPr>
                <w:rFonts w:ascii="Times New Roman" w:hAnsi="Times New Roman" w:cs="Times New Roman"/>
                <w:b/>
                <w:bCs/>
                <w:lang w:val="en-US"/>
              </w:rPr>
              <w:t>7</w:t>
            </w:r>
          </w:p>
        </w:tc>
        <w:tc>
          <w:tcPr>
            <w:tcW w:w="1082" w:type="dxa"/>
            <w:tcBorders>
              <w:left w:val="single" w:sz="4" w:space="0" w:color="auto"/>
            </w:tcBorders>
          </w:tcPr>
          <w:p w14:paraId="72E878CB" w14:textId="79E36FC0" w:rsidR="00E36F07"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419" w:type="dxa"/>
          </w:tcPr>
          <w:p w14:paraId="5B6EF6D6" w14:textId="0D928924" w:rsidR="00E36F07" w:rsidRPr="00D30D82" w:rsidRDefault="00585124" w:rsidP="00A3701D">
            <w:pPr>
              <w:jc w:val="center"/>
              <w:rPr>
                <w:rFonts w:ascii="Times New Roman" w:hAnsi="Times New Roman" w:cs="Times New Roman"/>
                <w:b/>
                <w:bCs/>
                <w:lang w:val="en-US"/>
              </w:rPr>
            </w:pPr>
            <w:r w:rsidRPr="00D30D82">
              <w:rPr>
                <w:rFonts w:ascii="Times New Roman" w:hAnsi="Times New Roman" w:cs="Times New Roman"/>
                <w:b/>
                <w:bCs/>
                <w:lang w:val="en-US"/>
              </w:rPr>
              <w:t>.</w:t>
            </w:r>
            <w:r w:rsidR="009270A5" w:rsidRPr="00D30D82">
              <w:rPr>
                <w:rFonts w:ascii="Times New Roman" w:hAnsi="Times New Roman" w:cs="Times New Roman"/>
                <w:b/>
                <w:bCs/>
                <w:lang w:val="en-US"/>
              </w:rPr>
              <w:t>6</w:t>
            </w:r>
            <w:r w:rsidR="00AF1301" w:rsidRPr="00D30D82">
              <w:rPr>
                <w:rFonts w:ascii="Times New Roman" w:hAnsi="Times New Roman" w:cs="Times New Roman"/>
                <w:b/>
                <w:bCs/>
                <w:lang w:val="en-US"/>
              </w:rPr>
              <w:t>4</w:t>
            </w:r>
          </w:p>
        </w:tc>
      </w:tr>
      <w:tr w:rsidR="00E36F07" w:rsidRPr="00D30D82" w14:paraId="65AB5DF9" w14:textId="77777777" w:rsidTr="00D249E8">
        <w:tc>
          <w:tcPr>
            <w:tcW w:w="738" w:type="dxa"/>
          </w:tcPr>
          <w:p w14:paraId="4F124D11" w14:textId="71AEB923" w:rsidR="00E36F07" w:rsidRPr="00D30D82" w:rsidRDefault="00E36F07" w:rsidP="00E36F07">
            <w:pPr>
              <w:jc w:val="right"/>
              <w:rPr>
                <w:rFonts w:ascii="Times New Roman" w:hAnsi="Times New Roman" w:cs="Times New Roman"/>
                <w:lang w:val="en-US"/>
              </w:rPr>
            </w:pPr>
            <w:r w:rsidRPr="00D30D82">
              <w:rPr>
                <w:rFonts w:ascii="Times New Roman" w:hAnsi="Times New Roman" w:cs="Times New Roman"/>
                <w:lang w:val="en-US"/>
              </w:rPr>
              <w:t>10</w:t>
            </w:r>
          </w:p>
        </w:tc>
        <w:tc>
          <w:tcPr>
            <w:tcW w:w="2202" w:type="dxa"/>
            <w:tcBorders>
              <w:right w:val="single" w:sz="4" w:space="0" w:color="auto"/>
            </w:tcBorders>
          </w:tcPr>
          <w:p w14:paraId="0C23713A" w14:textId="2FDABF05" w:rsidR="00E36F07" w:rsidRPr="00D30D82" w:rsidRDefault="00E36F07" w:rsidP="00E36F07">
            <w:pPr>
              <w:rPr>
                <w:rFonts w:ascii="Times New Roman" w:hAnsi="Times New Roman" w:cs="Times New Roman"/>
                <w:lang w:val="en-US"/>
              </w:rPr>
            </w:pPr>
            <w:r w:rsidRPr="00D30D82">
              <w:rPr>
                <w:rFonts w:ascii="Times New Roman" w:hAnsi="Times New Roman" w:cs="Times New Roman"/>
              </w:rPr>
              <w:t xml:space="preserve">Object </w:t>
            </w:r>
            <w:r w:rsidRPr="00D30D82">
              <w:rPr>
                <w:rFonts w:ascii="Times New Roman" w:hAnsi="Times New Roman" w:cs="Times New Roman"/>
                <w:lang w:val="en-US"/>
              </w:rPr>
              <w:t>Assembly</w:t>
            </w:r>
          </w:p>
        </w:tc>
        <w:tc>
          <w:tcPr>
            <w:tcW w:w="1119" w:type="dxa"/>
            <w:tcBorders>
              <w:left w:val="single" w:sz="4" w:space="0" w:color="auto"/>
            </w:tcBorders>
          </w:tcPr>
          <w:p w14:paraId="46BB6EB3" w14:textId="6141673A" w:rsidR="00E36F07" w:rsidRPr="00D30D82" w:rsidRDefault="00BF184A"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613" w:type="dxa"/>
            <w:tcBorders>
              <w:right w:val="single" w:sz="4" w:space="0" w:color="auto"/>
            </w:tcBorders>
          </w:tcPr>
          <w:p w14:paraId="1F929E73" w14:textId="1CBCEED5" w:rsidR="00E36F07" w:rsidRPr="00D30D82" w:rsidRDefault="00704E08" w:rsidP="00A3701D">
            <w:pPr>
              <w:jc w:val="center"/>
              <w:rPr>
                <w:rFonts w:ascii="Times New Roman" w:hAnsi="Times New Roman" w:cs="Times New Roman"/>
                <w:b/>
                <w:bCs/>
                <w:lang w:val="en-US"/>
              </w:rPr>
            </w:pPr>
            <w:r w:rsidRPr="00D30D82">
              <w:rPr>
                <w:rFonts w:ascii="Times New Roman" w:hAnsi="Times New Roman" w:cs="Times New Roman"/>
                <w:b/>
                <w:bCs/>
                <w:lang w:val="en-US"/>
              </w:rPr>
              <w:t>.5</w:t>
            </w:r>
            <w:r w:rsidR="00A3701D" w:rsidRPr="00D30D82">
              <w:rPr>
                <w:rFonts w:ascii="Times New Roman" w:hAnsi="Times New Roman" w:cs="Times New Roman"/>
                <w:b/>
                <w:bCs/>
                <w:lang w:val="en-US"/>
              </w:rPr>
              <w:t>8</w:t>
            </w:r>
          </w:p>
        </w:tc>
        <w:tc>
          <w:tcPr>
            <w:tcW w:w="1082" w:type="dxa"/>
            <w:tcBorders>
              <w:left w:val="single" w:sz="4" w:space="0" w:color="auto"/>
            </w:tcBorders>
          </w:tcPr>
          <w:p w14:paraId="56D557F3" w14:textId="25431090" w:rsidR="00E36F07" w:rsidRPr="00D30D82" w:rsidRDefault="00585124" w:rsidP="00A3701D">
            <w:pPr>
              <w:jc w:val="center"/>
              <w:rPr>
                <w:rFonts w:ascii="Times New Roman" w:hAnsi="Times New Roman" w:cs="Times New Roman"/>
                <w:lang w:val="en-US"/>
              </w:rPr>
            </w:pPr>
            <w:r w:rsidRPr="00D30D82">
              <w:rPr>
                <w:rFonts w:ascii="Times New Roman" w:hAnsi="Times New Roman" w:cs="Times New Roman"/>
                <w:lang w:val="en-US"/>
              </w:rPr>
              <w:t>0</w:t>
            </w:r>
          </w:p>
        </w:tc>
        <w:tc>
          <w:tcPr>
            <w:tcW w:w="1419" w:type="dxa"/>
          </w:tcPr>
          <w:p w14:paraId="519BEBA1" w14:textId="2F65F786" w:rsidR="00E36F07" w:rsidRPr="00D30D82" w:rsidRDefault="00585124" w:rsidP="00A3701D">
            <w:pPr>
              <w:jc w:val="center"/>
              <w:rPr>
                <w:rFonts w:ascii="Times New Roman" w:hAnsi="Times New Roman" w:cs="Times New Roman"/>
                <w:b/>
                <w:bCs/>
                <w:lang w:val="en-US"/>
              </w:rPr>
            </w:pPr>
            <w:r w:rsidRPr="00D30D82">
              <w:rPr>
                <w:rFonts w:ascii="Times New Roman" w:hAnsi="Times New Roman" w:cs="Times New Roman"/>
                <w:b/>
                <w:bCs/>
                <w:lang w:val="en-US"/>
              </w:rPr>
              <w:t>.5</w:t>
            </w:r>
            <w:r w:rsidR="00AF1301" w:rsidRPr="00D30D82">
              <w:rPr>
                <w:rFonts w:ascii="Times New Roman" w:hAnsi="Times New Roman" w:cs="Times New Roman"/>
                <w:b/>
                <w:bCs/>
                <w:lang w:val="en-US"/>
              </w:rPr>
              <w:t>8</w:t>
            </w:r>
          </w:p>
        </w:tc>
      </w:tr>
    </w:tbl>
    <w:p w14:paraId="72C04282" w14:textId="66667AD0" w:rsidR="002D29FB" w:rsidRPr="00D30D82" w:rsidRDefault="002D29FB" w:rsidP="002D29FB">
      <w:pPr>
        <w:spacing w:before="240" w:after="120" w:line="240" w:lineRule="auto"/>
        <w:rPr>
          <w:rFonts w:ascii="Times New Roman" w:hAnsi="Times New Roman" w:cs="Times New Roman"/>
          <w:lang w:val="en-US"/>
        </w:rPr>
      </w:pPr>
      <w:r w:rsidRPr="00D30D82">
        <w:rPr>
          <w:rFonts w:ascii="Times New Roman" w:hAnsi="Times New Roman" w:cs="Times New Roman"/>
          <w:lang w:val="en-US"/>
        </w:rPr>
        <w:t>Conclusion. By finding signal cancellation of Comprehension by another variable</w:t>
      </w:r>
      <w:r w:rsidR="005D5420" w:rsidRPr="00D30D82">
        <w:rPr>
          <w:rFonts w:ascii="Times New Roman" w:hAnsi="Times New Roman" w:cs="Times New Roman"/>
          <w:lang w:val="en-US"/>
        </w:rPr>
        <w:t>, namely Si</w:t>
      </w:r>
      <w:r w:rsidR="00236730" w:rsidRPr="00D30D82">
        <w:rPr>
          <w:rFonts w:ascii="Times New Roman" w:hAnsi="Times New Roman" w:cs="Times New Roman"/>
          <w:lang w:val="en-US"/>
        </w:rPr>
        <w:t>m</w:t>
      </w:r>
      <w:r w:rsidR="005D5420" w:rsidRPr="00D30D82">
        <w:rPr>
          <w:rFonts w:ascii="Times New Roman" w:hAnsi="Times New Roman" w:cs="Times New Roman"/>
          <w:lang w:val="en-US"/>
        </w:rPr>
        <w:t>ilarities</w:t>
      </w:r>
      <w:r w:rsidRPr="00D30D82">
        <w:rPr>
          <w:rFonts w:ascii="Times New Roman" w:hAnsi="Times New Roman" w:cs="Times New Roman"/>
          <w:lang w:val="en-US"/>
        </w:rPr>
        <w:t>, SCRoF contradicts the earlier solution</w:t>
      </w:r>
      <w:r w:rsidR="000E5806" w:rsidRPr="00D30D82">
        <w:rPr>
          <w:rFonts w:ascii="Times New Roman" w:hAnsi="Times New Roman" w:cs="Times New Roman"/>
          <w:lang w:val="en-US"/>
        </w:rPr>
        <w:t xml:space="preserve"> and indicates</w:t>
      </w:r>
      <w:r w:rsidRPr="00D30D82">
        <w:rPr>
          <w:rFonts w:ascii="Times New Roman" w:hAnsi="Times New Roman" w:cs="Times New Roman"/>
          <w:lang w:val="en-US"/>
        </w:rPr>
        <w:t xml:space="preserve"> that Comprehension and Similarities have proportional</w:t>
      </w:r>
      <w:r w:rsidR="00C4598A" w:rsidRPr="00D30D82">
        <w:rPr>
          <w:rFonts w:ascii="Times New Roman" w:hAnsi="Times New Roman" w:cs="Times New Roman"/>
          <w:lang w:val="en-US"/>
        </w:rPr>
        <w:t xml:space="preserve"> enough</w:t>
      </w:r>
      <w:r w:rsidRPr="00D30D82">
        <w:rPr>
          <w:rFonts w:ascii="Times New Roman" w:hAnsi="Times New Roman" w:cs="Times New Roman"/>
          <w:lang w:val="en-US"/>
        </w:rPr>
        <w:t xml:space="preserve"> loadings on </w:t>
      </w:r>
      <w:r w:rsidR="009A1BA9" w:rsidRPr="00D30D82">
        <w:rPr>
          <w:rFonts w:ascii="Times New Roman" w:hAnsi="Times New Roman" w:cs="Times New Roman"/>
          <w:lang w:val="en-US"/>
        </w:rPr>
        <w:t xml:space="preserve">both </w:t>
      </w:r>
      <w:r w:rsidRPr="00D30D82">
        <w:rPr>
          <w:rFonts w:ascii="Times New Roman" w:hAnsi="Times New Roman" w:cs="Times New Roman"/>
          <w:lang w:val="en-US"/>
        </w:rPr>
        <w:t>the Verbal and Performance factors</w:t>
      </w:r>
      <w:r w:rsidR="00C4598A" w:rsidRPr="00D30D82">
        <w:rPr>
          <w:rFonts w:ascii="Times New Roman" w:hAnsi="Times New Roman" w:cs="Times New Roman"/>
          <w:lang w:val="en-US"/>
        </w:rPr>
        <w:t xml:space="preserve"> for these to mutually cancel their signal</w:t>
      </w:r>
      <w:r w:rsidRPr="00D30D82">
        <w:rPr>
          <w:rFonts w:ascii="Times New Roman" w:hAnsi="Times New Roman" w:cs="Times New Roman"/>
          <w:lang w:val="en-US"/>
        </w:rPr>
        <w:t>.</w:t>
      </w:r>
    </w:p>
    <w:p w14:paraId="506E219A" w14:textId="543ED576" w:rsidR="002E72E9" w:rsidRPr="00D30D82" w:rsidRDefault="002E72E9" w:rsidP="00693B40">
      <w:pPr>
        <w:keepNext/>
        <w:tabs>
          <w:tab w:val="right" w:pos="1134"/>
          <w:tab w:val="decimal" w:pos="1701"/>
          <w:tab w:val="decimal" w:pos="2835"/>
          <w:tab w:val="decimal" w:pos="3969"/>
        </w:tabs>
        <w:spacing w:after="120" w:line="240" w:lineRule="auto"/>
        <w:jc w:val="center"/>
        <w:rPr>
          <w:rFonts w:ascii="Times New Roman" w:hAnsi="Times New Roman" w:cs="Times New Roman"/>
          <w:b/>
          <w:bCs/>
          <w:lang w:val="en-US"/>
        </w:rPr>
      </w:pPr>
      <w:r w:rsidRPr="00D30D82">
        <w:rPr>
          <w:rFonts w:ascii="Times New Roman" w:hAnsi="Times New Roman" w:cs="Times New Roman"/>
          <w:b/>
          <w:bCs/>
          <w:lang w:val="en-US"/>
        </w:rPr>
        <w:t>Discussion</w:t>
      </w:r>
    </w:p>
    <w:p w14:paraId="3E6434A8" w14:textId="66C15A70" w:rsidR="00F375F2" w:rsidRPr="00D30D82" w:rsidRDefault="002F1AA1" w:rsidP="00926723">
      <w:pPr>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 xml:space="preserve">The principle of signal cancellation was introduced </w:t>
      </w:r>
      <w:r w:rsidR="00CF3B17" w:rsidRPr="00D30D82">
        <w:rPr>
          <w:rFonts w:ascii="Times New Roman" w:hAnsi="Times New Roman" w:cs="Times New Roman"/>
          <w:lang w:val="en-US"/>
        </w:rPr>
        <w:t xml:space="preserve">as a radically </w:t>
      </w:r>
      <w:r w:rsidR="007265F6" w:rsidRPr="00D30D82">
        <w:rPr>
          <w:rFonts w:ascii="Times New Roman" w:hAnsi="Times New Roman" w:cs="Times New Roman"/>
          <w:lang w:val="en-US"/>
        </w:rPr>
        <w:t xml:space="preserve">new approach to </w:t>
      </w:r>
      <w:r w:rsidR="005F458E" w:rsidRPr="00D30D82">
        <w:rPr>
          <w:rFonts w:ascii="Times New Roman" w:hAnsi="Times New Roman" w:cs="Times New Roman"/>
          <w:lang w:val="en-US"/>
        </w:rPr>
        <w:t>EFA</w:t>
      </w:r>
      <w:r w:rsidR="00FE743E" w:rsidRPr="00D30D82">
        <w:rPr>
          <w:rFonts w:ascii="Times New Roman" w:hAnsi="Times New Roman" w:cs="Times New Roman"/>
          <w:lang w:val="en-US"/>
        </w:rPr>
        <w:t xml:space="preserve"> in which</w:t>
      </w:r>
      <w:r w:rsidR="00BE0911" w:rsidRPr="00D30D82">
        <w:rPr>
          <w:rFonts w:ascii="Times New Roman" w:hAnsi="Times New Roman" w:cs="Times New Roman"/>
          <w:lang w:val="en-US"/>
        </w:rPr>
        <w:t xml:space="preserve"> </w:t>
      </w:r>
      <w:r w:rsidR="00AB4027" w:rsidRPr="00D30D82">
        <w:rPr>
          <w:rFonts w:ascii="Times New Roman" w:hAnsi="Times New Roman" w:cs="Times New Roman"/>
          <w:lang w:val="en-US"/>
        </w:rPr>
        <w:t>factors</w:t>
      </w:r>
      <w:r w:rsidR="00BE0911" w:rsidRPr="00D30D82">
        <w:rPr>
          <w:rFonts w:ascii="Times New Roman" w:hAnsi="Times New Roman" w:cs="Times New Roman"/>
          <w:lang w:val="en-US"/>
        </w:rPr>
        <w:t xml:space="preserve"> are individually identified </w:t>
      </w:r>
      <w:r w:rsidR="004E4F57" w:rsidRPr="00D30D82">
        <w:rPr>
          <w:rFonts w:ascii="Times New Roman" w:hAnsi="Times New Roman" w:cs="Times New Roman"/>
          <w:lang w:val="en-US"/>
        </w:rPr>
        <w:t>from</w:t>
      </w:r>
      <w:r w:rsidR="00C9687C" w:rsidRPr="00D30D82">
        <w:rPr>
          <w:rFonts w:ascii="Times New Roman" w:hAnsi="Times New Roman" w:cs="Times New Roman"/>
          <w:lang w:val="en-US"/>
        </w:rPr>
        <w:t xml:space="preserve"> pairs of </w:t>
      </w:r>
      <w:r w:rsidR="007B75A6" w:rsidRPr="00D30D82">
        <w:rPr>
          <w:rFonts w:ascii="Times New Roman" w:hAnsi="Times New Roman" w:cs="Times New Roman"/>
          <w:lang w:val="en-US"/>
        </w:rPr>
        <w:t xml:space="preserve">their unique indicator </w:t>
      </w:r>
      <w:r w:rsidR="00C9687C" w:rsidRPr="00D30D82">
        <w:rPr>
          <w:rFonts w:ascii="Times New Roman" w:hAnsi="Times New Roman" w:cs="Times New Roman"/>
          <w:lang w:val="en-US"/>
        </w:rPr>
        <w:t>variables</w:t>
      </w:r>
      <w:r w:rsidR="007B75A6" w:rsidRPr="00D30D82">
        <w:rPr>
          <w:rFonts w:ascii="Times New Roman" w:hAnsi="Times New Roman" w:cs="Times New Roman"/>
          <w:lang w:val="en-US"/>
        </w:rPr>
        <w:t>.</w:t>
      </w:r>
      <w:r w:rsidR="00C9687C" w:rsidRPr="00D30D82">
        <w:rPr>
          <w:rFonts w:ascii="Times New Roman" w:hAnsi="Times New Roman" w:cs="Times New Roman"/>
          <w:lang w:val="en-US"/>
        </w:rPr>
        <w:t xml:space="preserve"> </w:t>
      </w:r>
      <w:r w:rsidR="00FB6EE9" w:rsidRPr="00D30D82">
        <w:rPr>
          <w:rFonts w:ascii="Times New Roman" w:hAnsi="Times New Roman" w:cs="Times New Roman"/>
          <w:lang w:val="en-US"/>
        </w:rPr>
        <w:t xml:space="preserve">Once </w:t>
      </w:r>
      <w:r w:rsidR="000838B5" w:rsidRPr="00D30D82">
        <w:rPr>
          <w:rFonts w:ascii="Times New Roman" w:hAnsi="Times New Roman" w:cs="Times New Roman"/>
          <w:lang w:val="en-US"/>
        </w:rPr>
        <w:t xml:space="preserve">the </w:t>
      </w:r>
      <w:r w:rsidR="00FB6EE9" w:rsidRPr="00D30D82">
        <w:rPr>
          <w:rFonts w:ascii="Times New Roman" w:hAnsi="Times New Roman" w:cs="Times New Roman"/>
          <w:lang w:val="en-US"/>
        </w:rPr>
        <w:t>unifactorial variables are associated with their common factors</w:t>
      </w:r>
      <w:r w:rsidR="00F548DB" w:rsidRPr="00D30D82">
        <w:rPr>
          <w:rFonts w:ascii="Times New Roman" w:hAnsi="Times New Roman" w:cs="Times New Roman"/>
          <w:lang w:val="en-US"/>
        </w:rPr>
        <w:t xml:space="preserve"> through pairwise signal cancellation</w:t>
      </w:r>
      <w:r w:rsidR="00FB6EE9" w:rsidRPr="00D30D82">
        <w:rPr>
          <w:rFonts w:ascii="Times New Roman" w:hAnsi="Times New Roman" w:cs="Times New Roman"/>
          <w:lang w:val="en-US"/>
        </w:rPr>
        <w:t xml:space="preserve">, the remaining multivariate variables are </w:t>
      </w:r>
      <w:r w:rsidR="003E43AB" w:rsidRPr="00D30D82">
        <w:rPr>
          <w:rFonts w:ascii="Times New Roman" w:hAnsi="Times New Roman" w:cs="Times New Roman"/>
          <w:lang w:val="en-US"/>
        </w:rPr>
        <w:t xml:space="preserve">explained by cancelling their composite signals by </w:t>
      </w:r>
      <w:r w:rsidR="00076109" w:rsidRPr="00D30D82">
        <w:rPr>
          <w:rFonts w:ascii="Times New Roman" w:hAnsi="Times New Roman" w:cs="Times New Roman"/>
          <w:lang w:val="en-US"/>
        </w:rPr>
        <w:t xml:space="preserve">subsets of unifactorial variables. </w:t>
      </w:r>
      <w:r w:rsidR="00DC1442" w:rsidRPr="00D30D82">
        <w:rPr>
          <w:rFonts w:ascii="Times New Roman" w:hAnsi="Times New Roman" w:cs="Times New Roman"/>
          <w:lang w:val="en-US"/>
        </w:rPr>
        <w:t xml:space="preserve">Contrary to the standard EFA model that </w:t>
      </w:r>
      <w:r w:rsidR="00833394" w:rsidRPr="00D30D82">
        <w:rPr>
          <w:rFonts w:ascii="Times New Roman" w:hAnsi="Times New Roman" w:cs="Times New Roman"/>
          <w:lang w:val="en-US"/>
        </w:rPr>
        <w:t xml:space="preserve">allows all </w:t>
      </w:r>
      <w:r w:rsidR="00833394" w:rsidRPr="00D30D82">
        <w:rPr>
          <w:rFonts w:ascii="Times New Roman" w:hAnsi="Times New Roman" w:cs="Times New Roman"/>
          <w:lang w:val="en-US"/>
        </w:rPr>
        <w:lastRenderedPageBreak/>
        <w:t>factors to affect all variables</w:t>
      </w:r>
      <w:r w:rsidR="00DC1442" w:rsidRPr="00D30D82">
        <w:rPr>
          <w:rFonts w:ascii="Times New Roman" w:hAnsi="Times New Roman" w:cs="Times New Roman"/>
          <w:lang w:val="en-US"/>
        </w:rPr>
        <w:t>, t</w:t>
      </w:r>
      <w:r w:rsidR="00076109" w:rsidRPr="00D30D82">
        <w:rPr>
          <w:rFonts w:ascii="Times New Roman" w:hAnsi="Times New Roman" w:cs="Times New Roman"/>
          <w:lang w:val="en-US"/>
        </w:rPr>
        <w:t xml:space="preserve">his approach </w:t>
      </w:r>
      <w:r w:rsidR="00833394" w:rsidRPr="00D30D82">
        <w:rPr>
          <w:rFonts w:ascii="Times New Roman" w:hAnsi="Times New Roman" w:cs="Times New Roman"/>
          <w:lang w:val="en-US"/>
        </w:rPr>
        <w:t>naturally produces sparse solution</w:t>
      </w:r>
      <w:r w:rsidR="00CA55C9" w:rsidRPr="00D30D82">
        <w:rPr>
          <w:rFonts w:ascii="Times New Roman" w:hAnsi="Times New Roman" w:cs="Times New Roman"/>
          <w:lang w:val="en-US"/>
        </w:rPr>
        <w:t>s</w:t>
      </w:r>
      <w:r w:rsidR="0087522B" w:rsidRPr="00D30D82">
        <w:rPr>
          <w:rFonts w:ascii="Times New Roman" w:hAnsi="Times New Roman" w:cs="Times New Roman"/>
          <w:lang w:val="en-US"/>
        </w:rPr>
        <w:t>.</w:t>
      </w:r>
      <w:r w:rsidR="005F7166" w:rsidRPr="00D30D82">
        <w:rPr>
          <w:rFonts w:ascii="Times New Roman" w:hAnsi="Times New Roman" w:cs="Times New Roman"/>
          <w:lang w:val="en-US"/>
        </w:rPr>
        <w:t xml:space="preserve"> </w:t>
      </w:r>
      <w:r w:rsidR="004D6E68" w:rsidRPr="00D30D82">
        <w:rPr>
          <w:rFonts w:ascii="Times New Roman" w:hAnsi="Times New Roman" w:cs="Times New Roman"/>
          <w:lang w:val="en-US"/>
        </w:rPr>
        <w:t>SCRoF</w:t>
      </w:r>
      <w:r w:rsidR="000F287D" w:rsidRPr="00D30D82">
        <w:rPr>
          <w:rFonts w:ascii="Times New Roman" w:hAnsi="Times New Roman" w:cs="Times New Roman"/>
          <w:lang w:val="en-US"/>
        </w:rPr>
        <w:t xml:space="preserve"> </w:t>
      </w:r>
      <w:r w:rsidR="004917B6" w:rsidRPr="00D30D82">
        <w:rPr>
          <w:rFonts w:ascii="Times New Roman" w:hAnsi="Times New Roman" w:cs="Times New Roman"/>
          <w:lang w:val="en-US"/>
        </w:rPr>
        <w:t xml:space="preserve">rotation-free </w:t>
      </w:r>
      <w:r w:rsidR="000F287D" w:rsidRPr="00D30D82">
        <w:rPr>
          <w:rFonts w:ascii="Times New Roman" w:hAnsi="Times New Roman" w:cs="Times New Roman"/>
          <w:lang w:val="en-US"/>
        </w:rPr>
        <w:t>solutions are produced</w:t>
      </w:r>
      <w:r w:rsidR="00BC6664" w:rsidRPr="00D30D82">
        <w:rPr>
          <w:rFonts w:ascii="Times New Roman" w:hAnsi="Times New Roman" w:cs="Times New Roman"/>
          <w:lang w:val="en-US"/>
        </w:rPr>
        <w:t xml:space="preserve"> without </w:t>
      </w:r>
      <w:r w:rsidR="00C87C79" w:rsidRPr="00D30D82">
        <w:rPr>
          <w:rFonts w:ascii="Times New Roman" w:hAnsi="Times New Roman" w:cs="Times New Roman"/>
          <w:lang w:val="en-US"/>
        </w:rPr>
        <w:t xml:space="preserve">user </w:t>
      </w:r>
      <w:r w:rsidR="00BC6664" w:rsidRPr="00D30D82">
        <w:rPr>
          <w:rFonts w:ascii="Times New Roman" w:hAnsi="Times New Roman" w:cs="Times New Roman"/>
          <w:lang w:val="en-US"/>
        </w:rPr>
        <w:t>intervention</w:t>
      </w:r>
      <w:r w:rsidR="004917B6" w:rsidRPr="00D30D82">
        <w:rPr>
          <w:rFonts w:ascii="Times New Roman" w:hAnsi="Times New Roman" w:cs="Times New Roman"/>
          <w:lang w:val="en-US"/>
        </w:rPr>
        <w:t>,</w:t>
      </w:r>
      <w:r w:rsidR="00AF37AA" w:rsidRPr="00D30D82">
        <w:rPr>
          <w:rFonts w:ascii="Times New Roman" w:hAnsi="Times New Roman" w:cs="Times New Roman"/>
          <w:lang w:val="en-US"/>
        </w:rPr>
        <w:t xml:space="preserve"> not event to specify the number of factors.</w:t>
      </w:r>
      <w:r w:rsidR="00154FA1" w:rsidRPr="00D30D82">
        <w:rPr>
          <w:rFonts w:ascii="Times New Roman" w:hAnsi="Times New Roman" w:cs="Times New Roman"/>
          <w:lang w:val="en-US"/>
        </w:rPr>
        <w:t xml:space="preserve"> </w:t>
      </w:r>
      <w:r w:rsidR="005F7166" w:rsidRPr="00D30D82">
        <w:rPr>
          <w:rFonts w:ascii="Times New Roman" w:hAnsi="Times New Roman" w:cs="Times New Roman"/>
          <w:lang w:val="en-US"/>
        </w:rPr>
        <w:t>The two-threshold approach</w:t>
      </w:r>
      <w:r w:rsidR="00AF37AA" w:rsidRPr="00D30D82">
        <w:rPr>
          <w:rFonts w:ascii="Times New Roman" w:hAnsi="Times New Roman" w:cs="Times New Roman"/>
          <w:lang w:val="en-US"/>
        </w:rPr>
        <w:t xml:space="preserve">, however, </w:t>
      </w:r>
      <w:r w:rsidR="007B703F" w:rsidRPr="00D30D82">
        <w:rPr>
          <w:rFonts w:ascii="Times New Roman" w:hAnsi="Times New Roman" w:cs="Times New Roman"/>
          <w:lang w:val="en-US"/>
        </w:rPr>
        <w:t xml:space="preserve">may yield </w:t>
      </w:r>
      <w:r w:rsidR="00540531" w:rsidRPr="00D30D82">
        <w:rPr>
          <w:rFonts w:ascii="Times New Roman" w:hAnsi="Times New Roman" w:cs="Times New Roman"/>
          <w:lang w:val="en-US"/>
        </w:rPr>
        <w:t>a few</w:t>
      </w:r>
      <w:r w:rsidR="007B703F" w:rsidRPr="00D30D82">
        <w:rPr>
          <w:rFonts w:ascii="Times New Roman" w:hAnsi="Times New Roman" w:cs="Times New Roman"/>
          <w:lang w:val="en-US"/>
        </w:rPr>
        <w:t xml:space="preserve"> solutions consistent with the data</w:t>
      </w:r>
      <w:r w:rsidR="00913216" w:rsidRPr="00D30D82">
        <w:rPr>
          <w:rFonts w:ascii="Times New Roman" w:hAnsi="Times New Roman" w:cs="Times New Roman"/>
          <w:lang w:val="en-US"/>
        </w:rPr>
        <w:t>.</w:t>
      </w:r>
    </w:p>
    <w:p w14:paraId="42A17571" w14:textId="77777777" w:rsidR="0073604D" w:rsidRPr="00D30D82" w:rsidRDefault="007130A8" w:rsidP="00926723">
      <w:pPr>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A</w:t>
      </w:r>
      <w:r w:rsidR="00BB77D2" w:rsidRPr="00D30D82">
        <w:rPr>
          <w:rFonts w:ascii="Times New Roman" w:hAnsi="Times New Roman" w:cs="Times New Roman"/>
          <w:lang w:val="en-US"/>
        </w:rPr>
        <w:t>long with the χ</w:t>
      </w:r>
      <w:r w:rsidR="00BB77D2" w:rsidRPr="00D30D82">
        <w:rPr>
          <w:rFonts w:ascii="Times New Roman" w:hAnsi="Times New Roman" w:cs="Times New Roman"/>
          <w:vertAlign w:val="superscript"/>
          <w:lang w:val="en-US"/>
        </w:rPr>
        <w:t>2</w:t>
      </w:r>
      <w:r w:rsidR="00BB77D2" w:rsidRPr="00D30D82">
        <w:rPr>
          <w:rFonts w:ascii="Times New Roman" w:hAnsi="Times New Roman" w:cs="Times New Roman"/>
          <w:lang w:val="en-US"/>
        </w:rPr>
        <w:t xml:space="preserve"> fit probability of the data given the model, a</w:t>
      </w:r>
      <w:r w:rsidRPr="00D30D82">
        <w:rPr>
          <w:rFonts w:ascii="Times New Roman" w:hAnsi="Times New Roman" w:cs="Times New Roman"/>
          <w:lang w:val="en-US"/>
        </w:rPr>
        <w:t xml:space="preserve">ssessing the merits of </w:t>
      </w:r>
      <w:r w:rsidR="0083247F" w:rsidRPr="00D30D82">
        <w:rPr>
          <w:rFonts w:ascii="Times New Roman" w:hAnsi="Times New Roman" w:cs="Times New Roman"/>
          <w:lang w:val="en-US"/>
        </w:rPr>
        <w:t>alternate solutions should consider</w:t>
      </w:r>
      <w:r w:rsidR="00BB77D2" w:rsidRPr="00D30D82">
        <w:rPr>
          <w:rFonts w:ascii="Times New Roman" w:hAnsi="Times New Roman" w:cs="Times New Roman"/>
          <w:lang w:val="en-US"/>
        </w:rPr>
        <w:t xml:space="preserve"> </w:t>
      </w:r>
      <w:r w:rsidR="0083247F" w:rsidRPr="00D30D82">
        <w:rPr>
          <w:rFonts w:ascii="Times New Roman" w:hAnsi="Times New Roman" w:cs="Times New Roman"/>
          <w:lang w:val="en-US"/>
        </w:rPr>
        <w:t>model parsimony</w:t>
      </w:r>
      <w:r w:rsidR="001D796C" w:rsidRPr="00D30D82">
        <w:rPr>
          <w:rFonts w:ascii="Times New Roman" w:hAnsi="Times New Roman" w:cs="Times New Roman"/>
          <w:lang w:val="en-US"/>
        </w:rPr>
        <w:t xml:space="preserve"> </w:t>
      </w:r>
      <w:r w:rsidR="00BB77D2" w:rsidRPr="00D30D82">
        <w:rPr>
          <w:rFonts w:ascii="Times New Roman" w:hAnsi="Times New Roman" w:cs="Times New Roman"/>
          <w:lang w:val="en-US"/>
        </w:rPr>
        <w:t xml:space="preserve">and </w:t>
      </w:r>
      <w:r w:rsidR="001D796C" w:rsidRPr="00D30D82">
        <w:rPr>
          <w:rFonts w:ascii="Times New Roman" w:hAnsi="Times New Roman" w:cs="Times New Roman"/>
          <w:lang w:val="en-US"/>
        </w:rPr>
        <w:t>the between</w:t>
      </w:r>
      <w:r w:rsidR="00BB77D2" w:rsidRPr="00D30D82">
        <w:rPr>
          <w:rFonts w:ascii="Times New Roman" w:hAnsi="Times New Roman" w:cs="Times New Roman"/>
          <w:lang w:val="en-US"/>
        </w:rPr>
        <w:t>-</w:t>
      </w:r>
      <w:r w:rsidR="001D796C" w:rsidRPr="00D30D82">
        <w:rPr>
          <w:rFonts w:ascii="Times New Roman" w:hAnsi="Times New Roman" w:cs="Times New Roman"/>
          <w:lang w:val="en-US"/>
        </w:rPr>
        <w:t>factors</w:t>
      </w:r>
      <w:r w:rsidR="00BB77D2" w:rsidRPr="00D30D82">
        <w:rPr>
          <w:rFonts w:ascii="Times New Roman" w:hAnsi="Times New Roman" w:cs="Times New Roman"/>
          <w:lang w:val="en-US"/>
        </w:rPr>
        <w:t xml:space="preserve"> correlations</w:t>
      </w:r>
      <w:r w:rsidR="002B1103" w:rsidRPr="00D30D82">
        <w:rPr>
          <w:rFonts w:ascii="Times New Roman" w:hAnsi="Times New Roman" w:cs="Times New Roman"/>
          <w:lang w:val="en-US"/>
        </w:rPr>
        <w:t xml:space="preserve">. The </w:t>
      </w:r>
      <w:r w:rsidR="006B676C" w:rsidRPr="00D30D82">
        <w:rPr>
          <w:rFonts w:ascii="Times New Roman" w:hAnsi="Times New Roman" w:cs="Times New Roman"/>
          <w:lang w:val="en-US"/>
        </w:rPr>
        <w:t xml:space="preserve">6-factor </w:t>
      </w:r>
      <w:r w:rsidR="002B1103" w:rsidRPr="00D30D82">
        <w:rPr>
          <w:rFonts w:ascii="Times New Roman" w:hAnsi="Times New Roman" w:cs="Times New Roman"/>
          <w:lang w:val="en-US"/>
        </w:rPr>
        <w:t>synthetic example illustrate</w:t>
      </w:r>
      <w:r w:rsidR="006B676C" w:rsidRPr="00D30D82">
        <w:rPr>
          <w:rFonts w:ascii="Times New Roman" w:hAnsi="Times New Roman" w:cs="Times New Roman"/>
          <w:lang w:val="en-US"/>
        </w:rPr>
        <w:t>d that</w:t>
      </w:r>
      <w:r w:rsidR="002B1103" w:rsidRPr="00D30D82">
        <w:rPr>
          <w:rFonts w:ascii="Times New Roman" w:hAnsi="Times New Roman" w:cs="Times New Roman"/>
          <w:lang w:val="en-US"/>
        </w:rPr>
        <w:t xml:space="preserve"> </w:t>
      </w:r>
      <w:r w:rsidR="00C72677" w:rsidRPr="00D30D82">
        <w:rPr>
          <w:rFonts w:ascii="Times New Roman" w:hAnsi="Times New Roman" w:cs="Times New Roman"/>
          <w:lang w:val="en-US"/>
        </w:rPr>
        <w:t>the correct solution was among those not rejected by the χ</w:t>
      </w:r>
      <w:r w:rsidR="00C72677" w:rsidRPr="00D30D82">
        <w:rPr>
          <w:rFonts w:ascii="Times New Roman" w:hAnsi="Times New Roman" w:cs="Times New Roman"/>
          <w:vertAlign w:val="superscript"/>
          <w:lang w:val="en-US"/>
        </w:rPr>
        <w:t>2</w:t>
      </w:r>
      <w:r w:rsidR="00C72677" w:rsidRPr="00D30D82">
        <w:rPr>
          <w:rFonts w:ascii="Times New Roman" w:hAnsi="Times New Roman" w:cs="Times New Roman"/>
          <w:lang w:val="en-CA"/>
        </w:rPr>
        <w:t xml:space="preserve"> test,</w:t>
      </w:r>
      <w:r w:rsidR="006B676C" w:rsidRPr="00D30D82">
        <w:rPr>
          <w:rFonts w:ascii="Times New Roman" w:hAnsi="Times New Roman" w:cs="Times New Roman"/>
          <w:lang w:val="en-CA"/>
        </w:rPr>
        <w:t xml:space="preserve"> although </w:t>
      </w:r>
      <w:r w:rsidR="00D40495" w:rsidRPr="00D30D82">
        <w:rPr>
          <w:rFonts w:ascii="Times New Roman" w:hAnsi="Times New Roman" w:cs="Times New Roman"/>
          <w:lang w:val="en-CA"/>
        </w:rPr>
        <w:t xml:space="preserve">other solutions </w:t>
      </w:r>
      <w:r w:rsidR="00956DFE" w:rsidRPr="00D30D82">
        <w:rPr>
          <w:rFonts w:ascii="Times New Roman" w:hAnsi="Times New Roman" w:cs="Times New Roman"/>
          <w:lang w:val="en-CA"/>
        </w:rPr>
        <w:t>presented</w:t>
      </w:r>
      <w:r w:rsidR="00D40495" w:rsidRPr="00D30D82">
        <w:rPr>
          <w:rFonts w:ascii="Times New Roman" w:hAnsi="Times New Roman" w:cs="Times New Roman"/>
          <w:lang w:val="en-CA"/>
        </w:rPr>
        <w:t xml:space="preserve"> better fits. </w:t>
      </w:r>
      <w:r w:rsidR="005A5CA9" w:rsidRPr="00D30D82">
        <w:rPr>
          <w:rFonts w:ascii="Times New Roman" w:hAnsi="Times New Roman" w:cs="Times New Roman"/>
          <w:lang w:val="en-CA"/>
        </w:rPr>
        <w:t>The solution</w:t>
      </w:r>
      <w:r w:rsidR="00F80EEE" w:rsidRPr="00D30D82">
        <w:rPr>
          <w:rFonts w:ascii="Times New Roman" w:hAnsi="Times New Roman" w:cs="Times New Roman"/>
          <w:lang w:val="en-CA"/>
        </w:rPr>
        <w:t xml:space="preserve"> reported in Table 1 as the one that “</w:t>
      </w:r>
      <w:r w:rsidR="00F80EEE" w:rsidRPr="00D30D82">
        <w:rPr>
          <w:rFonts w:ascii="Times New Roman" w:hAnsi="Times New Roman" w:cs="Times New Roman"/>
          <w:lang w:val="en-US"/>
        </w:rPr>
        <w:t xml:space="preserve">would likely be blindly preferred” </w:t>
      </w:r>
      <w:r w:rsidR="00365B77" w:rsidRPr="00D30D82">
        <w:rPr>
          <w:rFonts w:ascii="Times New Roman" w:hAnsi="Times New Roman" w:cs="Times New Roman"/>
          <w:lang w:val="en-US"/>
        </w:rPr>
        <w:t>improved the χ</w:t>
      </w:r>
      <w:r w:rsidR="00365B77" w:rsidRPr="00D30D82">
        <w:rPr>
          <w:rFonts w:ascii="Times New Roman" w:hAnsi="Times New Roman" w:cs="Times New Roman"/>
          <w:vertAlign w:val="superscript"/>
          <w:lang w:val="en-US"/>
        </w:rPr>
        <w:t>2</w:t>
      </w:r>
      <w:r w:rsidR="00365B77" w:rsidRPr="00D30D82">
        <w:rPr>
          <w:rFonts w:ascii="Times New Roman" w:hAnsi="Times New Roman" w:cs="Times New Roman"/>
          <w:lang w:val="en-US"/>
        </w:rPr>
        <w:t xml:space="preserve"> fit</w:t>
      </w:r>
      <w:r w:rsidR="003170AF" w:rsidRPr="00D30D82">
        <w:rPr>
          <w:rFonts w:ascii="Times New Roman" w:hAnsi="Times New Roman" w:cs="Times New Roman"/>
          <w:lang w:val="en-US"/>
        </w:rPr>
        <w:t>,</w:t>
      </w:r>
      <w:r w:rsidR="00365B77" w:rsidRPr="00D30D82">
        <w:rPr>
          <w:rFonts w:ascii="Times New Roman" w:hAnsi="Times New Roman" w:cs="Times New Roman"/>
          <w:lang w:val="en-US"/>
        </w:rPr>
        <w:t xml:space="preserve"> over the solution that we know to be the correct one</w:t>
      </w:r>
      <w:r w:rsidR="003170AF" w:rsidRPr="00D30D82">
        <w:rPr>
          <w:rFonts w:ascii="Times New Roman" w:hAnsi="Times New Roman" w:cs="Times New Roman"/>
          <w:lang w:val="en-US"/>
        </w:rPr>
        <w:t>,</w:t>
      </w:r>
      <w:r w:rsidR="007701CD" w:rsidRPr="00D30D82">
        <w:rPr>
          <w:rFonts w:ascii="Times New Roman" w:hAnsi="Times New Roman" w:cs="Times New Roman"/>
          <w:lang w:val="en-US"/>
        </w:rPr>
        <w:t xml:space="preserve"> by 16.7 for 2 degrees of freedom</w:t>
      </w:r>
      <w:r w:rsidR="00142DCA" w:rsidRPr="00D30D82">
        <w:rPr>
          <w:rFonts w:ascii="Times New Roman" w:hAnsi="Times New Roman" w:cs="Times New Roman"/>
          <w:lang w:val="en-US"/>
        </w:rPr>
        <w:t xml:space="preserve">, </w:t>
      </w:r>
      <w:r w:rsidR="00D36E5E" w:rsidRPr="00D30D82">
        <w:rPr>
          <w:rFonts w:ascii="Times New Roman" w:hAnsi="Times New Roman" w:cs="Times New Roman"/>
          <w:lang w:val="en-US"/>
        </w:rPr>
        <w:t xml:space="preserve">which </w:t>
      </w:r>
      <w:r w:rsidR="00794029" w:rsidRPr="00D30D82">
        <w:rPr>
          <w:rFonts w:ascii="Times New Roman" w:hAnsi="Times New Roman" w:cs="Times New Roman"/>
          <w:lang w:val="en-US"/>
        </w:rPr>
        <w:t xml:space="preserve">counterbalanced </w:t>
      </w:r>
      <w:r w:rsidR="003D03F1" w:rsidRPr="00D30D82">
        <w:rPr>
          <w:rFonts w:ascii="Times New Roman" w:hAnsi="Times New Roman" w:cs="Times New Roman"/>
          <w:lang w:val="en-US"/>
        </w:rPr>
        <w:t xml:space="preserve">having to accept </w:t>
      </w:r>
      <w:r w:rsidR="00222F97" w:rsidRPr="00D30D82">
        <w:rPr>
          <w:rFonts w:ascii="Times New Roman" w:hAnsi="Times New Roman" w:cs="Times New Roman"/>
          <w:lang w:val="en-US"/>
        </w:rPr>
        <w:t>its</w:t>
      </w:r>
      <w:r w:rsidR="00794029" w:rsidRPr="00D30D82">
        <w:rPr>
          <w:rFonts w:ascii="Times New Roman" w:hAnsi="Times New Roman" w:cs="Times New Roman"/>
          <w:lang w:val="en-US"/>
        </w:rPr>
        <w:t xml:space="preserve"> factor loading of .99 on variable 16. </w:t>
      </w:r>
    </w:p>
    <w:p w14:paraId="205E7199" w14:textId="1F986408" w:rsidR="007130A8" w:rsidRPr="00D30D82" w:rsidRDefault="00DB0694" w:rsidP="00926723">
      <w:pPr>
        <w:tabs>
          <w:tab w:val="right" w:pos="1134"/>
          <w:tab w:val="decimal" w:pos="1701"/>
          <w:tab w:val="decimal" w:pos="2835"/>
          <w:tab w:val="decimal" w:pos="3969"/>
        </w:tabs>
        <w:spacing w:after="120" w:line="240" w:lineRule="auto"/>
        <w:rPr>
          <w:rFonts w:ascii="Times New Roman" w:hAnsi="Times New Roman" w:cs="Times New Roman"/>
          <w:lang w:val="en-CA"/>
        </w:rPr>
      </w:pPr>
      <w:r w:rsidRPr="00D30D82">
        <w:rPr>
          <w:rFonts w:ascii="Times New Roman" w:hAnsi="Times New Roman" w:cs="Times New Roman"/>
          <w:lang w:val="en-US"/>
        </w:rPr>
        <w:t xml:space="preserve">More experience </w:t>
      </w:r>
      <w:r w:rsidR="00D6533A" w:rsidRPr="00D30D82">
        <w:rPr>
          <w:rFonts w:ascii="Times New Roman" w:hAnsi="Times New Roman" w:cs="Times New Roman"/>
          <w:lang w:val="en-US"/>
        </w:rPr>
        <w:t>and debates</w:t>
      </w:r>
      <w:r w:rsidR="00B51E59" w:rsidRPr="00D30D82">
        <w:rPr>
          <w:rFonts w:ascii="Times New Roman" w:hAnsi="Times New Roman" w:cs="Times New Roman"/>
          <w:lang w:val="en-US"/>
        </w:rPr>
        <w:t xml:space="preserve"> among experts</w:t>
      </w:r>
      <w:r w:rsidR="00D6533A" w:rsidRPr="00D30D82">
        <w:rPr>
          <w:rFonts w:ascii="Times New Roman" w:hAnsi="Times New Roman" w:cs="Times New Roman"/>
          <w:lang w:val="en-US"/>
        </w:rPr>
        <w:t xml:space="preserve"> </w:t>
      </w:r>
      <w:r w:rsidR="0073604D" w:rsidRPr="00D30D82">
        <w:rPr>
          <w:rFonts w:ascii="Times New Roman" w:hAnsi="Times New Roman" w:cs="Times New Roman"/>
          <w:lang w:val="en-US"/>
        </w:rPr>
        <w:t>will be</w:t>
      </w:r>
      <w:r w:rsidR="00D6533A" w:rsidRPr="00D30D82">
        <w:rPr>
          <w:rFonts w:ascii="Times New Roman" w:hAnsi="Times New Roman" w:cs="Times New Roman"/>
          <w:lang w:val="en-US"/>
        </w:rPr>
        <w:t xml:space="preserve"> required on the </w:t>
      </w:r>
      <w:r w:rsidR="00A3122D" w:rsidRPr="00D30D82">
        <w:rPr>
          <w:rFonts w:ascii="Times New Roman" w:hAnsi="Times New Roman" w:cs="Times New Roman"/>
          <w:lang w:val="en-US"/>
        </w:rPr>
        <w:t>en</w:t>
      </w:r>
      <w:r w:rsidR="00D6533A" w:rsidRPr="00D30D82">
        <w:rPr>
          <w:rFonts w:ascii="Times New Roman" w:hAnsi="Times New Roman" w:cs="Times New Roman"/>
          <w:lang w:val="en-US"/>
        </w:rPr>
        <w:t>suing</w:t>
      </w:r>
      <w:r w:rsidR="00922362" w:rsidRPr="00D30D82">
        <w:rPr>
          <w:rFonts w:ascii="Times New Roman" w:hAnsi="Times New Roman" w:cs="Times New Roman"/>
          <w:lang w:val="en-US"/>
        </w:rPr>
        <w:t xml:space="preserve"> question of </w:t>
      </w:r>
      <w:r w:rsidR="00222F97" w:rsidRPr="00D30D82">
        <w:rPr>
          <w:rFonts w:ascii="Times New Roman" w:hAnsi="Times New Roman" w:cs="Times New Roman"/>
          <w:lang w:val="en-US"/>
        </w:rPr>
        <w:t>how large a</w:t>
      </w:r>
      <w:r w:rsidR="004F10D2" w:rsidRPr="00D30D82">
        <w:rPr>
          <w:rFonts w:ascii="Times New Roman" w:hAnsi="Times New Roman" w:cs="Times New Roman"/>
          <w:lang w:val="en-US"/>
        </w:rPr>
        <w:t xml:space="preserve"> fit improvement must be, between two otherwise statistically acceptable </w:t>
      </w:r>
      <w:r w:rsidR="005E5E48" w:rsidRPr="00D30D82">
        <w:rPr>
          <w:rFonts w:ascii="Times New Roman" w:hAnsi="Times New Roman" w:cs="Times New Roman"/>
          <w:lang w:val="en-US"/>
        </w:rPr>
        <w:t>models,</w:t>
      </w:r>
      <w:r w:rsidR="004F10D2" w:rsidRPr="00D30D82">
        <w:rPr>
          <w:rFonts w:ascii="Times New Roman" w:hAnsi="Times New Roman" w:cs="Times New Roman"/>
          <w:lang w:val="en-US"/>
        </w:rPr>
        <w:t xml:space="preserve"> to </w:t>
      </w:r>
      <w:r w:rsidR="00BD02FC" w:rsidRPr="00D30D82">
        <w:rPr>
          <w:rFonts w:ascii="Times New Roman" w:hAnsi="Times New Roman" w:cs="Times New Roman"/>
          <w:lang w:val="en-US"/>
        </w:rPr>
        <w:t xml:space="preserve">carry its preference over </w:t>
      </w:r>
      <w:r w:rsidR="00C903DB" w:rsidRPr="00D30D82">
        <w:rPr>
          <w:rFonts w:ascii="Times New Roman" w:hAnsi="Times New Roman" w:cs="Times New Roman"/>
          <w:lang w:val="en-US"/>
        </w:rPr>
        <w:t xml:space="preserve">the </w:t>
      </w:r>
      <w:r w:rsidR="00191AA5" w:rsidRPr="00D30D82">
        <w:rPr>
          <w:rFonts w:ascii="Times New Roman" w:hAnsi="Times New Roman" w:cs="Times New Roman"/>
          <w:lang w:val="en-US"/>
        </w:rPr>
        <w:t>more parsimonious alternative</w:t>
      </w:r>
      <w:r w:rsidR="00D6533A" w:rsidRPr="00D30D82">
        <w:rPr>
          <w:rFonts w:ascii="Times New Roman" w:hAnsi="Times New Roman" w:cs="Times New Roman"/>
          <w:lang w:val="en-US"/>
        </w:rPr>
        <w:t>.</w:t>
      </w:r>
      <w:r w:rsidR="00B51E59" w:rsidRPr="00D30D82">
        <w:rPr>
          <w:rFonts w:ascii="Times New Roman" w:hAnsi="Times New Roman" w:cs="Times New Roman"/>
          <w:lang w:val="en-US"/>
        </w:rPr>
        <w:t xml:space="preserve"> </w:t>
      </w:r>
      <w:r w:rsidR="00C85474" w:rsidRPr="00D30D82">
        <w:rPr>
          <w:rFonts w:ascii="Times New Roman" w:hAnsi="Times New Roman" w:cs="Times New Roman"/>
          <w:lang w:val="en-US"/>
        </w:rPr>
        <w:t xml:space="preserve">We </w:t>
      </w:r>
      <w:r w:rsidR="001762B0" w:rsidRPr="00D30D82">
        <w:rPr>
          <w:rFonts w:ascii="Times New Roman" w:hAnsi="Times New Roman" w:cs="Times New Roman"/>
          <w:lang w:val="en-US"/>
        </w:rPr>
        <w:t>here</w:t>
      </w:r>
      <w:r w:rsidR="0072127A" w:rsidRPr="00D30D82">
        <w:rPr>
          <w:rFonts w:ascii="Times New Roman" w:hAnsi="Times New Roman" w:cs="Times New Roman"/>
          <w:lang w:val="en-US"/>
        </w:rPr>
        <w:t xml:space="preserve"> </w:t>
      </w:r>
      <w:r w:rsidR="00C85474" w:rsidRPr="00D30D82">
        <w:rPr>
          <w:rFonts w:ascii="Times New Roman" w:hAnsi="Times New Roman" w:cs="Times New Roman"/>
          <w:lang w:val="en-US"/>
        </w:rPr>
        <w:t xml:space="preserve">have </w:t>
      </w:r>
      <w:r w:rsidR="001762B0" w:rsidRPr="00D30D82">
        <w:rPr>
          <w:rFonts w:ascii="Times New Roman" w:hAnsi="Times New Roman" w:cs="Times New Roman"/>
          <w:lang w:val="en-US"/>
        </w:rPr>
        <w:t>an</w:t>
      </w:r>
      <w:r w:rsidR="00C85474" w:rsidRPr="00D30D82">
        <w:rPr>
          <w:rFonts w:ascii="Times New Roman" w:hAnsi="Times New Roman" w:cs="Times New Roman"/>
          <w:lang w:val="en-US"/>
        </w:rPr>
        <w:t xml:space="preserve"> example </w:t>
      </w:r>
      <w:r w:rsidR="001762B0" w:rsidRPr="00D30D82">
        <w:rPr>
          <w:rFonts w:ascii="Times New Roman" w:hAnsi="Times New Roman" w:cs="Times New Roman"/>
          <w:lang w:val="en-US"/>
        </w:rPr>
        <w:t>for</w:t>
      </w:r>
      <w:r w:rsidR="00324873" w:rsidRPr="00D30D82">
        <w:rPr>
          <w:rFonts w:ascii="Times New Roman" w:hAnsi="Times New Roman" w:cs="Times New Roman"/>
          <w:lang w:val="en-US"/>
        </w:rPr>
        <w:t xml:space="preserve"> </w:t>
      </w:r>
      <w:r w:rsidR="001762B0" w:rsidRPr="00D30D82">
        <w:rPr>
          <w:rFonts w:ascii="Times New Roman" w:hAnsi="Times New Roman" w:cs="Times New Roman"/>
          <w:lang w:val="en-US"/>
        </w:rPr>
        <w:t>which</w:t>
      </w:r>
      <w:r w:rsidR="00C85474" w:rsidRPr="00D30D82">
        <w:rPr>
          <w:rFonts w:ascii="Times New Roman" w:hAnsi="Times New Roman" w:cs="Times New Roman"/>
          <w:lang w:val="en-US"/>
        </w:rPr>
        <w:t xml:space="preserve"> knowing the correct solution indicates that parsimon</w:t>
      </w:r>
      <w:r w:rsidR="00F6144F" w:rsidRPr="00D30D82">
        <w:rPr>
          <w:rFonts w:ascii="Times New Roman" w:hAnsi="Times New Roman" w:cs="Times New Roman"/>
          <w:lang w:val="en-US"/>
        </w:rPr>
        <w:t>y should have prevailed</w:t>
      </w:r>
      <w:r w:rsidR="00A73396" w:rsidRPr="00D30D82">
        <w:rPr>
          <w:rFonts w:ascii="Times New Roman" w:hAnsi="Times New Roman" w:cs="Times New Roman"/>
          <w:lang w:val="en-US"/>
        </w:rPr>
        <w:t>.</w:t>
      </w:r>
      <w:r w:rsidR="00F6144F" w:rsidRPr="00D30D82">
        <w:rPr>
          <w:rFonts w:ascii="Times New Roman" w:hAnsi="Times New Roman" w:cs="Times New Roman"/>
          <w:lang w:val="en-US"/>
        </w:rPr>
        <w:t xml:space="preserve"> With real data</w:t>
      </w:r>
      <w:r w:rsidR="00274561" w:rsidRPr="00D30D82">
        <w:rPr>
          <w:rFonts w:ascii="Times New Roman" w:hAnsi="Times New Roman" w:cs="Times New Roman"/>
          <w:lang w:val="en-US"/>
        </w:rPr>
        <w:t xml:space="preserve">, the credibility of </w:t>
      </w:r>
      <w:r w:rsidR="00B36B85" w:rsidRPr="00D30D82">
        <w:rPr>
          <w:rFonts w:ascii="Times New Roman" w:hAnsi="Times New Roman" w:cs="Times New Roman"/>
          <w:lang w:val="en-US"/>
        </w:rPr>
        <w:t xml:space="preserve">differences between statistically acceptable solutions </w:t>
      </w:r>
      <w:r w:rsidR="0053727C" w:rsidRPr="00D30D82">
        <w:rPr>
          <w:rFonts w:ascii="Times New Roman" w:hAnsi="Times New Roman" w:cs="Times New Roman"/>
          <w:lang w:val="en-US"/>
        </w:rPr>
        <w:t>could be decided by new data</w:t>
      </w:r>
      <w:r w:rsidR="000F0F40" w:rsidRPr="00D30D82">
        <w:rPr>
          <w:rFonts w:ascii="Times New Roman" w:hAnsi="Times New Roman" w:cs="Times New Roman"/>
          <w:lang w:val="en-US"/>
        </w:rPr>
        <w:t>, especially if the extra parameters have important theoretical consequences</w:t>
      </w:r>
      <w:r w:rsidR="0053727C" w:rsidRPr="00D30D82">
        <w:rPr>
          <w:rFonts w:ascii="Times New Roman" w:hAnsi="Times New Roman" w:cs="Times New Roman"/>
          <w:lang w:val="en-US"/>
        </w:rPr>
        <w:t xml:space="preserve">. </w:t>
      </w:r>
      <w:r w:rsidR="00DB069A" w:rsidRPr="00D30D82">
        <w:rPr>
          <w:rFonts w:ascii="Times New Roman" w:hAnsi="Times New Roman" w:cs="Times New Roman"/>
          <w:lang w:val="en-US"/>
        </w:rPr>
        <w:t>S</w:t>
      </w:r>
      <w:r w:rsidR="00391064" w:rsidRPr="00D30D82">
        <w:rPr>
          <w:rFonts w:ascii="Times New Roman" w:hAnsi="Times New Roman" w:cs="Times New Roman"/>
          <w:lang w:val="en-US"/>
        </w:rPr>
        <w:t>uch reports</w:t>
      </w:r>
      <w:r w:rsidR="00A73396" w:rsidRPr="00D30D82">
        <w:rPr>
          <w:rFonts w:ascii="Times New Roman" w:hAnsi="Times New Roman" w:cs="Times New Roman"/>
          <w:lang w:val="en-US"/>
        </w:rPr>
        <w:t xml:space="preserve"> w</w:t>
      </w:r>
      <w:r w:rsidR="00A55D08" w:rsidRPr="00D30D82">
        <w:rPr>
          <w:rFonts w:ascii="Times New Roman" w:hAnsi="Times New Roman" w:cs="Times New Roman"/>
          <w:lang w:val="en-US"/>
        </w:rPr>
        <w:t xml:space="preserve">ould usefully feed the reflection on </w:t>
      </w:r>
      <w:r w:rsidR="00F379D3" w:rsidRPr="00D30D82">
        <w:rPr>
          <w:rFonts w:ascii="Times New Roman" w:hAnsi="Times New Roman" w:cs="Times New Roman"/>
          <w:lang w:val="en-US"/>
        </w:rPr>
        <w:t>this issue.</w:t>
      </w:r>
    </w:p>
    <w:p w14:paraId="6D7F5CB2" w14:textId="62AF1306" w:rsidR="001E1354" w:rsidRPr="00D30D82" w:rsidRDefault="00782DD3" w:rsidP="00926723">
      <w:pPr>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 xml:space="preserve">SCRoF </w:t>
      </w:r>
      <w:r w:rsidR="00690A4E" w:rsidRPr="00D30D82">
        <w:rPr>
          <w:rFonts w:ascii="Times New Roman" w:hAnsi="Times New Roman" w:cs="Times New Roman"/>
          <w:lang w:val="en-US"/>
        </w:rPr>
        <w:t>sol</w:t>
      </w:r>
      <w:r w:rsidR="008058C6" w:rsidRPr="00D30D82">
        <w:rPr>
          <w:rFonts w:ascii="Times New Roman" w:hAnsi="Times New Roman" w:cs="Times New Roman"/>
          <w:lang w:val="en-US"/>
        </w:rPr>
        <w:t xml:space="preserve">utions </w:t>
      </w:r>
      <w:r w:rsidR="00032879" w:rsidRPr="00D30D82">
        <w:rPr>
          <w:rFonts w:ascii="Times New Roman" w:hAnsi="Times New Roman" w:cs="Times New Roman"/>
          <w:lang w:val="en-US"/>
        </w:rPr>
        <w:t xml:space="preserve">are expected to </w:t>
      </w:r>
      <w:r w:rsidR="008571DD" w:rsidRPr="00D30D82">
        <w:rPr>
          <w:rFonts w:ascii="Times New Roman" w:hAnsi="Times New Roman" w:cs="Times New Roman"/>
          <w:lang w:val="en-US"/>
        </w:rPr>
        <w:t xml:space="preserve">closely reproduce the </w:t>
      </w:r>
      <w:r w:rsidR="00627973" w:rsidRPr="00D30D82">
        <w:rPr>
          <w:rFonts w:ascii="Times New Roman" w:hAnsi="Times New Roman" w:cs="Times New Roman"/>
          <w:lang w:val="en-US"/>
        </w:rPr>
        <w:t>data</w:t>
      </w:r>
      <w:r w:rsidR="008571DD" w:rsidRPr="00D30D82">
        <w:rPr>
          <w:rFonts w:ascii="Times New Roman" w:hAnsi="Times New Roman" w:cs="Times New Roman"/>
          <w:lang w:val="en-US"/>
        </w:rPr>
        <w:t xml:space="preserve"> correlation matrices</w:t>
      </w:r>
      <w:r w:rsidR="00263CD9" w:rsidRPr="00D30D82">
        <w:rPr>
          <w:rFonts w:ascii="Times New Roman" w:hAnsi="Times New Roman" w:cs="Times New Roman"/>
          <w:lang w:val="en-US"/>
        </w:rPr>
        <w:t xml:space="preserve"> under </w:t>
      </w:r>
      <w:r w:rsidR="007035C6" w:rsidRPr="00D30D82">
        <w:rPr>
          <w:rFonts w:ascii="Times New Roman" w:hAnsi="Times New Roman" w:cs="Times New Roman"/>
          <w:lang w:val="en-US"/>
        </w:rPr>
        <w:t>a few</w:t>
      </w:r>
      <w:r w:rsidR="00263CD9" w:rsidRPr="00D30D82">
        <w:rPr>
          <w:rFonts w:ascii="Times New Roman" w:hAnsi="Times New Roman" w:cs="Times New Roman"/>
          <w:lang w:val="en-US"/>
        </w:rPr>
        <w:t xml:space="preserve"> requirements</w:t>
      </w:r>
      <w:r w:rsidR="007035C6" w:rsidRPr="00D30D82">
        <w:rPr>
          <w:rFonts w:ascii="Times New Roman" w:hAnsi="Times New Roman" w:cs="Times New Roman"/>
          <w:lang w:val="en-US"/>
        </w:rPr>
        <w:t xml:space="preserve">, only one </w:t>
      </w:r>
      <w:r w:rsidR="008235EA" w:rsidRPr="00D30D82">
        <w:rPr>
          <w:rFonts w:ascii="Times New Roman" w:hAnsi="Times New Roman" w:cs="Times New Roman"/>
          <w:lang w:val="en-US"/>
        </w:rPr>
        <w:t xml:space="preserve">being specific to SCFA, namely </w:t>
      </w:r>
      <w:r w:rsidR="00735654" w:rsidRPr="00D30D82">
        <w:rPr>
          <w:rFonts w:ascii="Times New Roman" w:hAnsi="Times New Roman" w:cs="Times New Roman"/>
          <w:lang w:val="en-US"/>
        </w:rPr>
        <w:t xml:space="preserve">that each factor should be represented by a minimum of two exclusive indicator variables. </w:t>
      </w:r>
      <w:r w:rsidR="000102DF" w:rsidRPr="00D30D82">
        <w:rPr>
          <w:rFonts w:ascii="Times New Roman" w:hAnsi="Times New Roman" w:cs="Times New Roman"/>
          <w:lang w:val="en-US"/>
        </w:rPr>
        <w:t>O</w:t>
      </w:r>
      <w:r w:rsidR="00735654" w:rsidRPr="00D30D82">
        <w:rPr>
          <w:rFonts w:ascii="Times New Roman" w:hAnsi="Times New Roman" w:cs="Times New Roman"/>
          <w:lang w:val="en-US"/>
        </w:rPr>
        <w:t>ther</w:t>
      </w:r>
      <w:r w:rsidR="000102DF" w:rsidRPr="00D30D82">
        <w:rPr>
          <w:rFonts w:ascii="Times New Roman" w:hAnsi="Times New Roman" w:cs="Times New Roman"/>
          <w:lang w:val="en-US"/>
        </w:rPr>
        <w:t xml:space="preserve"> requirements, common to all factoring approaches,</w:t>
      </w:r>
      <w:r w:rsidR="00456366" w:rsidRPr="00D30D82">
        <w:rPr>
          <w:rFonts w:ascii="Times New Roman" w:hAnsi="Times New Roman" w:cs="Times New Roman"/>
          <w:lang w:val="en-US"/>
        </w:rPr>
        <w:t xml:space="preserve"> </w:t>
      </w:r>
      <w:r w:rsidR="000102DF" w:rsidRPr="00D30D82">
        <w:rPr>
          <w:rFonts w:ascii="Times New Roman" w:hAnsi="Times New Roman" w:cs="Times New Roman"/>
          <w:lang w:val="en-US"/>
        </w:rPr>
        <w:t xml:space="preserve">are </w:t>
      </w:r>
      <w:r w:rsidR="0081156E" w:rsidRPr="00D30D82">
        <w:rPr>
          <w:rFonts w:ascii="Times New Roman" w:hAnsi="Times New Roman" w:cs="Times New Roman"/>
          <w:lang w:val="en-US"/>
        </w:rPr>
        <w:t xml:space="preserve">the </w:t>
      </w:r>
      <w:r w:rsidR="00192419" w:rsidRPr="00D30D82">
        <w:rPr>
          <w:rFonts w:ascii="Times New Roman" w:hAnsi="Times New Roman" w:cs="Times New Roman"/>
          <w:lang w:val="en-US"/>
        </w:rPr>
        <w:t xml:space="preserve">additive </w:t>
      </w:r>
      <w:r w:rsidR="008D4C6F" w:rsidRPr="00D30D82">
        <w:rPr>
          <w:rFonts w:ascii="Times New Roman" w:hAnsi="Times New Roman" w:cs="Times New Roman"/>
          <w:lang w:val="en-US"/>
        </w:rPr>
        <w:t xml:space="preserve">effect of factors on multivariate indicators and </w:t>
      </w:r>
      <w:r w:rsidR="00491AAF" w:rsidRPr="00D30D82">
        <w:rPr>
          <w:rFonts w:ascii="Times New Roman" w:hAnsi="Times New Roman" w:cs="Times New Roman"/>
          <w:lang w:val="en-US"/>
        </w:rPr>
        <w:t xml:space="preserve">a </w:t>
      </w:r>
      <w:r w:rsidR="00456366" w:rsidRPr="00D30D82">
        <w:rPr>
          <w:rFonts w:ascii="Times New Roman" w:hAnsi="Times New Roman" w:cs="Times New Roman"/>
          <w:lang w:val="en-US"/>
        </w:rPr>
        <w:t xml:space="preserve">sufficiently large sample size </w:t>
      </w:r>
      <w:r w:rsidR="00124AE1" w:rsidRPr="00D30D82">
        <w:rPr>
          <w:rFonts w:ascii="Times New Roman" w:hAnsi="Times New Roman" w:cs="Times New Roman"/>
          <w:lang w:val="en-US"/>
        </w:rPr>
        <w:t xml:space="preserve">considering the factor structure. </w:t>
      </w:r>
      <w:r w:rsidR="007B6F4E" w:rsidRPr="00D30D82">
        <w:rPr>
          <w:rFonts w:ascii="Times New Roman" w:hAnsi="Times New Roman" w:cs="Times New Roman"/>
          <w:lang w:val="en-US"/>
        </w:rPr>
        <w:t>S</w:t>
      </w:r>
      <w:r w:rsidR="008A15F7" w:rsidRPr="00D30D82">
        <w:rPr>
          <w:rFonts w:ascii="Times New Roman" w:hAnsi="Times New Roman" w:cs="Times New Roman"/>
          <w:lang w:val="en-US"/>
        </w:rPr>
        <w:t>ince s</w:t>
      </w:r>
      <w:r w:rsidR="007B6F4E" w:rsidRPr="00D30D82">
        <w:rPr>
          <w:rFonts w:ascii="Times New Roman" w:hAnsi="Times New Roman" w:cs="Times New Roman"/>
          <w:lang w:val="en-US"/>
        </w:rPr>
        <w:t>kewed variable distributions when the underlying factors are normally distributed</w:t>
      </w:r>
      <w:r w:rsidR="00B620F8" w:rsidRPr="00D30D82">
        <w:rPr>
          <w:rFonts w:ascii="Times New Roman" w:hAnsi="Times New Roman" w:cs="Times New Roman"/>
          <w:lang w:val="en-US"/>
        </w:rPr>
        <w:t xml:space="preserve"> are attributable to the measurement instrument</w:t>
      </w:r>
      <w:r w:rsidR="005B560E" w:rsidRPr="00D30D82">
        <w:rPr>
          <w:rFonts w:ascii="Times New Roman" w:hAnsi="Times New Roman" w:cs="Times New Roman"/>
          <w:lang w:val="en-US"/>
        </w:rPr>
        <w:t xml:space="preserve"> (surface skewness)</w:t>
      </w:r>
      <w:r w:rsidR="008A15F7" w:rsidRPr="00D30D82">
        <w:rPr>
          <w:rFonts w:ascii="Times New Roman" w:hAnsi="Times New Roman" w:cs="Times New Roman"/>
          <w:lang w:val="en-US"/>
        </w:rPr>
        <w:t xml:space="preserve">, it is good practice </w:t>
      </w:r>
      <w:r w:rsidR="007E0EC5" w:rsidRPr="00D30D82">
        <w:rPr>
          <w:rFonts w:ascii="Times New Roman" w:hAnsi="Times New Roman" w:cs="Times New Roman"/>
          <w:lang w:val="en-US"/>
        </w:rPr>
        <w:t xml:space="preserve">to apply </w:t>
      </w:r>
      <w:r w:rsidR="00BE3DBF" w:rsidRPr="00D30D82">
        <w:rPr>
          <w:rFonts w:ascii="Times New Roman" w:hAnsi="Times New Roman" w:cs="Times New Roman"/>
          <w:lang w:val="en-US"/>
        </w:rPr>
        <w:t xml:space="preserve">symmetrizing transformations before </w:t>
      </w:r>
      <w:r w:rsidR="005A62F3" w:rsidRPr="00D30D82">
        <w:rPr>
          <w:rFonts w:ascii="Times New Roman" w:hAnsi="Times New Roman" w:cs="Times New Roman"/>
          <w:lang w:val="en-US"/>
        </w:rPr>
        <w:t xml:space="preserve">factoring, be it by EFA, </w:t>
      </w:r>
      <w:r w:rsidR="008D3905" w:rsidRPr="00D30D82">
        <w:rPr>
          <w:rFonts w:ascii="Times New Roman" w:hAnsi="Times New Roman" w:cs="Times New Roman"/>
          <w:lang w:val="en-US"/>
        </w:rPr>
        <w:t xml:space="preserve">by </w:t>
      </w:r>
      <w:r w:rsidR="00F056AA" w:rsidRPr="00D30D82">
        <w:rPr>
          <w:rFonts w:ascii="Times New Roman" w:hAnsi="Times New Roman" w:cs="Times New Roman"/>
          <w:lang w:val="en-US"/>
        </w:rPr>
        <w:t xml:space="preserve">SCRoF </w:t>
      </w:r>
      <w:r w:rsidR="005A62F3" w:rsidRPr="00D30D82">
        <w:rPr>
          <w:rFonts w:ascii="Times New Roman" w:hAnsi="Times New Roman" w:cs="Times New Roman"/>
          <w:lang w:val="en-US"/>
        </w:rPr>
        <w:t>or</w:t>
      </w:r>
      <w:r w:rsidR="008D3905" w:rsidRPr="00D30D82">
        <w:rPr>
          <w:rFonts w:ascii="Times New Roman" w:hAnsi="Times New Roman" w:cs="Times New Roman"/>
          <w:lang w:val="en-US"/>
        </w:rPr>
        <w:t xml:space="preserve"> by</w:t>
      </w:r>
      <w:r w:rsidR="005A62F3" w:rsidRPr="00D30D82">
        <w:rPr>
          <w:rFonts w:ascii="Times New Roman" w:hAnsi="Times New Roman" w:cs="Times New Roman"/>
          <w:lang w:val="en-US"/>
        </w:rPr>
        <w:t xml:space="preserve"> CFA</w:t>
      </w:r>
      <w:r w:rsidR="00B620F8" w:rsidRPr="00D30D82">
        <w:rPr>
          <w:rFonts w:ascii="Times New Roman" w:hAnsi="Times New Roman" w:cs="Times New Roman"/>
          <w:lang w:val="en-US"/>
        </w:rPr>
        <w:t>.</w:t>
      </w:r>
      <w:r w:rsidR="00BE3DBF" w:rsidRPr="00D30D82">
        <w:rPr>
          <w:rFonts w:ascii="Times New Roman" w:hAnsi="Times New Roman" w:cs="Times New Roman"/>
          <w:lang w:val="en-US"/>
        </w:rPr>
        <w:t xml:space="preserve"> </w:t>
      </w:r>
      <w:r w:rsidR="00E221BB" w:rsidRPr="00D30D82">
        <w:rPr>
          <w:rFonts w:ascii="Times New Roman" w:hAnsi="Times New Roman" w:cs="Times New Roman"/>
          <w:lang w:val="en-US"/>
        </w:rPr>
        <w:t>Although s</w:t>
      </w:r>
      <w:r w:rsidR="0045510E" w:rsidRPr="00D30D82">
        <w:rPr>
          <w:rFonts w:ascii="Times New Roman" w:hAnsi="Times New Roman" w:cs="Times New Roman"/>
          <w:lang w:val="en-US"/>
        </w:rPr>
        <w:t xml:space="preserve">imilar skewness </w:t>
      </w:r>
      <w:r w:rsidR="001927F6" w:rsidRPr="00D30D82">
        <w:rPr>
          <w:rFonts w:ascii="Times New Roman" w:hAnsi="Times New Roman" w:cs="Times New Roman"/>
          <w:lang w:val="en-US"/>
        </w:rPr>
        <w:t xml:space="preserve">should not prevent </w:t>
      </w:r>
      <w:r w:rsidR="00A15D66" w:rsidRPr="00D30D82">
        <w:rPr>
          <w:rFonts w:ascii="Times New Roman" w:hAnsi="Times New Roman" w:cs="Times New Roman"/>
          <w:lang w:val="en-US"/>
        </w:rPr>
        <w:t>pairwise signal cancellation of same factor indicators</w:t>
      </w:r>
      <w:r w:rsidR="004B6857" w:rsidRPr="00D30D82">
        <w:rPr>
          <w:rFonts w:ascii="Times New Roman" w:hAnsi="Times New Roman" w:cs="Times New Roman"/>
          <w:lang w:val="en-US"/>
        </w:rPr>
        <w:t xml:space="preserve"> in SCRoF</w:t>
      </w:r>
      <w:r w:rsidR="00E221BB" w:rsidRPr="00D30D82">
        <w:rPr>
          <w:rFonts w:ascii="Times New Roman" w:hAnsi="Times New Roman" w:cs="Times New Roman"/>
          <w:lang w:val="en-US"/>
        </w:rPr>
        <w:t xml:space="preserve">, </w:t>
      </w:r>
      <w:r w:rsidR="001E1354" w:rsidRPr="00D30D82">
        <w:rPr>
          <w:rFonts w:ascii="Times New Roman" w:hAnsi="Times New Roman" w:cs="Times New Roman"/>
          <w:lang w:val="en-US"/>
        </w:rPr>
        <w:t xml:space="preserve">opposite surface skewness for positively correlated </w:t>
      </w:r>
      <w:r w:rsidR="00144F89" w:rsidRPr="00D30D82">
        <w:rPr>
          <w:rFonts w:ascii="Times New Roman" w:hAnsi="Times New Roman" w:cs="Times New Roman"/>
          <w:lang w:val="en-US"/>
        </w:rPr>
        <w:t>indicators</w:t>
      </w:r>
      <w:r w:rsidR="0071652A" w:rsidRPr="00D30D82">
        <w:rPr>
          <w:rFonts w:ascii="Times New Roman" w:hAnsi="Times New Roman" w:cs="Times New Roman"/>
          <w:lang w:val="en-US"/>
        </w:rPr>
        <w:t>,</w:t>
      </w:r>
      <w:r w:rsidR="00144F89" w:rsidRPr="00D30D82">
        <w:rPr>
          <w:rFonts w:ascii="Times New Roman" w:hAnsi="Times New Roman" w:cs="Times New Roman"/>
          <w:lang w:val="en-US"/>
        </w:rPr>
        <w:t xml:space="preserve"> </w:t>
      </w:r>
      <w:r w:rsidR="000C0743" w:rsidRPr="00D30D82">
        <w:rPr>
          <w:rFonts w:ascii="Times New Roman" w:hAnsi="Times New Roman" w:cs="Times New Roman"/>
          <w:lang w:val="en-US"/>
        </w:rPr>
        <w:t xml:space="preserve">already known to require an extra factor in CFA </w:t>
      </w:r>
      <w:r w:rsidR="001B5453" w:rsidRPr="00D30D82">
        <w:rPr>
          <w:rFonts w:ascii="Times New Roman" w:hAnsi="Times New Roman" w:cs="Times New Roman"/>
          <w:lang w:val="en-US"/>
        </w:rPr>
        <w:t>(e.g. Bran</w:t>
      </w:r>
      <w:r w:rsidR="00060206" w:rsidRPr="00D30D82">
        <w:rPr>
          <w:rFonts w:ascii="Times New Roman" w:hAnsi="Times New Roman" w:cs="Times New Roman"/>
          <w:lang w:val="en-US"/>
        </w:rPr>
        <w:t>d</w:t>
      </w:r>
      <w:r w:rsidR="001B5453" w:rsidRPr="00D30D82">
        <w:rPr>
          <w:rFonts w:ascii="Times New Roman" w:hAnsi="Times New Roman" w:cs="Times New Roman"/>
          <w:lang w:val="en-US"/>
        </w:rPr>
        <w:t>enburg, 202</w:t>
      </w:r>
      <w:r w:rsidR="00060206" w:rsidRPr="00D30D82">
        <w:rPr>
          <w:rFonts w:ascii="Times New Roman" w:hAnsi="Times New Roman" w:cs="Times New Roman"/>
          <w:lang w:val="en-US"/>
        </w:rPr>
        <w:t>4</w:t>
      </w:r>
      <w:r w:rsidR="001B5453" w:rsidRPr="00D30D82">
        <w:rPr>
          <w:rFonts w:ascii="Times New Roman" w:hAnsi="Times New Roman" w:cs="Times New Roman"/>
          <w:lang w:val="en-US"/>
        </w:rPr>
        <w:t>)</w:t>
      </w:r>
      <w:r w:rsidR="00F101C3" w:rsidRPr="00D30D82">
        <w:rPr>
          <w:rFonts w:ascii="Times New Roman" w:hAnsi="Times New Roman" w:cs="Times New Roman"/>
          <w:lang w:val="en-US"/>
        </w:rPr>
        <w:t>,</w:t>
      </w:r>
      <w:r w:rsidR="001B5453" w:rsidRPr="00D30D82">
        <w:rPr>
          <w:rFonts w:ascii="Times New Roman" w:hAnsi="Times New Roman" w:cs="Times New Roman"/>
          <w:lang w:val="en-US"/>
        </w:rPr>
        <w:t xml:space="preserve"> </w:t>
      </w:r>
      <w:r w:rsidR="000C0743" w:rsidRPr="00D30D82">
        <w:rPr>
          <w:rFonts w:ascii="Times New Roman" w:hAnsi="Times New Roman" w:cs="Times New Roman"/>
          <w:lang w:val="en-US"/>
        </w:rPr>
        <w:t>could be equally misleading for SCRoF.</w:t>
      </w:r>
      <w:r w:rsidR="001B5453" w:rsidRPr="00D30D82">
        <w:rPr>
          <w:rFonts w:ascii="Times New Roman" w:hAnsi="Times New Roman" w:cs="Times New Roman"/>
          <w:lang w:val="en-US"/>
        </w:rPr>
        <w:t xml:space="preserve"> </w:t>
      </w:r>
      <w:r w:rsidR="0071652A" w:rsidRPr="00D30D82">
        <w:rPr>
          <w:rFonts w:ascii="Times New Roman" w:hAnsi="Times New Roman" w:cs="Times New Roman"/>
          <w:lang w:val="en-US"/>
        </w:rPr>
        <w:t xml:space="preserve">Preliminary inspection </w:t>
      </w:r>
      <w:r w:rsidR="00DB3840" w:rsidRPr="00D30D82">
        <w:rPr>
          <w:rFonts w:ascii="Times New Roman" w:hAnsi="Times New Roman" w:cs="Times New Roman"/>
          <w:lang w:val="en-US"/>
        </w:rPr>
        <w:t xml:space="preserve">of the data and eventually variable transformations remain </w:t>
      </w:r>
      <w:r w:rsidR="001258AD" w:rsidRPr="00D30D82">
        <w:rPr>
          <w:rFonts w:ascii="Times New Roman" w:hAnsi="Times New Roman" w:cs="Times New Roman"/>
          <w:lang w:val="en-US"/>
        </w:rPr>
        <w:t>stro</w:t>
      </w:r>
      <w:r w:rsidR="00CE416B" w:rsidRPr="00D30D82">
        <w:rPr>
          <w:rFonts w:ascii="Times New Roman" w:hAnsi="Times New Roman" w:cs="Times New Roman"/>
          <w:lang w:val="en-US"/>
        </w:rPr>
        <w:t>n</w:t>
      </w:r>
      <w:r w:rsidR="001258AD" w:rsidRPr="00D30D82">
        <w:rPr>
          <w:rFonts w:ascii="Times New Roman" w:hAnsi="Times New Roman" w:cs="Times New Roman"/>
          <w:lang w:val="en-US"/>
        </w:rPr>
        <w:t>gly recommended.</w:t>
      </w:r>
    </w:p>
    <w:p w14:paraId="3CF32B69" w14:textId="77777777" w:rsidR="008A56BD" w:rsidRPr="00D30D82" w:rsidRDefault="00373E25" w:rsidP="000A6DF5">
      <w:pPr>
        <w:tabs>
          <w:tab w:val="right" w:pos="1134"/>
          <w:tab w:val="decimal" w:pos="1701"/>
          <w:tab w:val="decimal" w:pos="2835"/>
          <w:tab w:val="decimal" w:pos="3969"/>
        </w:tabs>
        <w:spacing w:after="120" w:line="240" w:lineRule="auto"/>
        <w:rPr>
          <w:rFonts w:ascii="Times New Roman" w:hAnsi="Times New Roman" w:cs="Times New Roman"/>
          <w:lang w:val="en-US"/>
        </w:rPr>
      </w:pPr>
      <w:proofErr w:type="spellStart"/>
      <w:r w:rsidRPr="00D30D82">
        <w:rPr>
          <w:rFonts w:ascii="Times New Roman" w:hAnsi="Times New Roman" w:cs="Times New Roman"/>
          <w:lang w:val="en-US"/>
        </w:rPr>
        <w:t>SCRoF</w:t>
      </w:r>
      <w:proofErr w:type="spellEnd"/>
      <w:r w:rsidR="00AD6212" w:rsidRPr="00D30D82">
        <w:rPr>
          <w:rFonts w:ascii="Times New Roman" w:hAnsi="Times New Roman" w:cs="Times New Roman"/>
          <w:lang w:val="en-US"/>
        </w:rPr>
        <w:t xml:space="preserve"> is </w:t>
      </w:r>
      <w:commentRangeStart w:id="66"/>
      <w:r w:rsidR="00AD6212" w:rsidRPr="00D30D82">
        <w:rPr>
          <w:rFonts w:ascii="Times New Roman" w:hAnsi="Times New Roman" w:cs="Times New Roman"/>
          <w:lang w:val="en-US"/>
        </w:rPr>
        <w:t xml:space="preserve">less </w:t>
      </w:r>
      <w:r w:rsidR="00170591" w:rsidRPr="00D30D82">
        <w:rPr>
          <w:rFonts w:ascii="Times New Roman" w:hAnsi="Times New Roman" w:cs="Times New Roman"/>
          <w:lang w:val="en-US"/>
        </w:rPr>
        <w:t>indetermi</w:t>
      </w:r>
      <w:commentRangeEnd w:id="66"/>
      <w:r w:rsidR="004D32B5">
        <w:rPr>
          <w:rStyle w:val="Marquedecommentaire"/>
        </w:rPr>
        <w:commentReference w:id="66"/>
      </w:r>
      <w:r w:rsidR="00170591" w:rsidRPr="00D30D82">
        <w:rPr>
          <w:rFonts w:ascii="Times New Roman" w:hAnsi="Times New Roman" w:cs="Times New Roman"/>
          <w:lang w:val="en-US"/>
        </w:rPr>
        <w:t xml:space="preserve">nate than other </w:t>
      </w:r>
      <w:r w:rsidR="00443F69" w:rsidRPr="00D30D82">
        <w:rPr>
          <w:rFonts w:ascii="Times New Roman" w:hAnsi="Times New Roman" w:cs="Times New Roman"/>
          <w:lang w:val="en-US"/>
        </w:rPr>
        <w:t>EFA</w:t>
      </w:r>
      <w:r w:rsidR="00170591" w:rsidRPr="00D30D82">
        <w:rPr>
          <w:rFonts w:ascii="Times New Roman" w:hAnsi="Times New Roman" w:cs="Times New Roman"/>
          <w:lang w:val="en-US"/>
        </w:rPr>
        <w:t xml:space="preserve"> methods facing </w:t>
      </w:r>
      <w:r w:rsidR="00AD6212" w:rsidRPr="00D30D82">
        <w:rPr>
          <w:rFonts w:ascii="Times New Roman" w:hAnsi="Times New Roman" w:cs="Times New Roman"/>
          <w:lang w:val="en-US"/>
        </w:rPr>
        <w:t>d</w:t>
      </w:r>
      <w:r w:rsidR="00CB143F" w:rsidRPr="00D30D82">
        <w:rPr>
          <w:rFonts w:ascii="Times New Roman" w:hAnsi="Times New Roman" w:cs="Times New Roman"/>
          <w:lang w:val="en-US"/>
        </w:rPr>
        <w:t>oublet factors</w:t>
      </w:r>
      <w:r w:rsidR="00C15CDB" w:rsidRPr="00D30D82">
        <w:rPr>
          <w:rFonts w:ascii="Times New Roman" w:hAnsi="Times New Roman" w:cs="Times New Roman"/>
          <w:lang w:val="en-US"/>
        </w:rPr>
        <w:t xml:space="preserve">, as signal cancellation will </w:t>
      </w:r>
      <w:r w:rsidR="000A6DF5" w:rsidRPr="00D30D82">
        <w:rPr>
          <w:rFonts w:ascii="Times New Roman" w:hAnsi="Times New Roman" w:cs="Times New Roman"/>
          <w:lang w:val="en-US"/>
        </w:rPr>
        <w:t>constrain the two</w:t>
      </w:r>
      <w:r w:rsidR="00FE099E" w:rsidRPr="00D30D82">
        <w:rPr>
          <w:rFonts w:ascii="Times New Roman" w:hAnsi="Times New Roman" w:cs="Times New Roman"/>
          <w:lang w:val="en-US"/>
        </w:rPr>
        <w:t xml:space="preserve"> factor loadings</w:t>
      </w:r>
      <w:r w:rsidR="006A2462" w:rsidRPr="00D30D82">
        <w:rPr>
          <w:rFonts w:ascii="Times New Roman" w:hAnsi="Times New Roman" w:cs="Times New Roman"/>
          <w:lang w:val="en-US"/>
        </w:rPr>
        <w:t>,</w:t>
      </w:r>
      <w:r w:rsidR="00FE099E" w:rsidRPr="00D30D82">
        <w:rPr>
          <w:rFonts w:ascii="Times New Roman" w:hAnsi="Times New Roman" w:cs="Times New Roman"/>
          <w:lang w:val="en-US"/>
        </w:rPr>
        <w:t xml:space="preserve"> provided that the </w:t>
      </w:r>
      <w:r w:rsidR="006A2462" w:rsidRPr="00D30D82">
        <w:rPr>
          <w:rFonts w:ascii="Times New Roman" w:hAnsi="Times New Roman" w:cs="Times New Roman"/>
          <w:lang w:val="en-US"/>
        </w:rPr>
        <w:t xml:space="preserve">doublet </w:t>
      </w:r>
      <w:r w:rsidR="00FE099E" w:rsidRPr="00D30D82">
        <w:rPr>
          <w:rFonts w:ascii="Times New Roman" w:hAnsi="Times New Roman" w:cs="Times New Roman"/>
          <w:lang w:val="en-US"/>
        </w:rPr>
        <w:t xml:space="preserve">factor correlates with other factors. This complex 6-factor illustrative example </w:t>
      </w:r>
      <w:r w:rsidR="00CC3DDB" w:rsidRPr="00D30D82">
        <w:rPr>
          <w:rFonts w:ascii="Times New Roman" w:hAnsi="Times New Roman" w:cs="Times New Roman"/>
          <w:lang w:val="en-US"/>
        </w:rPr>
        <w:t xml:space="preserve">used loadings of 0.5 and .08 for </w:t>
      </w:r>
      <w:r w:rsidR="005A7256" w:rsidRPr="00D30D82">
        <w:rPr>
          <w:rFonts w:ascii="Times New Roman" w:hAnsi="Times New Roman" w:cs="Times New Roman"/>
          <w:lang w:val="en-US"/>
        </w:rPr>
        <w:t xml:space="preserve">each </w:t>
      </w:r>
      <w:r w:rsidR="00B453D0" w:rsidRPr="00D30D82">
        <w:rPr>
          <w:rFonts w:ascii="Times New Roman" w:hAnsi="Times New Roman" w:cs="Times New Roman"/>
          <w:lang w:val="en-US"/>
        </w:rPr>
        <w:t xml:space="preserve">of two </w:t>
      </w:r>
      <w:r w:rsidR="005A7256" w:rsidRPr="00D30D82">
        <w:rPr>
          <w:rFonts w:ascii="Times New Roman" w:hAnsi="Times New Roman" w:cs="Times New Roman"/>
          <w:lang w:val="en-US"/>
        </w:rPr>
        <w:t>doublet factor</w:t>
      </w:r>
      <w:r w:rsidR="00F317DE" w:rsidRPr="00D30D82">
        <w:rPr>
          <w:rFonts w:ascii="Times New Roman" w:hAnsi="Times New Roman" w:cs="Times New Roman"/>
          <w:lang w:val="en-US"/>
        </w:rPr>
        <w:t>s</w:t>
      </w:r>
      <w:r w:rsidR="005A7256" w:rsidRPr="00D30D82">
        <w:rPr>
          <w:rFonts w:ascii="Times New Roman" w:hAnsi="Times New Roman" w:cs="Times New Roman"/>
          <w:lang w:val="en-US"/>
        </w:rPr>
        <w:t xml:space="preserve">, to help appreciate loading recovery despite </w:t>
      </w:r>
      <w:r w:rsidR="00806349" w:rsidRPr="00D30D82">
        <w:rPr>
          <w:rFonts w:ascii="Times New Roman" w:hAnsi="Times New Roman" w:cs="Times New Roman"/>
          <w:lang w:val="en-US"/>
        </w:rPr>
        <w:t>sampling</w:t>
      </w:r>
      <w:r w:rsidR="00BD0B7B" w:rsidRPr="00D30D82">
        <w:rPr>
          <w:rFonts w:ascii="Times New Roman" w:hAnsi="Times New Roman" w:cs="Times New Roman"/>
          <w:lang w:val="en-US"/>
        </w:rPr>
        <w:t xml:space="preserve"> error. </w:t>
      </w:r>
      <w:r w:rsidR="00EB6EA2" w:rsidRPr="00D30D82">
        <w:rPr>
          <w:rFonts w:ascii="Times New Roman" w:hAnsi="Times New Roman" w:cs="Times New Roman"/>
          <w:lang w:val="en-US"/>
        </w:rPr>
        <w:t xml:space="preserve">As the solution presented in Table 1 </w:t>
      </w:r>
      <w:r w:rsidR="00FA6F0F" w:rsidRPr="00D30D82">
        <w:rPr>
          <w:rFonts w:ascii="Times New Roman" w:hAnsi="Times New Roman" w:cs="Times New Roman"/>
          <w:lang w:val="en-US"/>
        </w:rPr>
        <w:t xml:space="preserve">did not recognize F6 as a doublet factor, </w:t>
      </w:r>
      <w:r w:rsidR="00BF0FD1" w:rsidRPr="00D30D82">
        <w:rPr>
          <w:rFonts w:ascii="Times New Roman" w:hAnsi="Times New Roman" w:cs="Times New Roman"/>
          <w:lang w:val="en-US"/>
        </w:rPr>
        <w:t xml:space="preserve">the doublet factor point is best </w:t>
      </w:r>
      <w:r w:rsidR="00444AEF" w:rsidRPr="00D30D82">
        <w:rPr>
          <w:rFonts w:ascii="Times New Roman" w:hAnsi="Times New Roman" w:cs="Times New Roman"/>
          <w:lang w:val="en-US"/>
        </w:rPr>
        <w:t xml:space="preserve">illustrated by the completely correct solution (that with </w:t>
      </w:r>
      <w:r w:rsidR="00444AEF" w:rsidRPr="00D30D82">
        <w:rPr>
          <w:rFonts w:ascii="Times New Roman" w:hAnsi="Times New Roman" w:cs="Times New Roman"/>
          <w:i/>
          <w:iCs/>
          <w:lang w:val="en-US"/>
        </w:rPr>
        <w:t>p</w:t>
      </w:r>
      <w:r w:rsidR="00444AEF" w:rsidRPr="00D30D82">
        <w:rPr>
          <w:rFonts w:ascii="Times New Roman" w:hAnsi="Times New Roman" w:cs="Times New Roman"/>
          <w:lang w:val="en-US"/>
        </w:rPr>
        <w:t xml:space="preserve"> = .14).</w:t>
      </w:r>
      <w:r w:rsidR="00EB6EA2" w:rsidRPr="00D30D82">
        <w:rPr>
          <w:rFonts w:ascii="Times New Roman" w:hAnsi="Times New Roman" w:cs="Times New Roman"/>
          <w:lang w:val="en-US"/>
        </w:rPr>
        <w:t xml:space="preserve"> </w:t>
      </w:r>
      <w:r w:rsidR="00F67FB8" w:rsidRPr="00D30D82">
        <w:rPr>
          <w:rFonts w:ascii="Times New Roman" w:hAnsi="Times New Roman" w:cs="Times New Roman"/>
          <w:lang w:val="en-US"/>
        </w:rPr>
        <w:t xml:space="preserve">In testing for </w:t>
      </w:r>
      <w:r w:rsidR="008A56BD" w:rsidRPr="00D30D82">
        <w:rPr>
          <w:rFonts w:ascii="Times New Roman" w:hAnsi="Times New Roman" w:cs="Times New Roman"/>
          <w:lang w:val="en-US"/>
        </w:rPr>
        <w:t xml:space="preserve">significant </w:t>
      </w:r>
      <w:commentRangeStart w:id="67"/>
      <w:r w:rsidR="008A56BD" w:rsidRPr="00D30D82">
        <w:rPr>
          <w:rFonts w:ascii="Times New Roman" w:hAnsi="Times New Roman" w:cs="Times New Roman"/>
          <w:lang w:val="en-US"/>
        </w:rPr>
        <w:t>correlations</w:t>
      </w:r>
      <w:commentRangeEnd w:id="67"/>
      <w:r w:rsidR="00DA37FA">
        <w:rPr>
          <w:rStyle w:val="Marquedecommentaire"/>
        </w:rPr>
        <w:commentReference w:id="67"/>
      </w:r>
      <w:r w:rsidR="008A56BD" w:rsidRPr="00D30D82">
        <w:rPr>
          <w:rFonts w:ascii="Times New Roman" w:hAnsi="Times New Roman" w:cs="Times New Roman"/>
          <w:lang w:val="en-US"/>
        </w:rPr>
        <w:t xml:space="preserve"> </w:t>
      </w:r>
    </w:p>
    <w:p w14:paraId="29E2B345" w14:textId="77777777" w:rsidR="008A56BD" w:rsidRDefault="008A56BD" w:rsidP="000A6DF5">
      <w:pPr>
        <w:tabs>
          <w:tab w:val="right" w:pos="1134"/>
          <w:tab w:val="decimal" w:pos="1701"/>
          <w:tab w:val="decimal" w:pos="2835"/>
          <w:tab w:val="decimal" w:pos="3969"/>
        </w:tabs>
        <w:spacing w:after="120" w:line="240" w:lineRule="auto"/>
        <w:rPr>
          <w:rFonts w:ascii="Times New Roman" w:hAnsi="Times New Roman" w:cs="Times New Roman"/>
          <w:lang w:val="en-US"/>
        </w:rPr>
      </w:pPr>
    </w:p>
    <w:p w14:paraId="08F9CA9B" w14:textId="77777777" w:rsidR="00C2040F" w:rsidRDefault="00C2040F" w:rsidP="000A6DF5">
      <w:pPr>
        <w:tabs>
          <w:tab w:val="right" w:pos="1134"/>
          <w:tab w:val="decimal" w:pos="1701"/>
          <w:tab w:val="decimal" w:pos="2835"/>
          <w:tab w:val="decimal" w:pos="3969"/>
        </w:tabs>
        <w:spacing w:after="120" w:line="240" w:lineRule="auto"/>
        <w:rPr>
          <w:rFonts w:ascii="Times New Roman" w:hAnsi="Times New Roman" w:cs="Times New Roman"/>
          <w:lang w:val="en-US"/>
        </w:rPr>
      </w:pPr>
    </w:p>
    <w:p w14:paraId="7B4B254C" w14:textId="77777777" w:rsidR="00C2040F" w:rsidRPr="00D30D82" w:rsidRDefault="00C2040F" w:rsidP="000A6DF5">
      <w:pPr>
        <w:tabs>
          <w:tab w:val="right" w:pos="1134"/>
          <w:tab w:val="decimal" w:pos="1701"/>
          <w:tab w:val="decimal" w:pos="2835"/>
          <w:tab w:val="decimal" w:pos="3969"/>
        </w:tabs>
        <w:spacing w:after="120" w:line="240" w:lineRule="auto"/>
        <w:rPr>
          <w:rFonts w:ascii="Times New Roman" w:hAnsi="Times New Roman" w:cs="Times New Roman"/>
          <w:lang w:val="en-US"/>
        </w:rPr>
      </w:pPr>
    </w:p>
    <w:p w14:paraId="182E5F31" w14:textId="17B6971A" w:rsidR="00CB143F" w:rsidRPr="00D30D82" w:rsidRDefault="004C617E" w:rsidP="000A6DF5">
      <w:pPr>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 xml:space="preserve">When v1 was clustered </w:t>
      </w:r>
      <w:r w:rsidR="005A4A2C" w:rsidRPr="00D30D82">
        <w:rPr>
          <w:rFonts w:ascii="Times New Roman" w:hAnsi="Times New Roman" w:cs="Times New Roman"/>
          <w:lang w:val="en-US"/>
        </w:rPr>
        <w:t xml:space="preserve">within F1, SCRoF </w:t>
      </w:r>
      <w:r w:rsidR="005A4A2C" w:rsidRPr="00C2040F">
        <w:rPr>
          <w:rFonts w:ascii="Times New Roman" w:hAnsi="Times New Roman" w:cs="Times New Roman"/>
          <w:lang w:val="en-US"/>
        </w:rPr>
        <w:t xml:space="preserve">recognized </w:t>
      </w:r>
      <w:r w:rsidR="00B566CF" w:rsidRPr="00C2040F">
        <w:rPr>
          <w:rFonts w:ascii="Times New Roman" w:hAnsi="Times New Roman" w:cs="Times New Roman"/>
          <w:lang w:val="en-US"/>
        </w:rPr>
        <w:t>both</w:t>
      </w:r>
      <w:r w:rsidR="00C2040F" w:rsidRPr="00C2040F">
        <w:rPr>
          <w:rFonts w:ascii="Times New Roman" w:hAnsi="Times New Roman" w:cs="Times New Roman"/>
          <w:lang w:val="en-US"/>
        </w:rPr>
        <w:t xml:space="preserve">  </w:t>
      </w:r>
      <w:proofErr w:type="gramStart"/>
      <w:r w:rsidR="00C2040F" w:rsidRPr="00C2040F">
        <w:rPr>
          <w:rFonts w:ascii="Times New Roman" w:hAnsi="Times New Roman" w:cs="Times New Roman"/>
          <w:lang w:val="en-US"/>
        </w:rPr>
        <w:t xml:space="preserve">  .</w:t>
      </w:r>
      <w:proofErr w:type="gramEnd"/>
      <w:r w:rsidR="00C2040F" w:rsidRPr="00C2040F">
        <w:rPr>
          <w:rFonts w:ascii="Times New Roman" w:hAnsi="Times New Roman" w:cs="Times New Roman"/>
          <w:lang w:val="en-US"/>
        </w:rPr>
        <w:t xml:space="preserve"> </w:t>
      </w:r>
      <w:r w:rsidR="00BD0B7B" w:rsidRPr="00C2040F">
        <w:rPr>
          <w:rFonts w:ascii="Times New Roman" w:hAnsi="Times New Roman" w:cs="Times New Roman"/>
          <w:lang w:val="en-US"/>
        </w:rPr>
        <w:t>As expected</w:t>
      </w:r>
      <w:r w:rsidR="00BD0B7B" w:rsidRPr="00D30D82">
        <w:rPr>
          <w:rFonts w:ascii="Times New Roman" w:hAnsi="Times New Roman" w:cs="Times New Roman"/>
          <w:lang w:val="en-US"/>
        </w:rPr>
        <w:t xml:space="preserve">, the two loadings on </w:t>
      </w:r>
      <w:r w:rsidR="00CD0C8B" w:rsidRPr="00D30D82">
        <w:rPr>
          <w:rFonts w:ascii="Times New Roman" w:hAnsi="Times New Roman" w:cs="Times New Roman"/>
          <w:lang w:val="en-US"/>
        </w:rPr>
        <w:t xml:space="preserve">the doublet factor correlated with other factors turned </w:t>
      </w:r>
      <w:r w:rsidR="00AE02AE" w:rsidRPr="00D30D82">
        <w:rPr>
          <w:rFonts w:ascii="Times New Roman" w:hAnsi="Times New Roman" w:cs="Times New Roman"/>
          <w:lang w:val="en-US"/>
        </w:rPr>
        <w:t xml:space="preserve">in the expected direction, at 0.43 and 0.91, while those </w:t>
      </w:r>
      <w:r w:rsidR="009363F0" w:rsidRPr="00D30D82">
        <w:rPr>
          <w:rFonts w:ascii="Times New Roman" w:hAnsi="Times New Roman" w:cs="Times New Roman"/>
          <w:lang w:val="en-US"/>
        </w:rPr>
        <w:t xml:space="preserve">for the doublet factor orthogonal to all other factors were </w:t>
      </w:r>
      <w:r w:rsidR="00453B0C" w:rsidRPr="00D30D82">
        <w:rPr>
          <w:rFonts w:ascii="Times New Roman" w:hAnsi="Times New Roman" w:cs="Times New Roman"/>
          <w:lang w:val="en-US"/>
        </w:rPr>
        <w:t xml:space="preserve">0.73 and 0.58, not reflecting </w:t>
      </w:r>
      <w:r w:rsidR="00F075BF" w:rsidRPr="00D30D82">
        <w:rPr>
          <w:rFonts w:ascii="Times New Roman" w:hAnsi="Times New Roman" w:cs="Times New Roman"/>
          <w:lang w:val="en-US"/>
        </w:rPr>
        <w:t xml:space="preserve">the </w:t>
      </w:r>
      <w:r w:rsidR="004F3C19" w:rsidRPr="00D30D82">
        <w:rPr>
          <w:rFonts w:ascii="Times New Roman" w:hAnsi="Times New Roman" w:cs="Times New Roman"/>
          <w:lang w:val="en-US"/>
        </w:rPr>
        <w:t xml:space="preserve">respective </w:t>
      </w:r>
      <w:r w:rsidR="007A55F4" w:rsidRPr="00D30D82">
        <w:rPr>
          <w:rFonts w:ascii="Times New Roman" w:hAnsi="Times New Roman" w:cs="Times New Roman"/>
          <w:lang w:val="en-US"/>
        </w:rPr>
        <w:t xml:space="preserve">population </w:t>
      </w:r>
      <w:r w:rsidR="004F3C19" w:rsidRPr="00D30D82">
        <w:rPr>
          <w:rFonts w:ascii="Times New Roman" w:hAnsi="Times New Roman" w:cs="Times New Roman"/>
          <w:lang w:val="en-US"/>
        </w:rPr>
        <w:t>loading</w:t>
      </w:r>
      <w:r w:rsidR="007A55F4" w:rsidRPr="00D30D82">
        <w:rPr>
          <w:rFonts w:ascii="Times New Roman" w:hAnsi="Times New Roman" w:cs="Times New Roman"/>
          <w:lang w:val="en-US"/>
        </w:rPr>
        <w:t>s</w:t>
      </w:r>
      <w:r w:rsidR="008C2B03" w:rsidRPr="00D30D82">
        <w:rPr>
          <w:rFonts w:ascii="Times New Roman" w:hAnsi="Times New Roman" w:cs="Times New Roman"/>
          <w:lang w:val="en-US"/>
        </w:rPr>
        <w:t>,</w:t>
      </w:r>
      <w:r w:rsidR="007A55F4" w:rsidRPr="00D30D82">
        <w:rPr>
          <w:rFonts w:ascii="Times New Roman" w:hAnsi="Times New Roman" w:cs="Times New Roman"/>
          <w:lang w:val="en-US"/>
        </w:rPr>
        <w:t xml:space="preserve"> </w:t>
      </w:r>
      <w:r w:rsidR="008C2B03" w:rsidRPr="00D30D82">
        <w:rPr>
          <w:rFonts w:ascii="Times New Roman" w:hAnsi="Times New Roman" w:cs="Times New Roman"/>
          <w:lang w:val="en-US"/>
        </w:rPr>
        <w:t>where</w:t>
      </w:r>
      <w:r w:rsidR="007A55F4" w:rsidRPr="00D30D82">
        <w:rPr>
          <w:rFonts w:ascii="Times New Roman" w:hAnsi="Times New Roman" w:cs="Times New Roman"/>
          <w:lang w:val="en-US"/>
        </w:rPr>
        <w:t xml:space="preserve"> the second loading is larger than the first.</w:t>
      </w:r>
    </w:p>
    <w:p w14:paraId="7C4695BE" w14:textId="2E024D84" w:rsidR="00A31800" w:rsidRPr="00D30D82" w:rsidRDefault="00A31800" w:rsidP="000A6DF5">
      <w:pPr>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 xml:space="preserve">Further work should </w:t>
      </w:r>
      <w:r w:rsidR="00EF47AF" w:rsidRPr="00D30D82">
        <w:rPr>
          <w:rFonts w:ascii="Times New Roman" w:hAnsi="Times New Roman" w:cs="Times New Roman"/>
          <w:lang w:val="en-US"/>
        </w:rPr>
        <w:t xml:space="preserve">help selecting possibly better strategies, notably as to the benefit or not of </w:t>
      </w:r>
      <w:r w:rsidR="009876E5" w:rsidRPr="00D30D82">
        <w:rPr>
          <w:rFonts w:ascii="Times New Roman" w:hAnsi="Times New Roman" w:cs="Times New Roman"/>
          <w:lang w:val="en-US"/>
        </w:rPr>
        <w:t xml:space="preserve">weighted averaging as currently used for loadings of </w:t>
      </w:r>
      <w:r w:rsidR="00A224E1" w:rsidRPr="00D30D82">
        <w:rPr>
          <w:rFonts w:ascii="Times New Roman" w:hAnsi="Times New Roman" w:cs="Times New Roman"/>
          <w:lang w:val="en-US"/>
        </w:rPr>
        <w:t>multifactorial variables but not for those of unifactorial loadings.</w:t>
      </w:r>
      <w:r w:rsidR="001B77F9" w:rsidRPr="00D30D82">
        <w:rPr>
          <w:rFonts w:ascii="Times New Roman" w:hAnsi="Times New Roman" w:cs="Times New Roman"/>
          <w:lang w:val="en-US"/>
        </w:rPr>
        <w:t xml:space="preserve"> Also factor score estimation is not yet implemented</w:t>
      </w:r>
      <w:r w:rsidR="003A63F1" w:rsidRPr="00D30D82">
        <w:rPr>
          <w:rFonts w:ascii="Times New Roman" w:hAnsi="Times New Roman" w:cs="Times New Roman"/>
          <w:lang w:val="en-US"/>
        </w:rPr>
        <w:t>;</w:t>
      </w:r>
      <w:r w:rsidR="001B77F9" w:rsidRPr="00D30D82">
        <w:rPr>
          <w:rFonts w:ascii="Times New Roman" w:hAnsi="Times New Roman" w:cs="Times New Roman"/>
          <w:lang w:val="en-US"/>
        </w:rPr>
        <w:t xml:space="preserve"> </w:t>
      </w:r>
      <w:r w:rsidR="005A11AF" w:rsidRPr="00D30D82">
        <w:rPr>
          <w:rFonts w:ascii="Times New Roman" w:hAnsi="Times New Roman" w:cs="Times New Roman"/>
          <w:lang w:val="en-US"/>
        </w:rPr>
        <w:t xml:space="preserve">alternate methods are </w:t>
      </w:r>
      <w:r w:rsidR="005A11AF" w:rsidRPr="00D30D82">
        <w:rPr>
          <w:rFonts w:ascii="Times New Roman" w:hAnsi="Times New Roman" w:cs="Times New Roman"/>
          <w:lang w:val="en-US"/>
        </w:rPr>
        <w:lastRenderedPageBreak/>
        <w:t>foreseen</w:t>
      </w:r>
      <w:r w:rsidR="002761A3" w:rsidRPr="00D30D82">
        <w:rPr>
          <w:rFonts w:ascii="Times New Roman" w:hAnsi="Times New Roman" w:cs="Times New Roman"/>
          <w:lang w:val="en-US"/>
        </w:rPr>
        <w:t xml:space="preserve">, either based on averaging from individual </w:t>
      </w:r>
      <w:r w:rsidR="00F62119" w:rsidRPr="00D30D82">
        <w:rPr>
          <w:rFonts w:ascii="Times New Roman" w:hAnsi="Times New Roman" w:cs="Times New Roman"/>
          <w:lang w:val="en-US"/>
        </w:rPr>
        <w:t>factor-exclusive variables or from merged factor indicators</w:t>
      </w:r>
      <w:r w:rsidR="005A11AF" w:rsidRPr="00D30D82">
        <w:rPr>
          <w:rFonts w:ascii="Times New Roman" w:hAnsi="Times New Roman" w:cs="Times New Roman"/>
          <w:lang w:val="en-US"/>
        </w:rPr>
        <w:t>.</w:t>
      </w:r>
    </w:p>
    <w:p w14:paraId="57339ACB" w14:textId="3E80CC4E" w:rsidR="003D1908" w:rsidRPr="00D30D82" w:rsidRDefault="0073722F" w:rsidP="000A6DF5">
      <w:pPr>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 xml:space="preserve">Exploration of signal cancellation when some or all factors </w:t>
      </w:r>
      <w:r w:rsidR="002B277B" w:rsidRPr="00D30D82">
        <w:rPr>
          <w:rFonts w:ascii="Times New Roman" w:hAnsi="Times New Roman" w:cs="Times New Roman"/>
          <w:lang w:val="en-US"/>
        </w:rPr>
        <w:t xml:space="preserve">do not have two exclusive </w:t>
      </w:r>
      <w:r w:rsidR="0020217A" w:rsidRPr="00D30D82">
        <w:rPr>
          <w:rFonts w:ascii="Times New Roman" w:hAnsi="Times New Roman" w:cs="Times New Roman"/>
          <w:lang w:val="en-US"/>
        </w:rPr>
        <w:t xml:space="preserve">indicator </w:t>
      </w:r>
      <w:r w:rsidR="002B277B" w:rsidRPr="00D30D82">
        <w:rPr>
          <w:rFonts w:ascii="Times New Roman" w:hAnsi="Times New Roman" w:cs="Times New Roman"/>
          <w:lang w:val="en-US"/>
        </w:rPr>
        <w:t xml:space="preserve">variables </w:t>
      </w:r>
      <w:commentRangeStart w:id="68"/>
      <w:r w:rsidR="002B277B" w:rsidRPr="00D30D82">
        <w:rPr>
          <w:rFonts w:ascii="Times New Roman" w:hAnsi="Times New Roman" w:cs="Times New Roman"/>
          <w:lang w:val="en-US"/>
        </w:rPr>
        <w:t xml:space="preserve">is </w:t>
      </w:r>
      <w:r w:rsidR="004744FC" w:rsidRPr="00D30D82">
        <w:rPr>
          <w:rFonts w:ascii="Times New Roman" w:hAnsi="Times New Roman" w:cs="Times New Roman"/>
          <w:lang w:val="en-US"/>
        </w:rPr>
        <w:t>just starting</w:t>
      </w:r>
      <w:commentRangeEnd w:id="68"/>
      <w:r w:rsidR="004D32B5">
        <w:rPr>
          <w:rStyle w:val="Marquedecommentaire"/>
        </w:rPr>
        <w:commentReference w:id="68"/>
      </w:r>
      <w:r w:rsidR="004744FC" w:rsidRPr="00D30D82">
        <w:rPr>
          <w:rFonts w:ascii="Times New Roman" w:hAnsi="Times New Roman" w:cs="Times New Roman"/>
          <w:lang w:val="en-US"/>
        </w:rPr>
        <w:t xml:space="preserve">. </w:t>
      </w:r>
      <w:r w:rsidR="0053351D" w:rsidRPr="00D30D82">
        <w:rPr>
          <w:rFonts w:ascii="Times New Roman" w:hAnsi="Times New Roman" w:cs="Times New Roman"/>
          <w:lang w:val="en-US"/>
        </w:rPr>
        <w:t xml:space="preserve">It seems that the factor space </w:t>
      </w:r>
      <w:r w:rsidR="006E2128" w:rsidRPr="00D30D82">
        <w:rPr>
          <w:rFonts w:ascii="Times New Roman" w:hAnsi="Times New Roman" w:cs="Times New Roman"/>
          <w:lang w:val="en-US"/>
        </w:rPr>
        <w:t>can be reliably delimited through signal cancellation</w:t>
      </w:r>
      <w:r w:rsidR="00632237" w:rsidRPr="00D30D82">
        <w:rPr>
          <w:rFonts w:ascii="Times New Roman" w:hAnsi="Times New Roman" w:cs="Times New Roman"/>
          <w:lang w:val="en-US"/>
        </w:rPr>
        <w:t>,</w:t>
      </w:r>
      <w:r w:rsidR="006E2128" w:rsidRPr="00D30D82">
        <w:rPr>
          <w:rFonts w:ascii="Times New Roman" w:hAnsi="Times New Roman" w:cs="Times New Roman"/>
          <w:lang w:val="en-US"/>
        </w:rPr>
        <w:t xml:space="preserve"> but that the factors themselves </w:t>
      </w:r>
      <w:r w:rsidR="00B36B22" w:rsidRPr="00D30D82">
        <w:rPr>
          <w:rFonts w:ascii="Times New Roman" w:hAnsi="Times New Roman" w:cs="Times New Roman"/>
          <w:lang w:val="en-US"/>
        </w:rPr>
        <w:t>might remain unconstrained</w:t>
      </w:r>
      <w:r w:rsidR="00343CA9" w:rsidRPr="00D30D82">
        <w:rPr>
          <w:rFonts w:ascii="Times New Roman" w:hAnsi="Times New Roman" w:cs="Times New Roman"/>
          <w:lang w:val="en-US"/>
        </w:rPr>
        <w:t xml:space="preserve"> within that space</w:t>
      </w:r>
      <w:r w:rsidR="00506F91" w:rsidRPr="00D30D82">
        <w:rPr>
          <w:rFonts w:ascii="Times New Roman" w:hAnsi="Times New Roman" w:cs="Times New Roman"/>
          <w:lang w:val="en-US"/>
        </w:rPr>
        <w:t>.</w:t>
      </w:r>
      <w:r w:rsidR="00632237" w:rsidRPr="00D30D82">
        <w:rPr>
          <w:rFonts w:ascii="Times New Roman" w:hAnsi="Times New Roman" w:cs="Times New Roman"/>
          <w:lang w:val="en-US"/>
        </w:rPr>
        <w:t xml:space="preserve"> </w:t>
      </w:r>
      <w:r w:rsidR="00EA6394" w:rsidRPr="00D30D82">
        <w:rPr>
          <w:rFonts w:ascii="Times New Roman" w:hAnsi="Times New Roman" w:cs="Times New Roman"/>
          <w:lang w:val="en-US"/>
        </w:rPr>
        <w:t>In lack of two unique indicators per factor, s</w:t>
      </w:r>
      <w:r w:rsidR="00C50424" w:rsidRPr="00D30D82">
        <w:rPr>
          <w:rFonts w:ascii="Times New Roman" w:hAnsi="Times New Roman" w:cs="Times New Roman"/>
          <w:lang w:val="en-US"/>
        </w:rPr>
        <w:t xml:space="preserve">ignal cancellation might also </w:t>
      </w:r>
      <w:r w:rsidR="00DB7FA3" w:rsidRPr="00D30D82">
        <w:rPr>
          <w:rFonts w:ascii="Times New Roman" w:hAnsi="Times New Roman" w:cs="Times New Roman"/>
          <w:lang w:val="en-US"/>
        </w:rPr>
        <w:t xml:space="preserve">rely on </w:t>
      </w:r>
      <w:r w:rsidR="00E81ACB" w:rsidRPr="00D30D82">
        <w:rPr>
          <w:rFonts w:ascii="Times New Roman" w:hAnsi="Times New Roman" w:cs="Times New Roman"/>
          <w:lang w:val="en-US"/>
        </w:rPr>
        <w:t>the</w:t>
      </w:r>
      <w:r w:rsidR="00751FBB" w:rsidRPr="00D30D82">
        <w:rPr>
          <w:rFonts w:ascii="Times New Roman" w:hAnsi="Times New Roman" w:cs="Times New Roman"/>
          <w:lang w:val="en-US"/>
        </w:rPr>
        <w:t xml:space="preserve"> PARAFAC model (</w:t>
      </w:r>
      <w:r w:rsidR="009331A7" w:rsidRPr="00D30D82">
        <w:rPr>
          <w:rFonts w:ascii="Times New Roman" w:hAnsi="Times New Roman" w:cs="Times New Roman"/>
          <w:lang w:val="en-US"/>
        </w:rPr>
        <w:t>e.g., Harshman &amp; Lundy, 1994</w:t>
      </w:r>
      <w:r w:rsidR="00C902BC" w:rsidRPr="00D30D82">
        <w:rPr>
          <w:rFonts w:ascii="Times New Roman" w:hAnsi="Times New Roman" w:cs="Times New Roman"/>
          <w:lang w:val="en-US"/>
        </w:rPr>
        <w:t>; Kiers &amp; Giordani, 2020</w:t>
      </w:r>
      <w:r w:rsidR="009331A7" w:rsidRPr="00D30D82">
        <w:rPr>
          <w:rFonts w:ascii="Times New Roman" w:hAnsi="Times New Roman" w:cs="Times New Roman"/>
          <w:lang w:val="en-US"/>
        </w:rPr>
        <w:t>)</w:t>
      </w:r>
      <w:r w:rsidR="0098123F" w:rsidRPr="00D30D82">
        <w:rPr>
          <w:rFonts w:ascii="Times New Roman" w:hAnsi="Times New Roman" w:cs="Times New Roman"/>
          <w:lang w:val="en-US"/>
        </w:rPr>
        <w:t xml:space="preserve"> that </w:t>
      </w:r>
      <w:r w:rsidR="00DA2566" w:rsidRPr="00D30D82">
        <w:rPr>
          <w:rFonts w:ascii="Times New Roman" w:hAnsi="Times New Roman" w:cs="Times New Roman"/>
          <w:lang w:val="en-US"/>
        </w:rPr>
        <w:t xml:space="preserve">currently requires </w:t>
      </w:r>
      <w:r w:rsidR="00092171" w:rsidRPr="00D30D82">
        <w:rPr>
          <w:rFonts w:ascii="Times New Roman" w:hAnsi="Times New Roman" w:cs="Times New Roman"/>
          <w:lang w:val="en-US"/>
        </w:rPr>
        <w:t>unvarying</w:t>
      </w:r>
      <w:r w:rsidR="00DA2566" w:rsidRPr="00D30D82">
        <w:rPr>
          <w:rFonts w:ascii="Times New Roman" w:hAnsi="Times New Roman" w:cs="Times New Roman"/>
          <w:lang w:val="en-US"/>
        </w:rPr>
        <w:t xml:space="preserve"> factor correlations </w:t>
      </w:r>
      <w:r w:rsidR="00092171" w:rsidRPr="00D30D82">
        <w:rPr>
          <w:rFonts w:ascii="Times New Roman" w:hAnsi="Times New Roman" w:cs="Times New Roman"/>
          <w:lang w:val="en-US"/>
        </w:rPr>
        <w:t xml:space="preserve">across datasets </w:t>
      </w:r>
      <w:r w:rsidR="00DF4D28" w:rsidRPr="00D30D82">
        <w:rPr>
          <w:rFonts w:ascii="Times New Roman" w:hAnsi="Times New Roman" w:cs="Times New Roman"/>
          <w:lang w:val="en-US"/>
        </w:rPr>
        <w:t>for the solution to be uniquely determined</w:t>
      </w:r>
      <w:r w:rsidR="000117B9" w:rsidRPr="00D30D82">
        <w:rPr>
          <w:rFonts w:ascii="Times New Roman" w:hAnsi="Times New Roman" w:cs="Times New Roman"/>
          <w:lang w:val="en-US"/>
        </w:rPr>
        <w:t>, as s</w:t>
      </w:r>
      <w:r w:rsidR="00644091" w:rsidRPr="00D30D82">
        <w:rPr>
          <w:rFonts w:ascii="Times New Roman" w:hAnsi="Times New Roman" w:cs="Times New Roman"/>
          <w:lang w:val="en-US"/>
        </w:rPr>
        <w:t xml:space="preserve">ignal cancellation </w:t>
      </w:r>
      <w:r w:rsidR="003D1908" w:rsidRPr="00D30D82">
        <w:rPr>
          <w:rFonts w:ascii="Times New Roman" w:hAnsi="Times New Roman" w:cs="Times New Roman"/>
          <w:lang w:val="en-US"/>
        </w:rPr>
        <w:t>is not influenced by factor correlations.</w:t>
      </w:r>
      <w:r w:rsidR="00105E20" w:rsidRPr="00D30D82">
        <w:rPr>
          <w:rFonts w:ascii="Times New Roman" w:hAnsi="Times New Roman" w:cs="Times New Roman"/>
          <w:lang w:val="en-US"/>
        </w:rPr>
        <w:t xml:space="preserve"> </w:t>
      </w:r>
      <w:r w:rsidR="00436FF8" w:rsidRPr="00D30D82">
        <w:rPr>
          <w:rFonts w:ascii="Times New Roman" w:hAnsi="Times New Roman" w:cs="Times New Roman"/>
          <w:lang w:val="en-US"/>
        </w:rPr>
        <w:t>Important developments thus appear at the horizon for signal cancellation.</w:t>
      </w:r>
    </w:p>
    <w:p w14:paraId="7A191691" w14:textId="50B9DB00" w:rsidR="00745A19" w:rsidRPr="00D30D82" w:rsidRDefault="00C13793" w:rsidP="00745A19">
      <w:pPr>
        <w:pStyle w:val="NormalWeb"/>
        <w:rPr>
          <w:color w:val="212121"/>
          <w:sz w:val="22"/>
          <w:szCs w:val="22"/>
          <w:lang w:val="en-US"/>
        </w:rPr>
      </w:pPr>
      <w:r w:rsidRPr="00D30D82">
        <w:rPr>
          <w:sz w:val="22"/>
          <w:szCs w:val="22"/>
          <w:lang w:val="en-US"/>
        </w:rPr>
        <w:t>MATLAB code</w:t>
      </w:r>
      <w:r w:rsidR="00F8470C" w:rsidRPr="00D30D82">
        <w:rPr>
          <w:sz w:val="22"/>
          <w:szCs w:val="22"/>
          <w:lang w:val="en-US"/>
        </w:rPr>
        <w:t xml:space="preserve"> for </w:t>
      </w:r>
      <w:r w:rsidR="00F8470C" w:rsidRPr="00D30D82">
        <w:rPr>
          <w:sz w:val="22"/>
          <w:szCs w:val="22"/>
          <w:highlight w:val="yellow"/>
          <w:lang w:val="en-US"/>
        </w:rPr>
        <w:t>SCFA</w:t>
      </w:r>
      <w:r w:rsidRPr="00D30D82">
        <w:rPr>
          <w:sz w:val="22"/>
          <w:szCs w:val="22"/>
          <w:lang w:val="en-US"/>
        </w:rPr>
        <w:t xml:space="preserve"> is available </w:t>
      </w:r>
      <w:r w:rsidR="008C6A1B" w:rsidRPr="00D30D82">
        <w:rPr>
          <w:sz w:val="22"/>
          <w:szCs w:val="22"/>
          <w:lang w:val="en-US"/>
        </w:rPr>
        <w:t xml:space="preserve">at </w:t>
      </w:r>
      <w:hyperlink r:id="rId29" w:history="1">
        <w:r w:rsidR="008C6A1B" w:rsidRPr="00D30D82">
          <w:rPr>
            <w:rStyle w:val="Lienhypertexte"/>
            <w:sz w:val="22"/>
            <w:szCs w:val="22"/>
            <w:lang w:val="en-US"/>
          </w:rPr>
          <w:t>AndreAchim/</w:t>
        </w:r>
        <w:r w:rsidR="008C6A1B" w:rsidRPr="00D30D82">
          <w:rPr>
            <w:rStyle w:val="Lienhypertexte"/>
            <w:sz w:val="22"/>
            <w:szCs w:val="22"/>
            <w:highlight w:val="yellow"/>
            <w:lang w:val="en-US"/>
          </w:rPr>
          <w:t>SCFA</w:t>
        </w:r>
        <w:r w:rsidR="008C6A1B" w:rsidRPr="00D30D82">
          <w:rPr>
            <w:rStyle w:val="Lienhypertexte"/>
            <w:sz w:val="22"/>
            <w:szCs w:val="22"/>
            <w:lang w:val="en-US"/>
          </w:rPr>
          <w:t>: Signal Cancellation Factor Analysis: MATLAB code (github.com)</w:t>
        </w:r>
      </w:hyperlink>
      <w:r w:rsidRPr="00D30D82">
        <w:rPr>
          <w:sz w:val="22"/>
          <w:szCs w:val="22"/>
          <w:lang w:val="en-US"/>
        </w:rPr>
        <w:t xml:space="preserve">. </w:t>
      </w:r>
      <w:r w:rsidR="00745A19" w:rsidRPr="00D30D82">
        <w:rPr>
          <w:color w:val="212121"/>
          <w:sz w:val="22"/>
          <w:szCs w:val="22"/>
          <w:lang w:val="en-US"/>
        </w:rPr>
        <w:t>An</w:t>
      </w:r>
      <w:r w:rsidR="00C05E5A" w:rsidRPr="00D30D82">
        <w:rPr>
          <w:color w:val="212121"/>
          <w:sz w:val="22"/>
          <w:szCs w:val="22"/>
          <w:lang w:val="en-US"/>
        </w:rPr>
        <w:t xml:space="preserve"> </w:t>
      </w:r>
      <w:r w:rsidR="00745A19" w:rsidRPr="00D30D82">
        <w:rPr>
          <w:color w:val="212121"/>
          <w:sz w:val="22"/>
          <w:szCs w:val="22"/>
          <w:lang w:val="en-US"/>
        </w:rPr>
        <w:t>R version</w:t>
      </w:r>
      <w:r w:rsidR="00C05E5A" w:rsidRPr="00D30D82">
        <w:rPr>
          <w:color w:val="212121"/>
          <w:sz w:val="22"/>
          <w:szCs w:val="22"/>
          <w:lang w:val="en-US"/>
        </w:rPr>
        <w:t xml:space="preserve"> </w:t>
      </w:r>
      <w:r w:rsidR="00745A19" w:rsidRPr="00D30D82">
        <w:rPr>
          <w:color w:val="212121"/>
          <w:sz w:val="22"/>
          <w:szCs w:val="22"/>
          <w:lang w:val="en-US"/>
        </w:rPr>
        <w:t>by P.-O. Caron, Université TÉLUQ,</w:t>
      </w:r>
      <w:r w:rsidR="0051332A" w:rsidRPr="00D30D82">
        <w:rPr>
          <w:color w:val="212121"/>
          <w:sz w:val="22"/>
          <w:szCs w:val="22"/>
          <w:lang w:val="en-US"/>
        </w:rPr>
        <w:t xml:space="preserve"> </w:t>
      </w:r>
      <w:r w:rsidR="00745A19" w:rsidRPr="00D30D82">
        <w:rPr>
          <w:color w:val="212121"/>
          <w:sz w:val="22"/>
          <w:szCs w:val="22"/>
          <w:lang w:val="en-US"/>
        </w:rPr>
        <w:t>(</w:t>
      </w:r>
      <w:hyperlink r:id="rId30" w:tgtFrame="_blank" w:history="1">
        <w:r w:rsidR="00745A19" w:rsidRPr="00D30D82">
          <w:rPr>
            <w:rStyle w:val="Lienhypertexte"/>
            <w:sz w:val="22"/>
            <w:szCs w:val="22"/>
            <w:lang w:val="en-US"/>
          </w:rPr>
          <w:t>Pier-Olivier.Caron@Teluq.ca</w:t>
        </w:r>
      </w:hyperlink>
      <w:r w:rsidR="00745A19" w:rsidRPr="00D30D82">
        <w:rPr>
          <w:color w:val="212121"/>
          <w:sz w:val="22"/>
          <w:szCs w:val="22"/>
          <w:lang w:val="en-US"/>
        </w:rPr>
        <w:t xml:space="preserve">) </w:t>
      </w:r>
      <w:del w:id="69" w:author="Caron, Pier-Olivier" w:date="2024-10-17T09:03:00Z" w16du:dateUtc="2024-10-17T13:03:00Z">
        <w:r w:rsidR="00745A19" w:rsidRPr="00D30D82" w:rsidDel="004D32B5">
          <w:rPr>
            <w:color w:val="212121"/>
            <w:sz w:val="22"/>
            <w:szCs w:val="22"/>
            <w:lang w:val="en-US"/>
          </w:rPr>
          <w:delText>will shortly be</w:delText>
        </w:r>
      </w:del>
      <w:ins w:id="70" w:author="Caron, Pier-Olivier" w:date="2024-10-17T09:03:00Z" w16du:dateUtc="2024-10-17T13:03:00Z">
        <w:r w:rsidR="004D32B5">
          <w:rPr>
            <w:color w:val="212121"/>
            <w:sz w:val="22"/>
            <w:szCs w:val="22"/>
            <w:lang w:val="en-US"/>
          </w:rPr>
          <w:t>is</w:t>
        </w:r>
      </w:ins>
      <w:r w:rsidR="00745A19" w:rsidRPr="00D30D82">
        <w:rPr>
          <w:color w:val="212121"/>
          <w:sz w:val="22"/>
          <w:szCs w:val="22"/>
          <w:lang w:val="en-US"/>
        </w:rPr>
        <w:t xml:space="preserve"> available on </w:t>
      </w:r>
      <w:proofErr w:type="spellStart"/>
      <w:r w:rsidR="00745A19" w:rsidRPr="00D30D82">
        <w:rPr>
          <w:color w:val="212121"/>
          <w:sz w:val="22"/>
          <w:szCs w:val="22"/>
          <w:lang w:val="en-US"/>
        </w:rPr>
        <w:t>github</w:t>
      </w:r>
      <w:proofErr w:type="spellEnd"/>
      <w:r w:rsidR="00745A19" w:rsidRPr="00D30D82">
        <w:rPr>
          <w:color w:val="212121"/>
          <w:sz w:val="22"/>
          <w:szCs w:val="22"/>
          <w:lang w:val="en-US"/>
        </w:rPr>
        <w:t xml:space="preserve"> (</w:t>
      </w:r>
      <w:hyperlink r:id="rId31" w:history="1">
        <w:r w:rsidR="00745A19" w:rsidRPr="00D30D82">
          <w:rPr>
            <w:rStyle w:val="Lienhypertexte"/>
            <w:sz w:val="22"/>
            <w:szCs w:val="22"/>
            <w:lang w:val="en-US"/>
          </w:rPr>
          <w:t>https://github.com/quantmeth/</w:t>
        </w:r>
        <w:r w:rsidR="00745A19" w:rsidRPr="00D30D82">
          <w:rPr>
            <w:rStyle w:val="Lienhypertexte"/>
            <w:sz w:val="22"/>
            <w:szCs w:val="22"/>
            <w:highlight w:val="yellow"/>
            <w:lang w:val="en-US"/>
          </w:rPr>
          <w:t>SCFA</w:t>
        </w:r>
      </w:hyperlink>
      <w:r w:rsidR="00745A19" w:rsidRPr="00D30D82">
        <w:rPr>
          <w:color w:val="212121"/>
          <w:sz w:val="22"/>
          <w:szCs w:val="22"/>
          <w:lang w:val="en-US"/>
        </w:rPr>
        <w:t>)</w:t>
      </w:r>
      <w:r w:rsidR="00F3505A" w:rsidRPr="00D30D82">
        <w:rPr>
          <w:color w:val="212121"/>
          <w:sz w:val="22"/>
          <w:szCs w:val="22"/>
          <w:lang w:val="en-US"/>
        </w:rPr>
        <w:t xml:space="preserve"> </w:t>
      </w:r>
      <w:r w:rsidR="00745A19" w:rsidRPr="00D30D82">
        <w:rPr>
          <w:color w:val="212121"/>
          <w:sz w:val="22"/>
          <w:szCs w:val="22"/>
          <w:lang w:val="en-US"/>
        </w:rPr>
        <w:t xml:space="preserve">and eventually on CRAN (the </w:t>
      </w:r>
      <w:r w:rsidR="00745A19" w:rsidRPr="00D30D82">
        <w:rPr>
          <w:color w:val="212121"/>
          <w:sz w:val="22"/>
          <w:szCs w:val="22"/>
          <w:highlight w:val="yellow"/>
          <w:lang w:val="en-US"/>
        </w:rPr>
        <w:t>SCFA</w:t>
      </w:r>
      <w:r w:rsidR="00745A19" w:rsidRPr="00D30D82">
        <w:rPr>
          <w:color w:val="212121"/>
          <w:sz w:val="22"/>
          <w:szCs w:val="22"/>
          <w:lang w:val="en-US"/>
        </w:rPr>
        <w:t xml:space="preserve"> package).</w:t>
      </w:r>
    </w:p>
    <w:p w14:paraId="2F58272C" w14:textId="77777777" w:rsidR="00952ED6" w:rsidRPr="00D30D82" w:rsidRDefault="00952ED6" w:rsidP="00952ED6">
      <w:pPr>
        <w:rPr>
          <w:rFonts w:ascii="Times New Roman" w:hAnsi="Times New Roman" w:cs="Times New Roman"/>
          <w:lang w:val="en-US"/>
        </w:rPr>
      </w:pPr>
      <w:r w:rsidRPr="00D30D82">
        <w:rPr>
          <w:rFonts w:ascii="Times New Roman" w:hAnsi="Times New Roman" w:cs="Times New Roman"/>
          <w:lang w:val="en-US"/>
        </w:rPr>
        <w:t xml:space="preserve">The present implementation of SCRoF was developed in MATLAB R2023a. A stand-alone version of SCRoF is also available. An R version should be available by the time of this publication. </w:t>
      </w:r>
    </w:p>
    <w:p w14:paraId="290B0204" w14:textId="77777777" w:rsidR="0067291F" w:rsidRPr="00D30D82" w:rsidRDefault="0067291F" w:rsidP="0067291F">
      <w:pPr>
        <w:rPr>
          <w:rFonts w:ascii="Times New Roman" w:hAnsi="Times New Roman" w:cs="Times New Roman"/>
          <w:lang w:val="en-US"/>
        </w:rPr>
      </w:pPr>
      <w:r w:rsidRPr="00D30D82">
        <w:rPr>
          <w:rFonts w:ascii="Times New Roman" w:hAnsi="Times New Roman" w:cs="Times New Roman"/>
          <w:lang w:val="en-US"/>
        </w:rPr>
        <w:t>Future versions of SCRoF may come to deal with such situations.</w:t>
      </w:r>
    </w:p>
    <w:p w14:paraId="5E0A4AB0" w14:textId="68C46202" w:rsidR="00952ED6" w:rsidRPr="00D30D82" w:rsidRDefault="0064747B" w:rsidP="00745A19">
      <w:pPr>
        <w:pStyle w:val="NormalWeb"/>
        <w:rPr>
          <w:sz w:val="22"/>
          <w:szCs w:val="22"/>
          <w:lang w:val="en-US"/>
        </w:rPr>
      </w:pPr>
      <w:r w:rsidRPr="00D30D82">
        <w:rPr>
          <w:sz w:val="22"/>
          <w:szCs w:val="22"/>
          <w:lang w:val="en-US"/>
        </w:rPr>
        <w:t xml:space="preserve">Comparison of SCRoF with other methods to assess the required number of factors using a difficult condition from </w:t>
      </w:r>
      <w:proofErr w:type="spellStart"/>
      <w:r w:rsidRPr="00D30D82">
        <w:rPr>
          <w:sz w:val="22"/>
          <w:szCs w:val="22"/>
          <w:lang w:val="en-US"/>
        </w:rPr>
        <w:t>Haslbeck</w:t>
      </w:r>
      <w:proofErr w:type="spellEnd"/>
      <w:r w:rsidRPr="00D30D82">
        <w:rPr>
          <w:sz w:val="22"/>
          <w:szCs w:val="22"/>
          <w:lang w:val="en-US"/>
        </w:rPr>
        <w:t>, &amp; van Bork, Psychological Methods, 2024, 29(1): 48-64 could also be added.)</w:t>
      </w:r>
    </w:p>
    <w:p w14:paraId="009C0CD3" w14:textId="77777777" w:rsidR="00991FA5" w:rsidRPr="00D30D82" w:rsidRDefault="00991FA5" w:rsidP="00991FA5">
      <w:pPr>
        <w:rPr>
          <w:rFonts w:ascii="Times New Roman" w:hAnsi="Times New Roman" w:cs="Times New Roman"/>
          <w:lang w:val="en-US"/>
        </w:rPr>
      </w:pPr>
      <w:r w:rsidRPr="00D30D82">
        <w:rPr>
          <w:rFonts w:ascii="Times New Roman" w:hAnsi="Times New Roman" w:cs="Times New Roman"/>
          <w:highlight w:val="yellow"/>
          <w:lang w:val="en-US"/>
        </w:rPr>
        <w:t>Thus, while SCRoF operates without any decision from its user, it may present alternate solutions consistent with the data. When more than one solution is reported, the recommended practice is to report all those compatible with the data, and to discuss the reason to prefer one over the others, like parsimony on the number of factors involved or very large factor correlations</w:t>
      </w:r>
      <w:r w:rsidRPr="00D30D82">
        <w:rPr>
          <w:rFonts w:ascii="Times New Roman" w:hAnsi="Times New Roman" w:cs="Times New Roman"/>
          <w:lang w:val="en-US"/>
        </w:rPr>
        <w:t>.</w:t>
      </w:r>
    </w:p>
    <w:p w14:paraId="3D0B9691" w14:textId="7B2CB42B" w:rsidR="00991FA5" w:rsidRPr="00D30D82" w:rsidRDefault="007F3634" w:rsidP="00745A19">
      <w:pPr>
        <w:pStyle w:val="NormalWeb"/>
        <w:rPr>
          <w:sz w:val="22"/>
          <w:szCs w:val="22"/>
          <w:lang w:val="en-US"/>
        </w:rPr>
      </w:pPr>
      <w:r w:rsidRPr="00D30D82">
        <w:rPr>
          <w:sz w:val="22"/>
          <w:szCs w:val="22"/>
          <w:highlight w:val="yellow"/>
          <w:lang w:val="en-US"/>
        </w:rPr>
        <w:t>When several scenarios were investigated, one of these solutions often stands out either for having the only non-significant χ</w:t>
      </w:r>
      <w:r w:rsidRPr="00D30D82">
        <w:rPr>
          <w:sz w:val="22"/>
          <w:szCs w:val="22"/>
          <w:highlight w:val="yellow"/>
          <w:vertAlign w:val="superscript"/>
          <w:lang w:val="en-US"/>
        </w:rPr>
        <w:t>2</w:t>
      </w:r>
      <w:r w:rsidRPr="00D30D82">
        <w:rPr>
          <w:sz w:val="22"/>
          <w:szCs w:val="22"/>
          <w:highlight w:val="yellow"/>
          <w:lang w:val="en-US"/>
        </w:rPr>
        <w:t xml:space="preserve"> or for being more parsimonious than an alternate non-significant solution. The most parsimonious non-rejected scenarios are flagged as the suggested variant of a given factor structure.</w:t>
      </w:r>
    </w:p>
    <w:p w14:paraId="0B4D9CD8" w14:textId="77777777" w:rsidR="009E5944" w:rsidRPr="00D30D82" w:rsidRDefault="009E5944" w:rsidP="009E5944">
      <w:pPr>
        <w:rPr>
          <w:rFonts w:ascii="Times New Roman" w:hAnsi="Times New Roman" w:cs="Times New Roman"/>
          <w:lang w:val="en-US"/>
        </w:rPr>
      </w:pPr>
      <w:r w:rsidRPr="00D30D82">
        <w:rPr>
          <w:rFonts w:ascii="Times New Roman" w:hAnsi="Times New Roman" w:cs="Times New Roman"/>
          <w:lang w:val="en-US"/>
        </w:rPr>
        <w:t xml:space="preserve">This 6-factor example includes two doublet factors, where only one of them correlates with other factors. In conventional EFA, doublet factors require estimating two loadings constrained by a single correlation, such that, say, a correlation of 0.49 may be reproduced by any pair of loadings. Acceptable values range from (0.49, 1.0) to (1.0, 0.49), with no preference for (0.7, 0.7) and much less for that actual pair of loadings. The parameter search may even reach solutions where one normalized variable is assigned a loading larger than 1.0, resulting in a so-called Heywood case. </w:t>
      </w:r>
      <w:r w:rsidRPr="00D30D82">
        <w:rPr>
          <w:rFonts w:ascii="Times New Roman" w:hAnsi="Times New Roman" w:cs="Times New Roman"/>
          <w:highlight w:val="yellow"/>
          <w:lang w:val="en-US"/>
        </w:rPr>
        <w:t>The purpose of having two doublet factors, is to illustrate that signal cancellation should not retain this indeterminacy for a doublet factor correlated with remaining factors; indeed, incomplete cancellation between its two variables would imply correlations of the contrast with the variables from these other factors</w:t>
      </w:r>
      <w:r w:rsidRPr="00D30D82">
        <w:rPr>
          <w:rFonts w:ascii="Times New Roman" w:hAnsi="Times New Roman" w:cs="Times New Roman"/>
          <w:lang w:val="en-US"/>
        </w:rPr>
        <w:t xml:space="preserve">. SCRoF detects independent doublet factors (their two indicators have no other significant correlation) and assigns them equal loadings, as Onyx does, </w:t>
      </w:r>
    </w:p>
    <w:p w14:paraId="01814154" w14:textId="01D722F8" w:rsidR="009E5944" w:rsidRPr="00D30D82" w:rsidRDefault="00F50C1E" w:rsidP="00745A19">
      <w:pPr>
        <w:pStyle w:val="NormalWeb"/>
        <w:rPr>
          <w:sz w:val="22"/>
          <w:szCs w:val="22"/>
          <w:lang w:val="en-US"/>
        </w:rPr>
      </w:pPr>
      <w:r w:rsidRPr="00D30D82">
        <w:rPr>
          <w:sz w:val="22"/>
          <w:szCs w:val="22"/>
          <w:highlight w:val="yellow"/>
          <w:lang w:val="en-US"/>
        </w:rPr>
        <w:lastRenderedPageBreak/>
        <w:t xml:space="preserve">Since it is possible for a scenario to correspond to an impossible population correlation matrix (i.e. with a negative determinant) or to include a variable with a communality above unity, such scenarios would be listed with </w:t>
      </w:r>
      <w:r w:rsidRPr="00D30D82">
        <w:rPr>
          <w:i/>
          <w:iCs/>
          <w:sz w:val="22"/>
          <w:szCs w:val="22"/>
          <w:highlight w:val="yellow"/>
          <w:lang w:val="en-US"/>
        </w:rPr>
        <w:t>p</w:t>
      </w:r>
      <w:r w:rsidRPr="00D30D82">
        <w:rPr>
          <w:sz w:val="22"/>
          <w:szCs w:val="22"/>
          <w:highlight w:val="yellow"/>
          <w:lang w:val="en-US"/>
        </w:rPr>
        <w:t>=0 and χ</w:t>
      </w:r>
      <w:r w:rsidRPr="00D30D82">
        <w:rPr>
          <w:sz w:val="22"/>
          <w:szCs w:val="22"/>
          <w:highlight w:val="yellow"/>
          <w:vertAlign w:val="superscript"/>
          <w:lang w:val="en-US"/>
        </w:rPr>
        <w:t>2</w:t>
      </w:r>
      <w:r w:rsidRPr="00D30D82">
        <w:rPr>
          <w:sz w:val="22"/>
          <w:szCs w:val="22"/>
          <w:highlight w:val="yellow"/>
          <w:lang w:val="en-US"/>
        </w:rPr>
        <w:t>(0) = 0.</w:t>
      </w:r>
    </w:p>
    <w:p w14:paraId="736B3C0D" w14:textId="73EBA885" w:rsidR="00720930" w:rsidRPr="00D30D82" w:rsidRDefault="00720930" w:rsidP="00745A19">
      <w:pPr>
        <w:pStyle w:val="NormalWeb"/>
        <w:rPr>
          <w:color w:val="000000"/>
          <w:sz w:val="22"/>
          <w:szCs w:val="22"/>
          <w:lang w:val="en-US"/>
        </w:rPr>
      </w:pPr>
      <w:r w:rsidRPr="00D30D82">
        <w:rPr>
          <w:sz w:val="22"/>
          <w:szCs w:val="22"/>
          <w:highlight w:val="yellow"/>
          <w:lang w:val="en-US"/>
        </w:rPr>
        <w:t>This would likely be due to some factors not being represented by at least two exclusive indicator variables. If no other solution is consistent with the data, removing those variables from the analysis could be considered</w:t>
      </w:r>
      <w:r w:rsidRPr="00D30D82">
        <w:rPr>
          <w:sz w:val="22"/>
          <w:szCs w:val="22"/>
          <w:lang w:val="en-US"/>
        </w:rPr>
        <w:t>.</w:t>
      </w:r>
    </w:p>
    <w:p w14:paraId="583224E9" w14:textId="6462E8D5" w:rsidR="00EB6234" w:rsidRPr="00D30D82" w:rsidRDefault="00EB6234" w:rsidP="00C209AF">
      <w:pPr>
        <w:keepNext/>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Acknowledgements</w:t>
      </w:r>
    </w:p>
    <w:p w14:paraId="104FFA75" w14:textId="06A1E8D6" w:rsidR="00EB6234" w:rsidRPr="00D30D82" w:rsidRDefault="00EB6234" w:rsidP="000A6DF5">
      <w:pPr>
        <w:tabs>
          <w:tab w:val="right" w:pos="1134"/>
          <w:tab w:val="decimal" w:pos="1701"/>
          <w:tab w:val="decimal" w:pos="2835"/>
          <w:tab w:val="decimal" w:pos="3969"/>
        </w:tabs>
        <w:spacing w:after="120" w:line="240" w:lineRule="auto"/>
        <w:rPr>
          <w:rFonts w:ascii="Times New Roman" w:hAnsi="Times New Roman" w:cs="Times New Roman"/>
          <w:lang w:val="en-US"/>
        </w:rPr>
      </w:pPr>
      <w:r w:rsidRPr="00D30D82">
        <w:rPr>
          <w:rFonts w:ascii="Times New Roman" w:hAnsi="Times New Roman" w:cs="Times New Roman"/>
          <w:lang w:val="en-US"/>
        </w:rPr>
        <w:t>The author wish</w:t>
      </w:r>
      <w:r w:rsidR="00C209AF" w:rsidRPr="00D30D82">
        <w:rPr>
          <w:rFonts w:ascii="Times New Roman" w:hAnsi="Times New Roman" w:cs="Times New Roman"/>
          <w:lang w:val="en-US"/>
        </w:rPr>
        <w:t>es</w:t>
      </w:r>
      <w:r w:rsidRPr="00D30D82">
        <w:rPr>
          <w:rFonts w:ascii="Times New Roman" w:hAnsi="Times New Roman" w:cs="Times New Roman"/>
          <w:lang w:val="en-US"/>
        </w:rPr>
        <w:t xml:space="preserve"> to express gratitude for a scholarship </w:t>
      </w:r>
      <w:r w:rsidR="006F7ED9" w:rsidRPr="00D30D82">
        <w:rPr>
          <w:rFonts w:ascii="Times New Roman" w:hAnsi="Times New Roman" w:cs="Times New Roman"/>
          <w:lang w:val="en-US"/>
        </w:rPr>
        <w:t>from Epilepsy-Canada/Parke-Davis</w:t>
      </w:r>
      <w:r w:rsidR="00E20AED" w:rsidRPr="00D30D82">
        <w:rPr>
          <w:rFonts w:ascii="Times New Roman" w:hAnsi="Times New Roman" w:cs="Times New Roman"/>
          <w:lang w:val="en-US"/>
        </w:rPr>
        <w:t>,</w:t>
      </w:r>
      <w:r w:rsidR="006F7ED9" w:rsidRPr="00D30D82">
        <w:rPr>
          <w:rFonts w:ascii="Times New Roman" w:hAnsi="Times New Roman" w:cs="Times New Roman"/>
          <w:lang w:val="en-US"/>
        </w:rPr>
        <w:t xml:space="preserve"> back in 1988</w:t>
      </w:r>
      <w:r w:rsidR="00E20AED" w:rsidRPr="00D30D82">
        <w:rPr>
          <w:rFonts w:ascii="Times New Roman" w:hAnsi="Times New Roman" w:cs="Times New Roman"/>
          <w:lang w:val="en-US"/>
        </w:rPr>
        <w:t>,</w:t>
      </w:r>
      <w:r w:rsidR="00557FA8" w:rsidRPr="00D30D82">
        <w:rPr>
          <w:rFonts w:ascii="Times New Roman" w:hAnsi="Times New Roman" w:cs="Times New Roman"/>
          <w:lang w:val="en-US"/>
        </w:rPr>
        <w:t xml:space="preserve"> that allowed </w:t>
      </w:r>
      <w:r w:rsidR="001172B0" w:rsidRPr="00D30D82">
        <w:rPr>
          <w:rFonts w:ascii="Times New Roman" w:hAnsi="Times New Roman" w:cs="Times New Roman"/>
          <w:lang w:val="en-US"/>
        </w:rPr>
        <w:t xml:space="preserve">pursuing </w:t>
      </w:r>
      <w:r w:rsidR="00557FA8" w:rsidRPr="00D30D82">
        <w:rPr>
          <w:rFonts w:ascii="Times New Roman" w:hAnsi="Times New Roman" w:cs="Times New Roman"/>
          <w:lang w:val="en-US"/>
        </w:rPr>
        <w:t xml:space="preserve">his </w:t>
      </w:r>
      <w:r w:rsidR="00786C56" w:rsidRPr="00D30D82">
        <w:rPr>
          <w:rFonts w:ascii="Times New Roman" w:hAnsi="Times New Roman" w:cs="Times New Roman"/>
          <w:lang w:val="en-US"/>
        </w:rPr>
        <w:t>career</w:t>
      </w:r>
      <w:r w:rsidR="00557FA8" w:rsidRPr="00D30D82">
        <w:rPr>
          <w:rFonts w:ascii="Times New Roman" w:hAnsi="Times New Roman" w:cs="Times New Roman"/>
          <w:lang w:val="en-US"/>
        </w:rPr>
        <w:t xml:space="preserve"> </w:t>
      </w:r>
      <w:r w:rsidR="00BD3D5F" w:rsidRPr="00D30D82">
        <w:rPr>
          <w:rFonts w:ascii="Times New Roman" w:hAnsi="Times New Roman" w:cs="Times New Roman"/>
          <w:lang w:val="en-US"/>
        </w:rPr>
        <w:t xml:space="preserve">in the development of </w:t>
      </w:r>
      <w:r w:rsidR="00E20AED" w:rsidRPr="00D30D82">
        <w:rPr>
          <w:rFonts w:ascii="Times New Roman" w:hAnsi="Times New Roman" w:cs="Times New Roman"/>
          <w:lang w:val="en-US"/>
        </w:rPr>
        <w:t>innovative quantitative methods.</w:t>
      </w:r>
    </w:p>
    <w:p w14:paraId="1856F5BE" w14:textId="78F9C350" w:rsidR="00771607" w:rsidRPr="00D30D82" w:rsidRDefault="00771607" w:rsidP="006D20E4">
      <w:pPr>
        <w:pStyle w:val="Titre3"/>
        <w:shd w:val="clear" w:color="auto" w:fill="FFFFFF"/>
        <w:spacing w:before="0" w:beforeAutospacing="0" w:after="120" w:afterAutospacing="0" w:line="285" w:lineRule="atLeast"/>
        <w:ind w:right="1503"/>
        <w:jc w:val="center"/>
        <w:rPr>
          <w:sz w:val="22"/>
          <w:szCs w:val="22"/>
          <w:lang w:val="en-US"/>
        </w:rPr>
      </w:pPr>
      <w:r w:rsidRPr="00D30D82">
        <w:rPr>
          <w:sz w:val="22"/>
          <w:szCs w:val="22"/>
          <w:lang w:val="en-US"/>
        </w:rPr>
        <w:t>References</w:t>
      </w:r>
    </w:p>
    <w:p w14:paraId="14CA4F8C" w14:textId="77777777" w:rsidR="00FC0802" w:rsidRPr="00D30D82" w:rsidRDefault="006606AA" w:rsidP="00A00D1D">
      <w:pPr>
        <w:pStyle w:val="Titre3"/>
        <w:shd w:val="clear" w:color="auto" w:fill="FFFFFF"/>
        <w:spacing w:before="0" w:beforeAutospacing="0" w:after="30" w:afterAutospacing="0" w:line="285" w:lineRule="atLeast"/>
        <w:ind w:right="-7"/>
        <w:rPr>
          <w:b w:val="0"/>
          <w:bCs w:val="0"/>
          <w:sz w:val="22"/>
          <w:szCs w:val="22"/>
          <w:lang w:val="en-US"/>
        </w:rPr>
      </w:pPr>
      <w:r w:rsidRPr="00D30D82">
        <w:rPr>
          <w:b w:val="0"/>
          <w:bCs w:val="0"/>
          <w:sz w:val="22"/>
          <w:szCs w:val="22"/>
          <w:lang w:val="en-US"/>
        </w:rPr>
        <w:t xml:space="preserve">Achim A. (2017). Testing the number of required dimensions in exploratory factor analysis. </w:t>
      </w:r>
      <w:r w:rsidRPr="00D30D82">
        <w:rPr>
          <w:b w:val="0"/>
          <w:bCs w:val="0"/>
          <w:i/>
          <w:iCs/>
          <w:sz w:val="22"/>
          <w:szCs w:val="22"/>
          <w:lang w:val="en-US"/>
        </w:rPr>
        <w:t>The Quantitative Methods for Psychology</w:t>
      </w:r>
      <w:r w:rsidRPr="00D30D82">
        <w:rPr>
          <w:b w:val="0"/>
          <w:bCs w:val="0"/>
          <w:sz w:val="22"/>
          <w:szCs w:val="22"/>
          <w:lang w:val="en-US"/>
        </w:rPr>
        <w:t>, 13(1), 64–74. doi:10.20982/tqmp.13.</w:t>
      </w:r>
      <w:proofErr w:type="gramStart"/>
      <w:r w:rsidRPr="00D30D82">
        <w:rPr>
          <w:b w:val="0"/>
          <w:bCs w:val="0"/>
          <w:sz w:val="22"/>
          <w:szCs w:val="22"/>
          <w:lang w:val="en-US"/>
        </w:rPr>
        <w:t>1.p</w:t>
      </w:r>
      <w:proofErr w:type="gramEnd"/>
      <w:r w:rsidRPr="00D30D82">
        <w:rPr>
          <w:b w:val="0"/>
          <w:bCs w:val="0"/>
          <w:sz w:val="22"/>
          <w:szCs w:val="22"/>
          <w:lang w:val="en-US"/>
        </w:rPr>
        <w:t>064.</w:t>
      </w:r>
    </w:p>
    <w:p w14:paraId="20EAA035" w14:textId="236F15A7" w:rsidR="002F650A" w:rsidRPr="00D30D82" w:rsidRDefault="00956BCE" w:rsidP="00A00D1D">
      <w:pPr>
        <w:pStyle w:val="Titre3"/>
        <w:shd w:val="clear" w:color="auto" w:fill="FFFFFF"/>
        <w:spacing w:before="0" w:beforeAutospacing="0" w:after="30" w:afterAutospacing="0" w:line="285" w:lineRule="atLeast"/>
        <w:ind w:right="-7"/>
        <w:rPr>
          <w:b w:val="0"/>
          <w:bCs w:val="0"/>
          <w:sz w:val="22"/>
          <w:szCs w:val="22"/>
          <w:lang w:val="en-US"/>
        </w:rPr>
      </w:pPr>
      <w:r w:rsidRPr="00D30D82">
        <w:rPr>
          <w:b w:val="0"/>
          <w:bCs w:val="0"/>
          <w:sz w:val="22"/>
          <w:szCs w:val="22"/>
          <w:lang w:val="en-CA"/>
        </w:rPr>
        <w:t>A</w:t>
      </w:r>
      <w:r w:rsidR="002F650A" w:rsidRPr="00D30D82">
        <w:rPr>
          <w:b w:val="0"/>
          <w:bCs w:val="0"/>
          <w:sz w:val="22"/>
          <w:szCs w:val="22"/>
          <w:lang w:val="en-CA"/>
        </w:rPr>
        <w:t>chim</w:t>
      </w:r>
      <w:r w:rsidRPr="00D30D82">
        <w:rPr>
          <w:b w:val="0"/>
          <w:bCs w:val="0"/>
          <w:sz w:val="22"/>
          <w:szCs w:val="22"/>
          <w:lang w:val="en-CA"/>
        </w:rPr>
        <w:t xml:space="preserve"> A. (2020). </w:t>
      </w:r>
      <w:r w:rsidRPr="006D61C9">
        <w:rPr>
          <w:b w:val="0"/>
          <w:bCs w:val="0"/>
          <w:sz w:val="22"/>
          <w:szCs w:val="22"/>
          <w:lang w:val="en-CA"/>
        </w:rPr>
        <w:t xml:space="preserve">Esprit et </w:t>
      </w:r>
      <w:proofErr w:type="spellStart"/>
      <w:r w:rsidRPr="006D61C9">
        <w:rPr>
          <w:b w:val="0"/>
          <w:bCs w:val="0"/>
          <w:sz w:val="22"/>
          <w:szCs w:val="22"/>
          <w:lang w:val="en-CA"/>
        </w:rPr>
        <w:t>enjeux</w:t>
      </w:r>
      <w:proofErr w:type="spellEnd"/>
      <w:r w:rsidRPr="006D61C9">
        <w:rPr>
          <w:b w:val="0"/>
          <w:bCs w:val="0"/>
          <w:sz w:val="22"/>
          <w:szCs w:val="22"/>
          <w:lang w:val="en-CA"/>
        </w:rPr>
        <w:t xml:space="preserve"> de </w:t>
      </w:r>
      <w:proofErr w:type="spellStart"/>
      <w:r w:rsidRPr="006D61C9">
        <w:rPr>
          <w:b w:val="0"/>
          <w:bCs w:val="0"/>
          <w:sz w:val="22"/>
          <w:szCs w:val="22"/>
          <w:lang w:val="en-CA"/>
        </w:rPr>
        <w:t>l’analyse</w:t>
      </w:r>
      <w:proofErr w:type="spellEnd"/>
      <w:r w:rsidRPr="006D61C9">
        <w:rPr>
          <w:b w:val="0"/>
          <w:bCs w:val="0"/>
          <w:sz w:val="22"/>
          <w:szCs w:val="22"/>
          <w:lang w:val="en-CA"/>
        </w:rPr>
        <w:t xml:space="preserve"> </w:t>
      </w:r>
      <w:proofErr w:type="spellStart"/>
      <w:r w:rsidRPr="006D61C9">
        <w:rPr>
          <w:b w:val="0"/>
          <w:bCs w:val="0"/>
          <w:sz w:val="22"/>
          <w:szCs w:val="22"/>
          <w:lang w:val="en-CA"/>
        </w:rPr>
        <w:t>factorielle</w:t>
      </w:r>
      <w:proofErr w:type="spellEnd"/>
      <w:r w:rsidRPr="006D61C9">
        <w:rPr>
          <w:b w:val="0"/>
          <w:bCs w:val="0"/>
          <w:sz w:val="22"/>
          <w:szCs w:val="22"/>
          <w:lang w:val="en-CA"/>
        </w:rPr>
        <w:t xml:space="preserve"> </w:t>
      </w:r>
      <w:proofErr w:type="spellStart"/>
      <w:r w:rsidRPr="006D61C9">
        <w:rPr>
          <w:b w:val="0"/>
          <w:bCs w:val="0"/>
          <w:sz w:val="22"/>
          <w:szCs w:val="22"/>
          <w:lang w:val="en-CA"/>
        </w:rPr>
        <w:t>exploratoire</w:t>
      </w:r>
      <w:proofErr w:type="spellEnd"/>
      <w:r w:rsidR="002F650A" w:rsidRPr="006D61C9">
        <w:rPr>
          <w:b w:val="0"/>
          <w:bCs w:val="0"/>
          <w:sz w:val="22"/>
          <w:szCs w:val="22"/>
          <w:lang w:val="en-CA"/>
        </w:rPr>
        <w:t xml:space="preserve"> </w:t>
      </w:r>
      <w:ins w:id="71" w:author="Caron, Pier-Olivier" w:date="2024-10-17T08:53:00Z" w16du:dateUtc="2024-10-17T12:53:00Z">
        <w:r w:rsidR="00F16CF3">
          <w:rPr>
            <w:b w:val="0"/>
            <w:bCs w:val="0"/>
            <w:sz w:val="22"/>
            <w:szCs w:val="22"/>
            <w:lang w:val="en-CA"/>
          </w:rPr>
          <w:t>[</w:t>
        </w:r>
      </w:ins>
      <w:del w:id="72" w:author="Caron, Pier-Olivier" w:date="2024-10-17T08:53:00Z" w16du:dateUtc="2024-10-17T12:53:00Z">
        <w:r w:rsidR="002F650A" w:rsidRPr="006D61C9" w:rsidDel="00F16CF3">
          <w:rPr>
            <w:b w:val="0"/>
            <w:bCs w:val="0"/>
            <w:sz w:val="22"/>
            <w:szCs w:val="22"/>
            <w:lang w:val="en-CA"/>
          </w:rPr>
          <w:delText>(</w:delText>
        </w:r>
      </w:del>
      <w:r w:rsidR="002F650A" w:rsidRPr="006D61C9">
        <w:rPr>
          <w:b w:val="0"/>
          <w:bCs w:val="0"/>
          <w:sz w:val="22"/>
          <w:szCs w:val="22"/>
          <w:lang w:val="en-CA"/>
        </w:rPr>
        <w:t>Spirit and issues in exploratory factor analysis</w:t>
      </w:r>
      <w:ins w:id="73" w:author="Caron, Pier-Olivier" w:date="2024-10-17T08:53:00Z" w16du:dateUtc="2024-10-17T12:53:00Z">
        <w:r w:rsidR="00F16CF3">
          <w:rPr>
            <w:b w:val="0"/>
            <w:bCs w:val="0"/>
            <w:sz w:val="22"/>
            <w:szCs w:val="22"/>
            <w:lang w:val="en-CA"/>
          </w:rPr>
          <w:t>]</w:t>
        </w:r>
      </w:ins>
      <w:del w:id="74" w:author="Caron, Pier-Olivier" w:date="2024-10-17T08:53:00Z" w16du:dateUtc="2024-10-17T12:53:00Z">
        <w:r w:rsidR="002F650A" w:rsidRPr="006D61C9" w:rsidDel="00F16CF3">
          <w:rPr>
            <w:b w:val="0"/>
            <w:bCs w:val="0"/>
            <w:sz w:val="22"/>
            <w:szCs w:val="22"/>
            <w:lang w:val="en-CA"/>
          </w:rPr>
          <w:delText>)</w:delText>
        </w:r>
      </w:del>
      <w:r w:rsidRPr="006D61C9">
        <w:rPr>
          <w:b w:val="0"/>
          <w:bCs w:val="0"/>
          <w:sz w:val="22"/>
          <w:szCs w:val="22"/>
          <w:lang w:val="en-CA"/>
        </w:rPr>
        <w:t xml:space="preserve">. </w:t>
      </w:r>
      <w:r w:rsidRPr="00D30D82">
        <w:rPr>
          <w:b w:val="0"/>
          <w:bCs w:val="0"/>
          <w:i/>
          <w:iCs/>
          <w:sz w:val="22"/>
          <w:szCs w:val="22"/>
          <w:lang w:val="en-CA"/>
        </w:rPr>
        <w:t>The Quantitative Methods for Psychology</w:t>
      </w:r>
      <w:r w:rsidRPr="00D30D82">
        <w:rPr>
          <w:b w:val="0"/>
          <w:bCs w:val="0"/>
          <w:sz w:val="22"/>
          <w:szCs w:val="22"/>
          <w:lang w:val="en-CA"/>
        </w:rPr>
        <w:t>, 16(4),</w:t>
      </w:r>
      <w:r w:rsidR="00DD1F93" w:rsidRPr="00D30D82">
        <w:rPr>
          <w:b w:val="0"/>
          <w:bCs w:val="0"/>
          <w:sz w:val="22"/>
          <w:szCs w:val="22"/>
          <w:lang w:val="en-CA"/>
        </w:rPr>
        <w:t xml:space="preserve"> </w:t>
      </w:r>
      <w:r w:rsidRPr="00D30D82">
        <w:rPr>
          <w:b w:val="0"/>
          <w:bCs w:val="0"/>
          <w:sz w:val="22"/>
          <w:szCs w:val="22"/>
          <w:lang w:val="en-CA"/>
        </w:rPr>
        <w:t xml:space="preserve">213-247. </w:t>
      </w:r>
      <w:proofErr w:type="spellStart"/>
      <w:r w:rsidRPr="00D30D82">
        <w:rPr>
          <w:b w:val="0"/>
          <w:bCs w:val="0"/>
          <w:sz w:val="22"/>
          <w:szCs w:val="22"/>
          <w:lang w:val="en-CA"/>
        </w:rPr>
        <w:t>doi</w:t>
      </w:r>
      <w:proofErr w:type="spellEnd"/>
      <w:r w:rsidRPr="00D30D82">
        <w:rPr>
          <w:b w:val="0"/>
          <w:bCs w:val="0"/>
          <w:sz w:val="22"/>
          <w:szCs w:val="22"/>
          <w:lang w:val="en-CA"/>
        </w:rPr>
        <w:t xml:space="preserve"> :10.20982/tqmp.16.</w:t>
      </w:r>
      <w:proofErr w:type="gramStart"/>
      <w:r w:rsidRPr="00D30D82">
        <w:rPr>
          <w:b w:val="0"/>
          <w:bCs w:val="0"/>
          <w:sz w:val="22"/>
          <w:szCs w:val="22"/>
          <w:lang w:val="en-CA"/>
        </w:rPr>
        <w:t>4.p</w:t>
      </w:r>
      <w:proofErr w:type="gramEnd"/>
      <w:r w:rsidRPr="00D30D82">
        <w:rPr>
          <w:b w:val="0"/>
          <w:bCs w:val="0"/>
          <w:sz w:val="22"/>
          <w:szCs w:val="22"/>
          <w:lang w:val="en-CA"/>
        </w:rPr>
        <w:t>213</w:t>
      </w:r>
    </w:p>
    <w:p w14:paraId="28646D6B" w14:textId="653FC934" w:rsidR="00A667FC" w:rsidRPr="00D30D82" w:rsidRDefault="00A667FC" w:rsidP="00A00D1D">
      <w:pPr>
        <w:pStyle w:val="Titre3"/>
        <w:shd w:val="clear" w:color="auto" w:fill="FFFFFF"/>
        <w:spacing w:before="0" w:beforeAutospacing="0" w:after="30" w:afterAutospacing="0" w:line="285" w:lineRule="atLeast"/>
        <w:ind w:right="-7"/>
        <w:rPr>
          <w:b w:val="0"/>
          <w:bCs w:val="0"/>
          <w:sz w:val="22"/>
          <w:szCs w:val="22"/>
          <w:lang w:val="en-US"/>
        </w:rPr>
      </w:pPr>
      <w:r w:rsidRPr="00D30D82">
        <w:rPr>
          <w:b w:val="0"/>
          <w:bCs w:val="0"/>
          <w:sz w:val="22"/>
          <w:szCs w:val="22"/>
          <w:lang w:val="en-US"/>
        </w:rPr>
        <w:t>Benjamini</w:t>
      </w:r>
      <w:r w:rsidR="00A06D07" w:rsidRPr="00D30D82">
        <w:rPr>
          <w:b w:val="0"/>
          <w:bCs w:val="0"/>
          <w:sz w:val="22"/>
          <w:szCs w:val="22"/>
          <w:lang w:val="en-US"/>
        </w:rPr>
        <w:t xml:space="preserve"> Y.</w:t>
      </w:r>
      <w:r w:rsidRPr="00D30D82">
        <w:rPr>
          <w:b w:val="0"/>
          <w:bCs w:val="0"/>
          <w:sz w:val="22"/>
          <w:szCs w:val="22"/>
          <w:lang w:val="en-US"/>
        </w:rPr>
        <w:t xml:space="preserve"> &amp; Hochberg</w:t>
      </w:r>
      <w:r w:rsidR="00A06D07" w:rsidRPr="00D30D82">
        <w:rPr>
          <w:b w:val="0"/>
          <w:bCs w:val="0"/>
          <w:sz w:val="22"/>
          <w:szCs w:val="22"/>
          <w:lang w:val="en-US"/>
        </w:rPr>
        <w:t xml:space="preserve"> Y,</w:t>
      </w:r>
      <w:r w:rsidRPr="00D30D82">
        <w:rPr>
          <w:b w:val="0"/>
          <w:bCs w:val="0"/>
          <w:sz w:val="22"/>
          <w:szCs w:val="22"/>
          <w:lang w:val="en-US"/>
        </w:rPr>
        <w:t xml:space="preserve"> </w:t>
      </w:r>
      <w:r w:rsidR="00441F1F" w:rsidRPr="00D30D82">
        <w:rPr>
          <w:b w:val="0"/>
          <w:bCs w:val="0"/>
          <w:sz w:val="22"/>
          <w:szCs w:val="22"/>
          <w:lang w:val="en-US"/>
        </w:rPr>
        <w:t>(</w:t>
      </w:r>
      <w:r w:rsidRPr="00D30D82">
        <w:rPr>
          <w:b w:val="0"/>
          <w:bCs w:val="0"/>
          <w:sz w:val="22"/>
          <w:szCs w:val="22"/>
          <w:lang w:val="en-US"/>
        </w:rPr>
        <w:t>1995</w:t>
      </w:r>
      <w:r w:rsidR="00441F1F" w:rsidRPr="00D30D82">
        <w:rPr>
          <w:b w:val="0"/>
          <w:bCs w:val="0"/>
          <w:sz w:val="22"/>
          <w:szCs w:val="22"/>
          <w:lang w:val="en-US"/>
        </w:rPr>
        <w:t>)</w:t>
      </w:r>
      <w:r w:rsidR="002263C1" w:rsidRPr="00D30D82">
        <w:rPr>
          <w:b w:val="0"/>
          <w:bCs w:val="0"/>
          <w:sz w:val="22"/>
          <w:szCs w:val="22"/>
          <w:lang w:val="en-US"/>
        </w:rPr>
        <w:t xml:space="preserve"> Controlling the false discovery rate: a practical and powerful approach to multiple testing. </w:t>
      </w:r>
      <w:r w:rsidR="008C5C51" w:rsidRPr="00D30D82">
        <w:rPr>
          <w:b w:val="0"/>
          <w:bCs w:val="0"/>
          <w:i/>
          <w:iCs/>
          <w:sz w:val="22"/>
          <w:szCs w:val="22"/>
          <w:lang w:val="en-US"/>
        </w:rPr>
        <w:t xml:space="preserve">Journal of the Royal Statistical Society: </w:t>
      </w:r>
      <w:r w:rsidR="00D50244" w:rsidRPr="00D30D82">
        <w:rPr>
          <w:b w:val="0"/>
          <w:bCs w:val="0"/>
          <w:i/>
          <w:iCs/>
          <w:sz w:val="22"/>
          <w:szCs w:val="22"/>
          <w:lang w:val="en-US"/>
        </w:rPr>
        <w:t xml:space="preserve">Series </w:t>
      </w:r>
      <w:r w:rsidR="008C5C51" w:rsidRPr="00D30D82">
        <w:rPr>
          <w:b w:val="0"/>
          <w:bCs w:val="0"/>
          <w:i/>
          <w:iCs/>
          <w:sz w:val="22"/>
          <w:szCs w:val="22"/>
          <w:lang w:val="en-US"/>
        </w:rPr>
        <w:t>B</w:t>
      </w:r>
      <w:r w:rsidR="00D50244" w:rsidRPr="00D30D82">
        <w:rPr>
          <w:b w:val="0"/>
          <w:bCs w:val="0"/>
          <w:i/>
          <w:iCs/>
          <w:sz w:val="22"/>
          <w:szCs w:val="22"/>
          <w:lang w:val="en-US"/>
        </w:rPr>
        <w:t xml:space="preserve"> (Methodological)</w:t>
      </w:r>
      <w:r w:rsidR="00C46A99" w:rsidRPr="00D30D82">
        <w:rPr>
          <w:sz w:val="22"/>
          <w:szCs w:val="22"/>
          <w:lang w:val="en-CA"/>
        </w:rPr>
        <w:t>,</w:t>
      </w:r>
      <w:r w:rsidR="008C5C51" w:rsidRPr="00D30D82">
        <w:rPr>
          <w:b w:val="0"/>
          <w:bCs w:val="0"/>
          <w:sz w:val="22"/>
          <w:szCs w:val="22"/>
          <w:lang w:val="en-US"/>
        </w:rPr>
        <w:t xml:space="preserve"> 57(1)</w:t>
      </w:r>
      <w:r w:rsidR="001C0794" w:rsidRPr="00D30D82">
        <w:rPr>
          <w:b w:val="0"/>
          <w:bCs w:val="0"/>
          <w:sz w:val="22"/>
          <w:szCs w:val="22"/>
          <w:lang w:val="en-US"/>
        </w:rPr>
        <w:t xml:space="preserve"> 289-300.</w:t>
      </w:r>
    </w:p>
    <w:p w14:paraId="75824E65" w14:textId="013C8A58" w:rsidR="00CE7823" w:rsidRPr="00D30D82" w:rsidRDefault="00C31678" w:rsidP="00A00D1D">
      <w:pPr>
        <w:pStyle w:val="Titre3"/>
        <w:shd w:val="clear" w:color="auto" w:fill="FFFFFF"/>
        <w:spacing w:before="0" w:beforeAutospacing="0" w:after="30" w:afterAutospacing="0" w:line="285" w:lineRule="atLeast"/>
        <w:ind w:right="-7"/>
        <w:rPr>
          <w:b w:val="0"/>
          <w:bCs w:val="0"/>
          <w:sz w:val="22"/>
          <w:szCs w:val="22"/>
          <w:lang w:val="en-US"/>
        </w:rPr>
      </w:pPr>
      <w:r w:rsidRPr="00D30D82">
        <w:rPr>
          <w:b w:val="0"/>
          <w:bCs w:val="0"/>
          <w:sz w:val="22"/>
          <w:szCs w:val="22"/>
          <w:lang w:val="en-US"/>
        </w:rPr>
        <w:t xml:space="preserve">Brandenburg N. (2024) Factor retention in ordered categorical variables: Benefits and costs of </w:t>
      </w:r>
      <w:proofErr w:type="spellStart"/>
      <w:r w:rsidRPr="00D30D82">
        <w:rPr>
          <w:b w:val="0"/>
          <w:bCs w:val="0"/>
          <w:sz w:val="22"/>
          <w:szCs w:val="22"/>
          <w:lang w:val="en-US"/>
        </w:rPr>
        <w:t>polychoric</w:t>
      </w:r>
      <w:proofErr w:type="spellEnd"/>
      <w:r w:rsidRPr="00D30D82">
        <w:rPr>
          <w:b w:val="0"/>
          <w:bCs w:val="0"/>
          <w:sz w:val="22"/>
          <w:szCs w:val="22"/>
          <w:lang w:val="en-US"/>
        </w:rPr>
        <w:t xml:space="preserve"> correlations in eigenvalue‑based testing</w:t>
      </w:r>
      <w:r w:rsidR="00E11562" w:rsidRPr="00D30D82">
        <w:rPr>
          <w:b w:val="0"/>
          <w:bCs w:val="0"/>
          <w:sz w:val="22"/>
          <w:szCs w:val="22"/>
          <w:lang w:val="en-US"/>
        </w:rPr>
        <w:t>.</w:t>
      </w:r>
      <w:r w:rsidR="004D52C4" w:rsidRPr="00D30D82">
        <w:rPr>
          <w:b w:val="0"/>
          <w:bCs w:val="0"/>
          <w:sz w:val="22"/>
          <w:szCs w:val="22"/>
          <w:lang w:val="en-US"/>
        </w:rPr>
        <w:t xml:space="preserve"> </w:t>
      </w:r>
      <w:r w:rsidR="00CE7823" w:rsidRPr="00D30D82">
        <w:rPr>
          <w:b w:val="0"/>
          <w:bCs w:val="0"/>
          <w:i/>
          <w:iCs/>
          <w:sz w:val="22"/>
          <w:szCs w:val="22"/>
          <w:lang w:val="en-US"/>
        </w:rPr>
        <w:t>Behavior Research Methods</w:t>
      </w:r>
      <w:r w:rsidR="00CE7823" w:rsidRPr="003E171A">
        <w:rPr>
          <w:b w:val="0"/>
          <w:bCs w:val="0"/>
          <w:sz w:val="22"/>
          <w:szCs w:val="22"/>
          <w:lang w:val="en-CA"/>
        </w:rPr>
        <w:t>,</w:t>
      </w:r>
      <w:r w:rsidR="00F101C3" w:rsidRPr="003E171A">
        <w:rPr>
          <w:b w:val="0"/>
          <w:bCs w:val="0"/>
          <w:sz w:val="22"/>
          <w:szCs w:val="22"/>
          <w:lang w:val="en-CA"/>
        </w:rPr>
        <w:t xml:space="preserve"> </w:t>
      </w:r>
      <w:r w:rsidR="00CE7823" w:rsidRPr="00D30D82">
        <w:rPr>
          <w:b w:val="0"/>
          <w:bCs w:val="0"/>
          <w:sz w:val="22"/>
          <w:szCs w:val="22"/>
          <w:lang w:val="en-US"/>
        </w:rPr>
        <w:t>https://doi.org/10.3758/s13428-024-02417-0</w:t>
      </w:r>
    </w:p>
    <w:p w14:paraId="6C1E82C0" w14:textId="7249D550" w:rsidR="00C21D22" w:rsidRPr="00D30D82" w:rsidRDefault="004D2A4F" w:rsidP="00A00D1D">
      <w:pPr>
        <w:pStyle w:val="Titre3"/>
        <w:shd w:val="clear" w:color="auto" w:fill="FFFFFF"/>
        <w:spacing w:before="0" w:beforeAutospacing="0" w:after="30" w:afterAutospacing="0" w:line="285" w:lineRule="atLeast"/>
        <w:ind w:right="-7"/>
        <w:rPr>
          <w:b w:val="0"/>
          <w:bCs w:val="0"/>
          <w:sz w:val="22"/>
          <w:szCs w:val="22"/>
          <w:lang w:val="en-US"/>
        </w:rPr>
      </w:pPr>
      <w:r w:rsidRPr="00D30D82">
        <w:rPr>
          <w:b w:val="0"/>
          <w:bCs w:val="0"/>
          <w:sz w:val="22"/>
          <w:szCs w:val="22"/>
          <w:lang w:val="en-US"/>
        </w:rPr>
        <w:t>Cox</w:t>
      </w:r>
      <w:r w:rsidR="00260B69" w:rsidRPr="00D30D82">
        <w:rPr>
          <w:b w:val="0"/>
          <w:bCs w:val="0"/>
          <w:sz w:val="22"/>
          <w:szCs w:val="22"/>
          <w:lang w:val="en-US"/>
        </w:rPr>
        <w:t xml:space="preserve"> D</w:t>
      </w:r>
      <w:r w:rsidR="004D1EDF" w:rsidRPr="00D30D82">
        <w:rPr>
          <w:b w:val="0"/>
          <w:bCs w:val="0"/>
          <w:sz w:val="22"/>
          <w:szCs w:val="22"/>
          <w:lang w:val="en-US"/>
        </w:rPr>
        <w:t>.</w:t>
      </w:r>
      <w:r w:rsidR="00260B69" w:rsidRPr="00D30D82">
        <w:rPr>
          <w:b w:val="0"/>
          <w:bCs w:val="0"/>
          <w:sz w:val="22"/>
          <w:szCs w:val="22"/>
          <w:lang w:val="en-US"/>
        </w:rPr>
        <w:t>R</w:t>
      </w:r>
      <w:r w:rsidR="004D1EDF" w:rsidRPr="00D30D82">
        <w:rPr>
          <w:b w:val="0"/>
          <w:bCs w:val="0"/>
          <w:sz w:val="22"/>
          <w:szCs w:val="22"/>
          <w:lang w:val="en-US"/>
        </w:rPr>
        <w:t>.</w:t>
      </w:r>
      <w:r w:rsidRPr="00D30D82">
        <w:rPr>
          <w:b w:val="0"/>
          <w:bCs w:val="0"/>
          <w:sz w:val="22"/>
          <w:szCs w:val="22"/>
          <w:lang w:val="en-US"/>
        </w:rPr>
        <w:t xml:space="preserve"> </w:t>
      </w:r>
      <w:r w:rsidR="00260B69" w:rsidRPr="00D30D82">
        <w:rPr>
          <w:b w:val="0"/>
          <w:bCs w:val="0"/>
          <w:sz w:val="22"/>
          <w:szCs w:val="22"/>
          <w:lang w:val="en-US"/>
        </w:rPr>
        <w:t xml:space="preserve">&amp; </w:t>
      </w:r>
      <w:r w:rsidRPr="00D30D82">
        <w:rPr>
          <w:b w:val="0"/>
          <w:bCs w:val="0"/>
          <w:sz w:val="22"/>
          <w:szCs w:val="22"/>
          <w:lang w:val="en-US"/>
        </w:rPr>
        <w:t>Wermuth</w:t>
      </w:r>
      <w:r w:rsidR="00260B69" w:rsidRPr="00D30D82">
        <w:rPr>
          <w:b w:val="0"/>
          <w:bCs w:val="0"/>
          <w:sz w:val="22"/>
          <w:szCs w:val="22"/>
          <w:lang w:val="en-US"/>
        </w:rPr>
        <w:t xml:space="preserve"> N</w:t>
      </w:r>
      <w:r w:rsidR="004D1EDF" w:rsidRPr="00D30D82">
        <w:rPr>
          <w:b w:val="0"/>
          <w:bCs w:val="0"/>
          <w:sz w:val="22"/>
          <w:szCs w:val="22"/>
          <w:lang w:val="en-US"/>
        </w:rPr>
        <w:t>.</w:t>
      </w:r>
      <w:r w:rsidR="00260B69" w:rsidRPr="00D30D82">
        <w:rPr>
          <w:b w:val="0"/>
          <w:bCs w:val="0"/>
          <w:sz w:val="22"/>
          <w:szCs w:val="22"/>
          <w:lang w:val="en-US"/>
        </w:rPr>
        <w:t xml:space="preserve"> </w:t>
      </w:r>
      <w:r w:rsidR="00F60BCC" w:rsidRPr="00D30D82">
        <w:rPr>
          <w:b w:val="0"/>
          <w:bCs w:val="0"/>
          <w:sz w:val="22"/>
          <w:szCs w:val="22"/>
          <w:lang w:val="en-US"/>
        </w:rPr>
        <w:t>(</w:t>
      </w:r>
      <w:r w:rsidR="00260B69" w:rsidRPr="00D30D82">
        <w:rPr>
          <w:b w:val="0"/>
          <w:bCs w:val="0"/>
          <w:sz w:val="22"/>
          <w:szCs w:val="22"/>
          <w:lang w:val="en-US"/>
        </w:rPr>
        <w:t>1993</w:t>
      </w:r>
      <w:r w:rsidR="00F60BCC" w:rsidRPr="00D30D82">
        <w:rPr>
          <w:b w:val="0"/>
          <w:bCs w:val="0"/>
          <w:sz w:val="22"/>
          <w:szCs w:val="22"/>
          <w:lang w:val="en-US"/>
        </w:rPr>
        <w:t>)</w:t>
      </w:r>
      <w:r w:rsidR="00260B69" w:rsidRPr="00D30D82">
        <w:rPr>
          <w:b w:val="0"/>
          <w:bCs w:val="0"/>
          <w:sz w:val="22"/>
          <w:szCs w:val="22"/>
          <w:lang w:val="en-US"/>
        </w:rPr>
        <w:t xml:space="preserve"> </w:t>
      </w:r>
      <w:hyperlink r:id="rId32" w:history="1">
        <w:r w:rsidR="00342350" w:rsidRPr="00D30D82">
          <w:rPr>
            <w:b w:val="0"/>
            <w:bCs w:val="0"/>
            <w:sz w:val="22"/>
            <w:szCs w:val="22"/>
            <w:lang w:val="en-US"/>
          </w:rPr>
          <w:t>Linear dependencies represented by chain graphs</w:t>
        </w:r>
      </w:hyperlink>
      <w:r w:rsidR="002838E9" w:rsidRPr="00D30D82">
        <w:rPr>
          <w:b w:val="0"/>
          <w:bCs w:val="0"/>
          <w:sz w:val="22"/>
          <w:szCs w:val="22"/>
          <w:lang w:val="en-US"/>
        </w:rPr>
        <w:t xml:space="preserve">. </w:t>
      </w:r>
      <w:r w:rsidRPr="00D30D82">
        <w:rPr>
          <w:b w:val="0"/>
          <w:bCs w:val="0"/>
          <w:i/>
          <w:iCs/>
          <w:sz w:val="22"/>
          <w:szCs w:val="22"/>
          <w:lang w:val="en-US"/>
        </w:rPr>
        <w:t>Statistical Science</w:t>
      </w:r>
      <w:r w:rsidRPr="00D30D82">
        <w:rPr>
          <w:b w:val="0"/>
          <w:bCs w:val="0"/>
          <w:sz w:val="22"/>
          <w:szCs w:val="22"/>
          <w:lang w:val="en-US"/>
        </w:rPr>
        <w:t>, 8</w:t>
      </w:r>
      <w:r w:rsidR="004B090C" w:rsidRPr="00D30D82">
        <w:rPr>
          <w:b w:val="0"/>
          <w:bCs w:val="0"/>
          <w:sz w:val="22"/>
          <w:szCs w:val="22"/>
          <w:lang w:val="en-US"/>
        </w:rPr>
        <w:t>:</w:t>
      </w:r>
      <w:r w:rsidRPr="00D30D82">
        <w:rPr>
          <w:b w:val="0"/>
          <w:bCs w:val="0"/>
          <w:sz w:val="22"/>
          <w:szCs w:val="22"/>
          <w:lang w:val="en-US"/>
        </w:rPr>
        <w:t xml:space="preserve"> 204-218</w:t>
      </w:r>
      <w:r w:rsidR="00C46A99" w:rsidRPr="00D30D82">
        <w:rPr>
          <w:b w:val="0"/>
          <w:bCs w:val="0"/>
          <w:sz w:val="22"/>
          <w:szCs w:val="22"/>
          <w:lang w:val="en-US"/>
        </w:rPr>
        <w:t>.</w:t>
      </w:r>
    </w:p>
    <w:p w14:paraId="65BBCFF7" w14:textId="54B71B8F" w:rsidR="005C3087" w:rsidRPr="00D30D82" w:rsidRDefault="005C3087" w:rsidP="003758C7">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Golino </w:t>
      </w:r>
      <w:r w:rsidR="00296B89" w:rsidRPr="00D30D82">
        <w:rPr>
          <w:rFonts w:ascii="Times New Roman" w:hAnsi="Times New Roman" w:cs="Times New Roman"/>
          <w:lang w:val="en-US"/>
        </w:rPr>
        <w:t>H</w:t>
      </w:r>
      <w:r w:rsidR="004D1EDF" w:rsidRPr="00D30D82">
        <w:rPr>
          <w:rFonts w:ascii="Times New Roman" w:hAnsi="Times New Roman" w:cs="Times New Roman"/>
          <w:lang w:val="en-US"/>
        </w:rPr>
        <w:t>.</w:t>
      </w:r>
      <w:r w:rsidR="00296B89" w:rsidRPr="00D30D82">
        <w:rPr>
          <w:rFonts w:ascii="Times New Roman" w:hAnsi="Times New Roman" w:cs="Times New Roman"/>
          <w:lang w:val="en-US"/>
        </w:rPr>
        <w:t>F</w:t>
      </w:r>
      <w:r w:rsidR="004D1EDF" w:rsidRPr="00D30D82">
        <w:rPr>
          <w:rFonts w:ascii="Times New Roman" w:hAnsi="Times New Roman" w:cs="Times New Roman"/>
          <w:lang w:val="en-US"/>
        </w:rPr>
        <w:t>.</w:t>
      </w:r>
      <w:r w:rsidR="00296B89" w:rsidRPr="00D30D82">
        <w:rPr>
          <w:rFonts w:ascii="Times New Roman" w:hAnsi="Times New Roman" w:cs="Times New Roman"/>
          <w:lang w:val="en-US"/>
        </w:rPr>
        <w:t xml:space="preserve"> </w:t>
      </w:r>
      <w:r w:rsidRPr="00D30D82">
        <w:rPr>
          <w:rFonts w:ascii="Times New Roman" w:hAnsi="Times New Roman" w:cs="Times New Roman"/>
          <w:lang w:val="en-US"/>
        </w:rPr>
        <w:t xml:space="preserve">&amp; </w:t>
      </w:r>
      <w:proofErr w:type="spellStart"/>
      <w:r w:rsidRPr="00D30D82">
        <w:rPr>
          <w:rFonts w:ascii="Times New Roman" w:hAnsi="Times New Roman" w:cs="Times New Roman"/>
          <w:lang w:val="en-US"/>
        </w:rPr>
        <w:t>Epskamp</w:t>
      </w:r>
      <w:proofErr w:type="spellEnd"/>
      <w:r w:rsidR="003F317E" w:rsidRPr="00D30D82">
        <w:rPr>
          <w:rFonts w:ascii="Times New Roman" w:hAnsi="Times New Roman" w:cs="Times New Roman"/>
          <w:lang w:val="en-US"/>
        </w:rPr>
        <w:t xml:space="preserve"> S</w:t>
      </w:r>
      <w:r w:rsidR="004D1EDF" w:rsidRPr="00D30D82">
        <w:rPr>
          <w:rFonts w:ascii="Times New Roman" w:hAnsi="Times New Roman" w:cs="Times New Roman"/>
          <w:lang w:val="en-US"/>
        </w:rPr>
        <w:t>.</w:t>
      </w:r>
      <w:r w:rsidR="003F317E" w:rsidRPr="00D30D82">
        <w:rPr>
          <w:rFonts w:ascii="Times New Roman" w:hAnsi="Times New Roman" w:cs="Times New Roman"/>
          <w:lang w:val="en-US"/>
        </w:rPr>
        <w:t xml:space="preserve"> (</w:t>
      </w:r>
      <w:r w:rsidRPr="00D30D82">
        <w:rPr>
          <w:rFonts w:ascii="Times New Roman" w:hAnsi="Times New Roman" w:cs="Times New Roman"/>
          <w:lang w:val="en-US"/>
        </w:rPr>
        <w:t>2017</w:t>
      </w:r>
      <w:r w:rsidR="003F317E" w:rsidRPr="00D30D82">
        <w:rPr>
          <w:rFonts w:ascii="Times New Roman" w:hAnsi="Times New Roman" w:cs="Times New Roman"/>
          <w:lang w:val="en-US"/>
        </w:rPr>
        <w:t xml:space="preserve">) Exploratory graph analysis: A new approach for estimating the number of dimensions in psychological research. </w:t>
      </w:r>
      <w:proofErr w:type="spellStart"/>
      <w:r w:rsidR="003F317E" w:rsidRPr="00D30D82">
        <w:rPr>
          <w:rFonts w:ascii="Times New Roman" w:hAnsi="Times New Roman" w:cs="Times New Roman"/>
          <w:i/>
          <w:iCs/>
          <w:lang w:val="en-US"/>
        </w:rPr>
        <w:t>PLoS</w:t>
      </w:r>
      <w:proofErr w:type="spellEnd"/>
      <w:r w:rsidR="003F317E" w:rsidRPr="00D30D82">
        <w:rPr>
          <w:rFonts w:ascii="Times New Roman" w:hAnsi="Times New Roman" w:cs="Times New Roman"/>
          <w:i/>
          <w:iCs/>
          <w:lang w:val="en-US"/>
        </w:rPr>
        <w:t xml:space="preserve"> O</w:t>
      </w:r>
      <w:r w:rsidR="00944142" w:rsidRPr="00D30D82">
        <w:rPr>
          <w:rFonts w:ascii="Times New Roman" w:hAnsi="Times New Roman" w:cs="Times New Roman"/>
          <w:i/>
          <w:iCs/>
          <w:lang w:val="en-US"/>
        </w:rPr>
        <w:t>NE</w:t>
      </w:r>
      <w:r w:rsidR="00DC2A52" w:rsidRPr="00D30D82">
        <w:rPr>
          <w:rFonts w:ascii="Times New Roman" w:hAnsi="Times New Roman" w:cs="Times New Roman"/>
          <w:lang w:val="en-US"/>
        </w:rPr>
        <w:t xml:space="preserve">, </w:t>
      </w:r>
      <w:r w:rsidR="00944142" w:rsidRPr="00D30D82">
        <w:rPr>
          <w:rFonts w:ascii="Times New Roman" w:hAnsi="Times New Roman" w:cs="Times New Roman"/>
          <w:lang w:val="en-US"/>
        </w:rPr>
        <w:t xml:space="preserve">12(6): e0174035. </w:t>
      </w:r>
      <w:hyperlink r:id="rId33" w:history="1">
        <w:r w:rsidR="00101267" w:rsidRPr="00D30D82">
          <w:rPr>
            <w:rFonts w:ascii="Times New Roman" w:hAnsi="Times New Roman" w:cs="Times New Roman"/>
            <w:lang w:val="en-US"/>
          </w:rPr>
          <w:t>https://doi.org/10.1371/journal.pone.0174035</w:t>
        </w:r>
      </w:hyperlink>
    </w:p>
    <w:p w14:paraId="2CD22578" w14:textId="6AEDC38B" w:rsidR="00C93036" w:rsidRPr="00D30D82" w:rsidRDefault="00C93036" w:rsidP="00924303">
      <w:pPr>
        <w:spacing w:after="120" w:line="240" w:lineRule="auto"/>
        <w:rPr>
          <w:rFonts w:ascii="Times New Roman" w:hAnsi="Times New Roman" w:cs="Times New Roman"/>
          <w:color w:val="222222"/>
          <w:shd w:val="clear" w:color="auto" w:fill="FFFFFF"/>
          <w:lang w:val="en-US"/>
        </w:rPr>
      </w:pPr>
      <w:r w:rsidRPr="00D30D82">
        <w:rPr>
          <w:rFonts w:ascii="Times New Roman" w:hAnsi="Times New Roman" w:cs="Times New Roman"/>
          <w:color w:val="222222"/>
          <w:shd w:val="clear" w:color="auto" w:fill="FFFFFF"/>
          <w:lang w:val="en-US"/>
        </w:rPr>
        <w:t>Harshman R</w:t>
      </w:r>
      <w:r w:rsidR="004D1EDF" w:rsidRPr="00D30D82">
        <w:rPr>
          <w:rFonts w:ascii="Times New Roman" w:hAnsi="Times New Roman" w:cs="Times New Roman"/>
          <w:color w:val="222222"/>
          <w:shd w:val="clear" w:color="auto" w:fill="FFFFFF"/>
          <w:lang w:val="en-US"/>
        </w:rPr>
        <w:t>.</w:t>
      </w:r>
      <w:r w:rsidRPr="00D30D82">
        <w:rPr>
          <w:rFonts w:ascii="Times New Roman" w:hAnsi="Times New Roman" w:cs="Times New Roman"/>
          <w:color w:val="222222"/>
          <w:shd w:val="clear" w:color="auto" w:fill="FFFFFF"/>
          <w:lang w:val="en-US"/>
        </w:rPr>
        <w:t>A</w:t>
      </w:r>
      <w:r w:rsidR="004D1EDF" w:rsidRPr="00D30D82">
        <w:rPr>
          <w:rFonts w:ascii="Times New Roman" w:hAnsi="Times New Roman" w:cs="Times New Roman"/>
          <w:color w:val="222222"/>
          <w:shd w:val="clear" w:color="auto" w:fill="FFFFFF"/>
          <w:lang w:val="en-US"/>
        </w:rPr>
        <w:t>.</w:t>
      </w:r>
      <w:r w:rsidRPr="00D30D82">
        <w:rPr>
          <w:rFonts w:ascii="Times New Roman" w:hAnsi="Times New Roman" w:cs="Times New Roman"/>
          <w:color w:val="222222"/>
          <w:shd w:val="clear" w:color="auto" w:fill="FFFFFF"/>
          <w:lang w:val="en-US"/>
        </w:rPr>
        <w:t xml:space="preserve"> &amp; Lundy M</w:t>
      </w:r>
      <w:r w:rsidR="004D1EDF" w:rsidRPr="00D30D82">
        <w:rPr>
          <w:rFonts w:ascii="Times New Roman" w:hAnsi="Times New Roman" w:cs="Times New Roman"/>
          <w:color w:val="222222"/>
          <w:shd w:val="clear" w:color="auto" w:fill="FFFFFF"/>
          <w:lang w:val="en-US"/>
        </w:rPr>
        <w:t>.</w:t>
      </w:r>
      <w:r w:rsidRPr="00D30D82">
        <w:rPr>
          <w:rFonts w:ascii="Times New Roman" w:hAnsi="Times New Roman" w:cs="Times New Roman"/>
          <w:color w:val="222222"/>
          <w:shd w:val="clear" w:color="auto" w:fill="FFFFFF"/>
          <w:lang w:val="en-US"/>
        </w:rPr>
        <w:t>E</w:t>
      </w:r>
      <w:r w:rsidR="004D1EDF" w:rsidRPr="00D30D82">
        <w:rPr>
          <w:rFonts w:ascii="Times New Roman" w:hAnsi="Times New Roman" w:cs="Times New Roman"/>
          <w:color w:val="222222"/>
          <w:shd w:val="clear" w:color="auto" w:fill="FFFFFF"/>
          <w:lang w:val="en-US"/>
        </w:rPr>
        <w:t>.</w:t>
      </w:r>
      <w:r w:rsidRPr="00D30D82">
        <w:rPr>
          <w:rFonts w:ascii="Times New Roman" w:hAnsi="Times New Roman" w:cs="Times New Roman"/>
          <w:color w:val="222222"/>
          <w:shd w:val="clear" w:color="auto" w:fill="FFFFFF"/>
          <w:lang w:val="en-US"/>
        </w:rPr>
        <w:t xml:space="preserve"> (1994) PARAFAC: Parallel factor analysis. </w:t>
      </w:r>
      <w:r w:rsidRPr="00D30D82">
        <w:rPr>
          <w:rFonts w:ascii="Times New Roman" w:hAnsi="Times New Roman" w:cs="Times New Roman"/>
          <w:i/>
          <w:iCs/>
          <w:color w:val="222222"/>
          <w:shd w:val="clear" w:color="auto" w:fill="FFFFFF"/>
          <w:lang w:val="en-US"/>
        </w:rPr>
        <w:t>Computational Statistics &amp; Data Analysis</w:t>
      </w:r>
      <w:r w:rsidRPr="00D30D82">
        <w:rPr>
          <w:rFonts w:ascii="Times New Roman" w:hAnsi="Times New Roman" w:cs="Times New Roman"/>
          <w:color w:val="222222"/>
          <w:shd w:val="clear" w:color="auto" w:fill="FFFFFF"/>
          <w:lang w:val="en-US"/>
        </w:rPr>
        <w:t>, </w:t>
      </w:r>
      <w:r w:rsidRPr="00D30D82">
        <w:rPr>
          <w:rFonts w:ascii="Times New Roman" w:hAnsi="Times New Roman" w:cs="Times New Roman"/>
          <w:i/>
          <w:iCs/>
          <w:color w:val="222222"/>
          <w:shd w:val="clear" w:color="auto" w:fill="FFFFFF"/>
          <w:lang w:val="en-US"/>
        </w:rPr>
        <w:t>18</w:t>
      </w:r>
      <w:r w:rsidRPr="00D30D82">
        <w:rPr>
          <w:rFonts w:ascii="Times New Roman" w:hAnsi="Times New Roman" w:cs="Times New Roman"/>
          <w:color w:val="222222"/>
          <w:shd w:val="clear" w:color="auto" w:fill="FFFFFF"/>
          <w:lang w:val="en-US"/>
        </w:rPr>
        <w:t>(1), 39-72.</w:t>
      </w:r>
    </w:p>
    <w:p w14:paraId="02781FA5" w14:textId="0133A643" w:rsidR="00E04715" w:rsidRPr="00D30D82" w:rsidRDefault="002C129C" w:rsidP="00E04715">
      <w:pPr>
        <w:spacing w:after="120" w:line="240" w:lineRule="auto"/>
        <w:rPr>
          <w:rFonts w:ascii="Times New Roman" w:hAnsi="Times New Roman" w:cs="Times New Roman"/>
          <w:lang w:val="en-US"/>
        </w:rPr>
      </w:pPr>
      <w:r w:rsidRPr="00D30D82">
        <w:rPr>
          <w:rFonts w:ascii="Times New Roman" w:hAnsi="Times New Roman" w:cs="Times New Roman"/>
          <w:lang w:val="en-US"/>
        </w:rPr>
        <w:t>Horn J</w:t>
      </w:r>
      <w:r w:rsidR="004D1EDF" w:rsidRPr="00D30D82">
        <w:rPr>
          <w:rFonts w:ascii="Times New Roman" w:hAnsi="Times New Roman" w:cs="Times New Roman"/>
          <w:lang w:val="en-US"/>
        </w:rPr>
        <w:t>.</w:t>
      </w:r>
      <w:r w:rsidRPr="00D30D82">
        <w:rPr>
          <w:rFonts w:ascii="Times New Roman" w:hAnsi="Times New Roman" w:cs="Times New Roman"/>
          <w:lang w:val="en-US"/>
        </w:rPr>
        <w:t>L</w:t>
      </w:r>
      <w:r w:rsidR="004D1EDF" w:rsidRPr="00D30D82">
        <w:rPr>
          <w:rFonts w:ascii="Times New Roman" w:hAnsi="Times New Roman" w:cs="Times New Roman"/>
          <w:lang w:val="en-US"/>
        </w:rPr>
        <w:t>.</w:t>
      </w:r>
      <w:r w:rsidRPr="00D30D82">
        <w:rPr>
          <w:rFonts w:ascii="Times New Roman" w:hAnsi="Times New Roman" w:cs="Times New Roman"/>
          <w:lang w:val="en-US"/>
        </w:rPr>
        <w:t xml:space="preserve"> (1965). A rationale and test for the number of factors in factor analysis. </w:t>
      </w:r>
      <w:r w:rsidRPr="00D30D82">
        <w:rPr>
          <w:rFonts w:ascii="Times New Roman" w:hAnsi="Times New Roman" w:cs="Times New Roman"/>
          <w:i/>
          <w:iCs/>
          <w:lang w:val="en-US"/>
        </w:rPr>
        <w:t>Psychometrika</w:t>
      </w:r>
      <w:r w:rsidRPr="00D30D82">
        <w:rPr>
          <w:rFonts w:ascii="Times New Roman" w:hAnsi="Times New Roman" w:cs="Times New Roman"/>
          <w:lang w:val="en-US"/>
        </w:rPr>
        <w:t xml:space="preserve">, 30(2), 179–185. </w:t>
      </w:r>
      <w:hyperlink r:id="rId34" w:history="1">
        <w:r w:rsidR="00E04715" w:rsidRPr="00D30D82">
          <w:rPr>
            <w:rFonts w:ascii="Times New Roman" w:hAnsi="Times New Roman" w:cs="Times New Roman"/>
            <w:lang w:val="en-US"/>
          </w:rPr>
          <w:t>https://doi.org/10.1007/BF02289447</w:t>
        </w:r>
      </w:hyperlink>
    </w:p>
    <w:p w14:paraId="7105B70C" w14:textId="384CA565" w:rsidR="00FE598F" w:rsidRPr="00D30D82" w:rsidRDefault="00FE598F" w:rsidP="00FE598F">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Howard MC (2016) A review of exploratory factor analysis decisions and overview of current practices: What we are doing and how can we improve? </w:t>
      </w:r>
      <w:r w:rsidRPr="00D30D82">
        <w:rPr>
          <w:rFonts w:ascii="Times New Roman" w:hAnsi="Times New Roman" w:cs="Times New Roman"/>
          <w:i/>
          <w:iCs/>
          <w:lang w:val="en-US"/>
        </w:rPr>
        <w:t>Intl. Journal of Human–Computer Interaction</w:t>
      </w:r>
      <w:r w:rsidRPr="00D30D82">
        <w:rPr>
          <w:rFonts w:ascii="Times New Roman" w:hAnsi="Times New Roman" w:cs="Times New Roman"/>
          <w:lang w:val="en-US"/>
        </w:rPr>
        <w:t>, 32: 51–62. DOI: 10.1080/10447318.2015.1087664</w:t>
      </w:r>
    </w:p>
    <w:p w14:paraId="34156FDE" w14:textId="29D054A9" w:rsidR="00983A14" w:rsidRPr="00D30D82" w:rsidRDefault="00B052D1" w:rsidP="00F06E62">
      <w:pPr>
        <w:spacing w:after="120"/>
        <w:rPr>
          <w:rFonts w:ascii="Times New Roman" w:hAnsi="Times New Roman" w:cs="Times New Roman"/>
          <w:lang w:val="en-US"/>
        </w:rPr>
      </w:pPr>
      <w:proofErr w:type="spellStart"/>
      <w:r w:rsidRPr="00D30D82">
        <w:rPr>
          <w:rFonts w:ascii="Times New Roman" w:hAnsi="Times New Roman" w:cs="Times New Roman"/>
          <w:lang w:val="en-US"/>
        </w:rPr>
        <w:t>Jöreskog</w:t>
      </w:r>
      <w:proofErr w:type="spellEnd"/>
      <w:r w:rsidR="00983A14" w:rsidRPr="00D30D82">
        <w:rPr>
          <w:rFonts w:ascii="Times New Roman" w:hAnsi="Times New Roman" w:cs="Times New Roman"/>
          <w:lang w:val="en-US"/>
        </w:rPr>
        <w:t xml:space="preserve"> K</w:t>
      </w:r>
      <w:r w:rsidR="00DD0A99" w:rsidRPr="00D30D82">
        <w:rPr>
          <w:rFonts w:ascii="Times New Roman" w:hAnsi="Times New Roman" w:cs="Times New Roman"/>
          <w:lang w:val="en-US"/>
        </w:rPr>
        <w:t>.</w:t>
      </w:r>
      <w:r w:rsidR="00983A14" w:rsidRPr="00D30D82">
        <w:rPr>
          <w:rFonts w:ascii="Times New Roman" w:hAnsi="Times New Roman" w:cs="Times New Roman"/>
          <w:lang w:val="en-US"/>
        </w:rPr>
        <w:t>G</w:t>
      </w:r>
      <w:r w:rsidR="00DD0A99" w:rsidRPr="00D30D82">
        <w:rPr>
          <w:rFonts w:ascii="Times New Roman" w:hAnsi="Times New Roman" w:cs="Times New Roman"/>
          <w:lang w:val="en-US"/>
        </w:rPr>
        <w:t>.</w:t>
      </w:r>
      <w:r w:rsidRPr="00D30D82">
        <w:rPr>
          <w:rFonts w:ascii="Times New Roman" w:hAnsi="Times New Roman" w:cs="Times New Roman"/>
          <w:lang w:val="en-US"/>
        </w:rPr>
        <w:t xml:space="preserve"> </w:t>
      </w:r>
      <w:r w:rsidR="00117F27" w:rsidRPr="00D30D82">
        <w:rPr>
          <w:rFonts w:ascii="Times New Roman" w:hAnsi="Times New Roman" w:cs="Times New Roman"/>
          <w:lang w:val="en-US"/>
        </w:rPr>
        <w:t>(</w:t>
      </w:r>
      <w:r w:rsidRPr="00D30D82">
        <w:rPr>
          <w:rFonts w:ascii="Times New Roman" w:hAnsi="Times New Roman" w:cs="Times New Roman"/>
          <w:lang w:val="en-US"/>
        </w:rPr>
        <w:t>1967</w:t>
      </w:r>
      <w:r w:rsidR="00117F27" w:rsidRPr="00D30D82">
        <w:rPr>
          <w:rFonts w:ascii="Times New Roman" w:hAnsi="Times New Roman" w:cs="Times New Roman"/>
          <w:lang w:val="en-US"/>
        </w:rPr>
        <w:t>)</w:t>
      </w:r>
      <w:r w:rsidR="00983A14" w:rsidRPr="00D30D82">
        <w:rPr>
          <w:rFonts w:ascii="Times New Roman" w:hAnsi="Times New Roman" w:cs="Times New Roman"/>
          <w:lang w:val="en-US"/>
        </w:rPr>
        <w:t xml:space="preserve"> </w:t>
      </w:r>
      <w:hyperlink r:id="rId35" w:history="1">
        <w:r w:rsidR="00983A14" w:rsidRPr="00D30D82">
          <w:rPr>
            <w:rFonts w:ascii="Times New Roman" w:hAnsi="Times New Roman" w:cs="Times New Roman"/>
            <w:lang w:val="en-US"/>
          </w:rPr>
          <w:t>Some contributions to maximum likelihood factor analysis</w:t>
        </w:r>
      </w:hyperlink>
      <w:r w:rsidR="00117F27" w:rsidRPr="00D30D82">
        <w:rPr>
          <w:rFonts w:ascii="Times New Roman" w:hAnsi="Times New Roman" w:cs="Times New Roman"/>
          <w:lang w:val="en-US"/>
        </w:rPr>
        <w:t xml:space="preserve">. </w:t>
      </w:r>
      <w:r w:rsidR="00983A14" w:rsidRPr="00D30D82">
        <w:rPr>
          <w:rFonts w:ascii="Times New Roman" w:hAnsi="Times New Roman" w:cs="Times New Roman"/>
          <w:i/>
          <w:iCs/>
          <w:lang w:val="en-US"/>
        </w:rPr>
        <w:t>Psychometrika</w:t>
      </w:r>
      <w:r w:rsidR="00720FC5" w:rsidRPr="00D30D82">
        <w:rPr>
          <w:rFonts w:ascii="Times New Roman" w:hAnsi="Times New Roman" w:cs="Times New Roman"/>
          <w:lang w:val="en-US"/>
        </w:rPr>
        <w:t>, 32, 443-482.</w:t>
      </w:r>
      <w:r w:rsidR="00F06E62" w:rsidRPr="00D30D82">
        <w:rPr>
          <w:rFonts w:ascii="Times New Roman" w:hAnsi="Times New Roman" w:cs="Times New Roman"/>
          <w:lang w:val="en-US"/>
        </w:rPr>
        <w:t xml:space="preserve"> https://doi.org/10.1007/BF02289658.</w:t>
      </w:r>
    </w:p>
    <w:p w14:paraId="4FF32953" w14:textId="3A2F79A5" w:rsidR="0003622F" w:rsidRPr="00D30D82" w:rsidRDefault="0003622F" w:rsidP="0003622F">
      <w:pPr>
        <w:spacing w:after="120" w:line="240" w:lineRule="auto"/>
        <w:rPr>
          <w:rFonts w:ascii="Times New Roman" w:hAnsi="Times New Roman" w:cs="Times New Roman"/>
          <w:lang w:val="en-US"/>
        </w:rPr>
      </w:pPr>
      <w:proofErr w:type="spellStart"/>
      <w:r w:rsidRPr="00D30D82">
        <w:rPr>
          <w:rFonts w:ascii="Times New Roman" w:hAnsi="Times New Roman" w:cs="Times New Roman"/>
          <w:lang w:val="en-US"/>
        </w:rPr>
        <w:t>Jöreskog</w:t>
      </w:r>
      <w:proofErr w:type="spellEnd"/>
      <w:r w:rsidRPr="00D30D82">
        <w:rPr>
          <w:rFonts w:ascii="Times New Roman" w:hAnsi="Times New Roman" w:cs="Times New Roman"/>
          <w:lang w:val="en-US"/>
        </w:rPr>
        <w:t xml:space="preserve"> K</w:t>
      </w:r>
      <w:r w:rsidR="00DD0A99" w:rsidRPr="00D30D82">
        <w:rPr>
          <w:rFonts w:ascii="Times New Roman" w:hAnsi="Times New Roman" w:cs="Times New Roman"/>
          <w:lang w:val="en-US"/>
        </w:rPr>
        <w:t>.</w:t>
      </w:r>
      <w:r w:rsidRPr="00D30D82">
        <w:rPr>
          <w:rFonts w:ascii="Times New Roman" w:hAnsi="Times New Roman" w:cs="Times New Roman"/>
          <w:lang w:val="en-US"/>
        </w:rPr>
        <w:t>G</w:t>
      </w:r>
      <w:r w:rsidR="00DD0A99" w:rsidRPr="00D30D82">
        <w:rPr>
          <w:rFonts w:ascii="Times New Roman" w:hAnsi="Times New Roman" w:cs="Times New Roman"/>
          <w:lang w:val="en-US"/>
        </w:rPr>
        <w:t>.</w:t>
      </w:r>
      <w:r w:rsidRPr="00D30D82">
        <w:rPr>
          <w:rFonts w:ascii="Times New Roman" w:hAnsi="Times New Roman" w:cs="Times New Roman"/>
          <w:lang w:val="en-US"/>
        </w:rPr>
        <w:t xml:space="preserve"> (1978). Structural analysis of covariance and correlation matrices. </w:t>
      </w:r>
      <w:r w:rsidRPr="00D30D82">
        <w:rPr>
          <w:rFonts w:ascii="Times New Roman" w:hAnsi="Times New Roman" w:cs="Times New Roman"/>
          <w:i/>
          <w:iCs/>
          <w:lang w:val="en-US"/>
        </w:rPr>
        <w:t>Psychometrika</w:t>
      </w:r>
      <w:r w:rsidRPr="00D30D82">
        <w:rPr>
          <w:rFonts w:ascii="Times New Roman" w:hAnsi="Times New Roman" w:cs="Times New Roman"/>
          <w:lang w:val="en-US"/>
        </w:rPr>
        <w:t xml:space="preserve">, </w:t>
      </w:r>
      <w:r w:rsidRPr="00D30D82">
        <w:rPr>
          <w:rFonts w:ascii="Times New Roman" w:hAnsi="Times New Roman" w:cs="Times New Roman"/>
          <w:i/>
          <w:iCs/>
          <w:lang w:val="en-US"/>
        </w:rPr>
        <w:t>43</w:t>
      </w:r>
      <w:r w:rsidRPr="00D30D82">
        <w:rPr>
          <w:rFonts w:ascii="Times New Roman" w:hAnsi="Times New Roman" w:cs="Times New Roman"/>
          <w:lang w:val="en-US"/>
        </w:rPr>
        <w:t>, 443-477.</w:t>
      </w:r>
    </w:p>
    <w:p w14:paraId="50B77934" w14:textId="6EA8F552" w:rsidR="00227BCF" w:rsidRPr="00D30D82" w:rsidRDefault="00084490" w:rsidP="00227BCF">
      <w:pPr>
        <w:spacing w:after="120" w:line="240" w:lineRule="auto"/>
        <w:rPr>
          <w:rFonts w:ascii="Times New Roman" w:hAnsi="Times New Roman" w:cs="Times New Roman"/>
          <w:lang w:val="en-US"/>
        </w:rPr>
      </w:pPr>
      <w:r w:rsidRPr="00D30D82">
        <w:rPr>
          <w:rFonts w:ascii="Times New Roman" w:hAnsi="Times New Roman" w:cs="Times New Roman"/>
          <w:lang w:val="en-US"/>
        </w:rPr>
        <w:t>Kiers H</w:t>
      </w:r>
      <w:r w:rsidR="00DD0A99" w:rsidRPr="00D30D82">
        <w:rPr>
          <w:rFonts w:ascii="Times New Roman" w:hAnsi="Times New Roman" w:cs="Times New Roman"/>
          <w:lang w:val="en-US"/>
        </w:rPr>
        <w:t>.</w:t>
      </w:r>
      <w:r w:rsidRPr="00D30D82">
        <w:rPr>
          <w:rFonts w:ascii="Times New Roman" w:hAnsi="Times New Roman" w:cs="Times New Roman"/>
          <w:lang w:val="en-US"/>
        </w:rPr>
        <w:t>A</w:t>
      </w:r>
      <w:r w:rsidR="00DD0A99" w:rsidRPr="00D30D82">
        <w:rPr>
          <w:rFonts w:ascii="Times New Roman" w:hAnsi="Times New Roman" w:cs="Times New Roman"/>
          <w:lang w:val="en-US"/>
        </w:rPr>
        <w:t>.</w:t>
      </w:r>
      <w:r w:rsidRPr="00D30D82">
        <w:rPr>
          <w:rFonts w:ascii="Times New Roman" w:hAnsi="Times New Roman" w:cs="Times New Roman"/>
          <w:lang w:val="en-US"/>
        </w:rPr>
        <w:t>L</w:t>
      </w:r>
      <w:r w:rsidR="00DD0A99" w:rsidRPr="00D30D82">
        <w:rPr>
          <w:rFonts w:ascii="Times New Roman" w:hAnsi="Times New Roman" w:cs="Times New Roman"/>
          <w:lang w:val="en-US"/>
        </w:rPr>
        <w:t>.</w:t>
      </w:r>
      <w:r w:rsidRPr="00D30D82">
        <w:rPr>
          <w:rFonts w:ascii="Times New Roman" w:hAnsi="Times New Roman" w:cs="Times New Roman"/>
          <w:lang w:val="en-US"/>
        </w:rPr>
        <w:t xml:space="preserve"> &amp; Giordani P</w:t>
      </w:r>
      <w:r w:rsidR="00DD0A99" w:rsidRPr="00D30D82">
        <w:rPr>
          <w:rFonts w:ascii="Times New Roman" w:hAnsi="Times New Roman" w:cs="Times New Roman"/>
          <w:lang w:val="en-US"/>
        </w:rPr>
        <w:t>.</w:t>
      </w:r>
      <w:r w:rsidRPr="00D30D82">
        <w:rPr>
          <w:rFonts w:ascii="Times New Roman" w:hAnsi="Times New Roman" w:cs="Times New Roman"/>
          <w:lang w:val="en-US"/>
        </w:rPr>
        <w:t xml:space="preserve"> </w:t>
      </w:r>
      <w:r w:rsidR="00227BCF" w:rsidRPr="00D30D82">
        <w:rPr>
          <w:rFonts w:ascii="Times New Roman" w:hAnsi="Times New Roman" w:cs="Times New Roman"/>
          <w:lang w:val="en-US"/>
        </w:rPr>
        <w:t>(2020)</w:t>
      </w:r>
      <w:r w:rsidRPr="00D30D82">
        <w:rPr>
          <w:rFonts w:ascii="Times New Roman" w:hAnsi="Times New Roman" w:cs="Times New Roman"/>
          <w:lang w:val="en-US"/>
        </w:rPr>
        <w:t xml:space="preserve"> </w:t>
      </w:r>
      <w:proofErr w:type="spellStart"/>
      <w:r w:rsidRPr="00D30D82">
        <w:rPr>
          <w:rFonts w:ascii="Times New Roman" w:hAnsi="Times New Roman" w:cs="Times New Roman"/>
          <w:lang w:val="en-US"/>
        </w:rPr>
        <w:t>Candecomp</w:t>
      </w:r>
      <w:proofErr w:type="spellEnd"/>
      <w:r w:rsidRPr="00D30D82">
        <w:rPr>
          <w:rFonts w:ascii="Times New Roman" w:hAnsi="Times New Roman" w:cs="Times New Roman"/>
          <w:lang w:val="en-US"/>
        </w:rPr>
        <w:t>/</w:t>
      </w:r>
      <w:proofErr w:type="spellStart"/>
      <w:r w:rsidRPr="00D30D82">
        <w:rPr>
          <w:rFonts w:ascii="Times New Roman" w:hAnsi="Times New Roman" w:cs="Times New Roman"/>
          <w:lang w:val="en-US"/>
        </w:rPr>
        <w:t>Parafac</w:t>
      </w:r>
      <w:proofErr w:type="spellEnd"/>
      <w:r w:rsidRPr="00D30D82">
        <w:rPr>
          <w:rFonts w:ascii="Times New Roman" w:hAnsi="Times New Roman" w:cs="Times New Roman"/>
          <w:lang w:val="en-US"/>
        </w:rPr>
        <w:t xml:space="preserve"> with zero constraints at arbitrary positions in a</w:t>
      </w:r>
      <w:r w:rsidR="00227BCF" w:rsidRPr="00D30D82">
        <w:rPr>
          <w:rFonts w:ascii="Times New Roman" w:hAnsi="Times New Roman" w:cs="Times New Roman"/>
          <w:lang w:val="en-US"/>
        </w:rPr>
        <w:t xml:space="preserve"> </w:t>
      </w:r>
      <w:r w:rsidRPr="00D30D82">
        <w:rPr>
          <w:rFonts w:ascii="Times New Roman" w:hAnsi="Times New Roman" w:cs="Times New Roman"/>
          <w:lang w:val="en-US"/>
        </w:rPr>
        <w:t>loading matrix</w:t>
      </w:r>
      <w:r w:rsidR="00227BCF" w:rsidRPr="00D30D82">
        <w:rPr>
          <w:rFonts w:ascii="Times New Roman" w:hAnsi="Times New Roman" w:cs="Times New Roman"/>
          <w:lang w:val="en-US"/>
        </w:rPr>
        <w:t xml:space="preserve">. </w:t>
      </w:r>
      <w:r w:rsidR="009C6F0E" w:rsidRPr="00D30D82">
        <w:rPr>
          <w:rFonts w:ascii="Times New Roman" w:hAnsi="Times New Roman" w:cs="Times New Roman"/>
          <w:i/>
          <w:iCs/>
          <w:lang w:val="en-US"/>
        </w:rPr>
        <w:t>Chemometrics and Intelligent Laboratory Systems</w:t>
      </w:r>
      <w:r w:rsidR="009C6F0E" w:rsidRPr="00D30D82">
        <w:rPr>
          <w:rFonts w:ascii="Times New Roman" w:hAnsi="Times New Roman" w:cs="Times New Roman"/>
          <w:lang w:val="en-US"/>
        </w:rPr>
        <w:t xml:space="preserve"> 207</w:t>
      </w:r>
      <w:r w:rsidR="00CD0E86" w:rsidRPr="00D30D82">
        <w:rPr>
          <w:rFonts w:ascii="Times New Roman" w:hAnsi="Times New Roman" w:cs="Times New Roman"/>
          <w:lang w:val="en-US"/>
        </w:rPr>
        <w:t>,</w:t>
      </w:r>
      <w:r w:rsidR="007907E4" w:rsidRPr="00D30D82">
        <w:rPr>
          <w:rFonts w:ascii="Times New Roman" w:hAnsi="Times New Roman" w:cs="Times New Roman"/>
          <w:lang w:val="en-US"/>
        </w:rPr>
        <w:t> </w:t>
      </w:r>
      <w:r w:rsidR="009C6F0E" w:rsidRPr="00D30D82">
        <w:rPr>
          <w:rFonts w:ascii="Times New Roman" w:hAnsi="Times New Roman" w:cs="Times New Roman"/>
          <w:lang w:val="en-US"/>
        </w:rPr>
        <w:t>104145</w:t>
      </w:r>
    </w:p>
    <w:p w14:paraId="38EE3427" w14:textId="6894EB13" w:rsidR="00CE001A" w:rsidRPr="00D30D82" w:rsidRDefault="00CE001A" w:rsidP="00227BCF">
      <w:pPr>
        <w:spacing w:after="120" w:line="240" w:lineRule="auto"/>
        <w:rPr>
          <w:rFonts w:ascii="Times New Roman" w:hAnsi="Times New Roman" w:cs="Times New Roman"/>
          <w:lang w:val="en-US"/>
        </w:rPr>
      </w:pPr>
      <w:proofErr w:type="spellStart"/>
      <w:r w:rsidRPr="00D30D82">
        <w:rPr>
          <w:rFonts w:ascii="Times New Roman" w:hAnsi="Times New Roman" w:cs="Times New Roman"/>
          <w:lang w:val="en-US"/>
        </w:rPr>
        <w:t>Mulaik</w:t>
      </w:r>
      <w:proofErr w:type="spellEnd"/>
      <w:r w:rsidRPr="00D30D82">
        <w:rPr>
          <w:rFonts w:ascii="Times New Roman" w:hAnsi="Times New Roman" w:cs="Times New Roman"/>
          <w:lang w:val="en-US"/>
        </w:rPr>
        <w:t xml:space="preserve"> S</w:t>
      </w:r>
      <w:r w:rsidR="00DD0A99" w:rsidRPr="00D30D82">
        <w:rPr>
          <w:rFonts w:ascii="Times New Roman" w:hAnsi="Times New Roman" w:cs="Times New Roman"/>
          <w:lang w:val="en-US"/>
        </w:rPr>
        <w:t>.</w:t>
      </w:r>
      <w:r w:rsidRPr="00D30D82">
        <w:rPr>
          <w:rFonts w:ascii="Times New Roman" w:hAnsi="Times New Roman" w:cs="Times New Roman"/>
          <w:lang w:val="en-US"/>
        </w:rPr>
        <w:t>L</w:t>
      </w:r>
      <w:r w:rsidR="00DD0A99" w:rsidRPr="00D30D82">
        <w:rPr>
          <w:rFonts w:ascii="Times New Roman" w:hAnsi="Times New Roman" w:cs="Times New Roman"/>
          <w:lang w:val="en-US"/>
        </w:rPr>
        <w:t>.</w:t>
      </w:r>
      <w:r w:rsidRPr="00D30D82">
        <w:rPr>
          <w:rFonts w:ascii="Times New Roman" w:hAnsi="Times New Roman" w:cs="Times New Roman"/>
          <w:lang w:val="en-US"/>
        </w:rPr>
        <w:t xml:space="preserve"> (2009) Foundations of Factor Analysis</w:t>
      </w:r>
      <w:r w:rsidR="00787F3F" w:rsidRPr="00D30D82">
        <w:rPr>
          <w:rFonts w:ascii="Times New Roman" w:hAnsi="Times New Roman" w:cs="Times New Roman"/>
          <w:lang w:val="en-US"/>
        </w:rPr>
        <w:t xml:space="preserve"> (2</w:t>
      </w:r>
      <w:r w:rsidR="00787F3F" w:rsidRPr="00D30D82">
        <w:rPr>
          <w:rFonts w:ascii="Times New Roman" w:hAnsi="Times New Roman" w:cs="Times New Roman"/>
          <w:vertAlign w:val="superscript"/>
          <w:lang w:val="en-US"/>
        </w:rPr>
        <w:t>nd</w:t>
      </w:r>
      <w:r w:rsidR="00787F3F" w:rsidRPr="00D30D82">
        <w:rPr>
          <w:rFonts w:ascii="Times New Roman" w:hAnsi="Times New Roman" w:cs="Times New Roman"/>
          <w:lang w:val="en-US"/>
        </w:rPr>
        <w:t xml:space="preserve"> ed.)</w:t>
      </w:r>
      <w:r w:rsidR="006142F1" w:rsidRPr="00D30D82">
        <w:rPr>
          <w:rFonts w:ascii="Times New Roman" w:hAnsi="Times New Roman" w:cs="Times New Roman"/>
          <w:lang w:val="en-US"/>
        </w:rPr>
        <w:t xml:space="preserve">. </w:t>
      </w:r>
      <w:r w:rsidR="003B4DDA" w:rsidRPr="00D30D82">
        <w:rPr>
          <w:rFonts w:ascii="Times New Roman" w:hAnsi="Times New Roman" w:cs="Times New Roman"/>
          <w:lang w:val="en-US"/>
        </w:rPr>
        <w:t xml:space="preserve">Chapman &amp; Hall/CRC, </w:t>
      </w:r>
      <w:r w:rsidR="00EE61EC" w:rsidRPr="00D30D82">
        <w:rPr>
          <w:rFonts w:ascii="Times New Roman" w:hAnsi="Times New Roman" w:cs="Times New Roman"/>
          <w:lang w:val="en-US"/>
        </w:rPr>
        <w:t>Boca Raton</w:t>
      </w:r>
      <w:r w:rsidR="00FE6138" w:rsidRPr="00D30D82">
        <w:rPr>
          <w:rFonts w:ascii="Times New Roman" w:hAnsi="Times New Roman" w:cs="Times New Roman"/>
          <w:lang w:val="en-US"/>
        </w:rPr>
        <w:t>.</w:t>
      </w:r>
    </w:p>
    <w:p w14:paraId="2A5DF824" w14:textId="14240D88" w:rsidR="005832CC" w:rsidRPr="00D30D82" w:rsidRDefault="005832CC" w:rsidP="00B456C2">
      <w:pPr>
        <w:spacing w:after="120" w:line="240" w:lineRule="auto"/>
        <w:rPr>
          <w:rFonts w:ascii="Times New Roman" w:hAnsi="Times New Roman" w:cs="Times New Roman"/>
          <w:lang w:val="en-US"/>
        </w:rPr>
      </w:pPr>
      <w:r w:rsidRPr="00D30D82">
        <w:rPr>
          <w:rFonts w:ascii="Times New Roman" w:hAnsi="Times New Roman" w:cs="Times New Roman"/>
          <w:lang w:val="en-US"/>
        </w:rPr>
        <w:lastRenderedPageBreak/>
        <w:t xml:space="preserve">Spearman </w:t>
      </w:r>
      <w:r w:rsidR="00160389" w:rsidRPr="00D30D82">
        <w:rPr>
          <w:rFonts w:ascii="Times New Roman" w:hAnsi="Times New Roman" w:cs="Times New Roman"/>
          <w:lang w:val="en-US"/>
        </w:rPr>
        <w:t>C</w:t>
      </w:r>
      <w:r w:rsidR="00DD0A99" w:rsidRPr="00D30D82">
        <w:rPr>
          <w:rFonts w:ascii="Times New Roman" w:hAnsi="Times New Roman" w:cs="Times New Roman"/>
          <w:lang w:val="en-US"/>
        </w:rPr>
        <w:t>.</w:t>
      </w:r>
      <w:r w:rsidR="00160389" w:rsidRPr="00D30D82">
        <w:rPr>
          <w:rFonts w:ascii="Times New Roman" w:hAnsi="Times New Roman" w:cs="Times New Roman"/>
          <w:lang w:val="en-US"/>
        </w:rPr>
        <w:t xml:space="preserve"> (1904) The proof and measurement of association between two things. </w:t>
      </w:r>
      <w:r w:rsidR="00B456C2" w:rsidRPr="00D30D82">
        <w:rPr>
          <w:rFonts w:ascii="Times New Roman" w:hAnsi="Times New Roman" w:cs="Times New Roman"/>
          <w:i/>
          <w:iCs/>
          <w:lang w:val="en-US"/>
        </w:rPr>
        <w:t>The American Journal of Psychology</w:t>
      </w:r>
      <w:r w:rsidR="00B456C2" w:rsidRPr="00D30D82">
        <w:rPr>
          <w:rFonts w:ascii="Times New Roman" w:hAnsi="Times New Roman" w:cs="Times New Roman"/>
          <w:lang w:val="en-US"/>
        </w:rPr>
        <w:t>,</w:t>
      </w:r>
      <w:r w:rsidR="00CB5B48" w:rsidRPr="00D30D82">
        <w:rPr>
          <w:rFonts w:ascii="Times New Roman" w:hAnsi="Times New Roman" w:cs="Times New Roman"/>
          <w:lang w:val="en-US"/>
        </w:rPr>
        <w:t xml:space="preserve"> </w:t>
      </w:r>
      <w:r w:rsidR="00B456C2" w:rsidRPr="00D30D82">
        <w:rPr>
          <w:rFonts w:ascii="Times New Roman" w:hAnsi="Times New Roman" w:cs="Times New Roman"/>
          <w:lang w:val="en-US"/>
        </w:rPr>
        <w:t>15</w:t>
      </w:r>
      <w:r w:rsidR="00CB5B48" w:rsidRPr="00D30D82">
        <w:rPr>
          <w:rFonts w:ascii="Times New Roman" w:hAnsi="Times New Roman" w:cs="Times New Roman"/>
          <w:lang w:val="en-US"/>
        </w:rPr>
        <w:t xml:space="preserve">, </w:t>
      </w:r>
      <w:r w:rsidR="00B456C2" w:rsidRPr="00D30D82">
        <w:rPr>
          <w:rFonts w:ascii="Times New Roman" w:hAnsi="Times New Roman" w:cs="Times New Roman"/>
          <w:lang w:val="en-US"/>
        </w:rPr>
        <w:t>72–101.</w:t>
      </w:r>
      <w:r w:rsidR="00CB5B48" w:rsidRPr="00D30D82">
        <w:rPr>
          <w:rFonts w:ascii="Times New Roman" w:hAnsi="Times New Roman" w:cs="Times New Roman"/>
          <w:lang w:val="en-US"/>
        </w:rPr>
        <w:t xml:space="preserve"> </w:t>
      </w:r>
      <w:r w:rsidR="00160389" w:rsidRPr="00D30D82">
        <w:rPr>
          <w:rFonts w:ascii="Times New Roman" w:hAnsi="Times New Roman" w:cs="Times New Roman"/>
          <w:lang w:val="en-US"/>
        </w:rPr>
        <w:t xml:space="preserve">Reproduced in: </w:t>
      </w:r>
      <w:r w:rsidR="0051029D" w:rsidRPr="00D30D82">
        <w:rPr>
          <w:rFonts w:ascii="Times New Roman" w:hAnsi="Times New Roman" w:cs="Times New Roman"/>
          <w:i/>
          <w:iCs/>
          <w:lang w:val="en-US"/>
        </w:rPr>
        <w:t>International Journal of Epidemiology</w:t>
      </w:r>
      <w:r w:rsidR="00DC2A52" w:rsidRPr="00D30D82">
        <w:rPr>
          <w:rFonts w:ascii="Times New Roman" w:hAnsi="Times New Roman" w:cs="Times New Roman"/>
          <w:lang w:val="en-US"/>
        </w:rPr>
        <w:t xml:space="preserve">, </w:t>
      </w:r>
      <w:r w:rsidR="0051029D" w:rsidRPr="00D30D82">
        <w:rPr>
          <w:rFonts w:ascii="Times New Roman" w:hAnsi="Times New Roman" w:cs="Times New Roman"/>
          <w:lang w:val="en-US"/>
        </w:rPr>
        <w:t>2010</w:t>
      </w:r>
      <w:r w:rsidR="00BA677D" w:rsidRPr="00D30D82">
        <w:rPr>
          <w:rFonts w:ascii="Times New Roman" w:hAnsi="Times New Roman" w:cs="Times New Roman"/>
          <w:lang w:val="en-US"/>
        </w:rPr>
        <w:t xml:space="preserve">, </w:t>
      </w:r>
      <w:r w:rsidR="0051029D" w:rsidRPr="00D30D82">
        <w:rPr>
          <w:rFonts w:ascii="Times New Roman" w:hAnsi="Times New Roman" w:cs="Times New Roman"/>
          <w:lang w:val="en-US"/>
        </w:rPr>
        <w:t xml:space="preserve">39:1137–1150. </w:t>
      </w:r>
      <w:r w:rsidR="00BD6815" w:rsidRPr="00D30D82">
        <w:rPr>
          <w:rFonts w:ascii="Times New Roman" w:hAnsi="Times New Roman" w:cs="Times New Roman"/>
          <w:lang w:val="en-US"/>
        </w:rPr>
        <w:t>doi:10.1093/</w:t>
      </w:r>
      <w:proofErr w:type="spellStart"/>
      <w:r w:rsidR="00BD6815" w:rsidRPr="00D30D82">
        <w:rPr>
          <w:rFonts w:ascii="Times New Roman" w:hAnsi="Times New Roman" w:cs="Times New Roman"/>
          <w:lang w:val="en-US"/>
        </w:rPr>
        <w:t>ije</w:t>
      </w:r>
      <w:proofErr w:type="spellEnd"/>
      <w:r w:rsidR="00BD6815" w:rsidRPr="00D30D82">
        <w:rPr>
          <w:rFonts w:ascii="Times New Roman" w:hAnsi="Times New Roman" w:cs="Times New Roman"/>
          <w:lang w:val="en-US"/>
        </w:rPr>
        <w:t>/dyq191</w:t>
      </w:r>
    </w:p>
    <w:p w14:paraId="2F5927DE" w14:textId="28EB27EB" w:rsidR="009813B2" w:rsidRPr="00D30D82" w:rsidRDefault="009813B2" w:rsidP="009813B2">
      <w:pPr>
        <w:spacing w:after="120" w:line="240" w:lineRule="auto"/>
        <w:rPr>
          <w:rFonts w:ascii="Times New Roman" w:hAnsi="Times New Roman" w:cs="Times New Roman"/>
          <w:lang w:val="en-US"/>
        </w:rPr>
      </w:pPr>
      <w:r w:rsidRPr="00D30D82">
        <w:rPr>
          <w:rFonts w:ascii="Times New Roman" w:hAnsi="Times New Roman" w:cs="Times New Roman"/>
          <w:lang w:val="en-US"/>
        </w:rPr>
        <w:t>Tabachnic</w:t>
      </w:r>
      <w:r w:rsidR="00A2489C" w:rsidRPr="00D30D82">
        <w:rPr>
          <w:rFonts w:ascii="Times New Roman" w:hAnsi="Times New Roman" w:cs="Times New Roman"/>
          <w:lang w:val="en-US"/>
        </w:rPr>
        <w:t>k</w:t>
      </w:r>
      <w:r w:rsidR="000E503D" w:rsidRPr="00D30D82">
        <w:rPr>
          <w:rFonts w:ascii="Times New Roman" w:hAnsi="Times New Roman" w:cs="Times New Roman"/>
          <w:lang w:val="en-US"/>
        </w:rPr>
        <w:t xml:space="preserve"> B</w:t>
      </w:r>
      <w:r w:rsidR="004B5BA1" w:rsidRPr="00D30D82">
        <w:rPr>
          <w:rFonts w:ascii="Times New Roman" w:hAnsi="Times New Roman" w:cs="Times New Roman"/>
          <w:lang w:val="en-US"/>
        </w:rPr>
        <w:t>.</w:t>
      </w:r>
      <w:r w:rsidR="000E503D" w:rsidRPr="00D30D82">
        <w:rPr>
          <w:rFonts w:ascii="Times New Roman" w:hAnsi="Times New Roman" w:cs="Times New Roman"/>
          <w:lang w:val="en-US"/>
        </w:rPr>
        <w:t>G</w:t>
      </w:r>
      <w:r w:rsidR="004B5BA1" w:rsidRPr="00D30D82">
        <w:rPr>
          <w:rFonts w:ascii="Times New Roman" w:hAnsi="Times New Roman" w:cs="Times New Roman"/>
          <w:lang w:val="en-US"/>
        </w:rPr>
        <w:t>.</w:t>
      </w:r>
      <w:r w:rsidR="000E503D" w:rsidRPr="00D30D82">
        <w:rPr>
          <w:rFonts w:ascii="Times New Roman" w:hAnsi="Times New Roman" w:cs="Times New Roman"/>
          <w:lang w:val="en-US"/>
        </w:rPr>
        <w:t xml:space="preserve"> &amp; Fidell</w:t>
      </w:r>
      <w:r w:rsidR="00A2489C" w:rsidRPr="00D30D82">
        <w:rPr>
          <w:rFonts w:ascii="Times New Roman" w:hAnsi="Times New Roman" w:cs="Times New Roman"/>
          <w:lang w:val="en-US"/>
        </w:rPr>
        <w:t xml:space="preserve"> </w:t>
      </w:r>
      <w:r w:rsidR="000E503D" w:rsidRPr="00D30D82">
        <w:rPr>
          <w:rFonts w:ascii="Times New Roman" w:hAnsi="Times New Roman" w:cs="Times New Roman"/>
          <w:lang w:val="en-US"/>
        </w:rPr>
        <w:t>L</w:t>
      </w:r>
      <w:r w:rsidR="004B5BA1" w:rsidRPr="00D30D82">
        <w:rPr>
          <w:rFonts w:ascii="Times New Roman" w:hAnsi="Times New Roman" w:cs="Times New Roman"/>
          <w:lang w:val="en-US"/>
        </w:rPr>
        <w:t>.</w:t>
      </w:r>
      <w:r w:rsidR="000E503D" w:rsidRPr="00D30D82">
        <w:rPr>
          <w:rFonts w:ascii="Times New Roman" w:hAnsi="Times New Roman" w:cs="Times New Roman"/>
          <w:lang w:val="en-US"/>
        </w:rPr>
        <w:t>S</w:t>
      </w:r>
      <w:r w:rsidR="004B5BA1" w:rsidRPr="00D30D82">
        <w:rPr>
          <w:rFonts w:ascii="Times New Roman" w:hAnsi="Times New Roman" w:cs="Times New Roman"/>
          <w:lang w:val="en-US"/>
        </w:rPr>
        <w:t>.</w:t>
      </w:r>
      <w:r w:rsidR="000E503D" w:rsidRPr="00D30D82">
        <w:rPr>
          <w:rFonts w:ascii="Times New Roman" w:hAnsi="Times New Roman" w:cs="Times New Roman"/>
          <w:lang w:val="en-US"/>
        </w:rPr>
        <w:t xml:space="preserve"> </w:t>
      </w:r>
      <w:r w:rsidR="00A2489C" w:rsidRPr="00D30D82">
        <w:rPr>
          <w:rFonts w:ascii="Times New Roman" w:hAnsi="Times New Roman" w:cs="Times New Roman"/>
          <w:lang w:val="en-US"/>
        </w:rPr>
        <w:t>(</w:t>
      </w:r>
      <w:r w:rsidR="005C69F6" w:rsidRPr="00D30D82">
        <w:rPr>
          <w:rFonts w:ascii="Times New Roman" w:hAnsi="Times New Roman" w:cs="Times New Roman"/>
          <w:lang w:val="en-US"/>
        </w:rPr>
        <w:t>20</w:t>
      </w:r>
      <w:r w:rsidR="005E7981" w:rsidRPr="00D30D82">
        <w:rPr>
          <w:rFonts w:ascii="Times New Roman" w:hAnsi="Times New Roman" w:cs="Times New Roman"/>
          <w:lang w:val="en-US"/>
        </w:rPr>
        <w:t>19</w:t>
      </w:r>
      <w:r w:rsidR="00A2489C" w:rsidRPr="00D30D82">
        <w:rPr>
          <w:rFonts w:ascii="Times New Roman" w:hAnsi="Times New Roman" w:cs="Times New Roman"/>
          <w:lang w:val="en-US"/>
        </w:rPr>
        <w:t>)</w:t>
      </w:r>
      <w:r w:rsidR="005C69F6" w:rsidRPr="00D30D82">
        <w:rPr>
          <w:rFonts w:ascii="Times New Roman" w:hAnsi="Times New Roman" w:cs="Times New Roman"/>
          <w:lang w:val="en-US"/>
        </w:rPr>
        <w:t xml:space="preserve"> </w:t>
      </w:r>
      <w:r w:rsidR="000E503D" w:rsidRPr="00D30D82">
        <w:rPr>
          <w:rFonts w:ascii="Times New Roman" w:hAnsi="Times New Roman" w:cs="Times New Roman"/>
          <w:lang w:val="en-US"/>
        </w:rPr>
        <w:t xml:space="preserve">Using Multivariate Statistics, </w:t>
      </w:r>
      <w:r w:rsidR="005E7981" w:rsidRPr="00D30D82">
        <w:rPr>
          <w:rFonts w:ascii="Times New Roman" w:hAnsi="Times New Roman" w:cs="Times New Roman"/>
          <w:lang w:val="en-US"/>
        </w:rPr>
        <w:t>7</w:t>
      </w:r>
      <w:r w:rsidR="005C69F6" w:rsidRPr="00D30D82">
        <w:rPr>
          <w:rFonts w:ascii="Times New Roman" w:hAnsi="Times New Roman" w:cs="Times New Roman"/>
          <w:lang w:val="en-US"/>
        </w:rPr>
        <w:t xml:space="preserve">th edition. </w:t>
      </w:r>
      <w:r w:rsidR="00BD6A5B" w:rsidRPr="00D30D82">
        <w:rPr>
          <w:rFonts w:ascii="Times New Roman" w:hAnsi="Times New Roman" w:cs="Times New Roman"/>
          <w:lang w:val="en-US"/>
        </w:rPr>
        <w:t>Pearson Education</w:t>
      </w:r>
      <w:r w:rsidR="005423AB" w:rsidRPr="00D30D82">
        <w:rPr>
          <w:rFonts w:ascii="Times New Roman" w:hAnsi="Times New Roman" w:cs="Times New Roman"/>
          <w:lang w:val="en-US"/>
        </w:rPr>
        <w:t xml:space="preserve"> Inc.</w:t>
      </w:r>
      <w:r w:rsidR="00BD6A5B" w:rsidRPr="00D30D82">
        <w:rPr>
          <w:rFonts w:ascii="Times New Roman" w:hAnsi="Times New Roman" w:cs="Times New Roman"/>
          <w:lang w:val="en-US"/>
        </w:rPr>
        <w:t xml:space="preserve">, </w:t>
      </w:r>
      <w:r w:rsidR="00027115" w:rsidRPr="00D30D82">
        <w:rPr>
          <w:rFonts w:ascii="Times New Roman" w:hAnsi="Times New Roman" w:cs="Times New Roman"/>
          <w:lang w:val="en-US"/>
        </w:rPr>
        <w:t>Boston, USA</w:t>
      </w:r>
      <w:r w:rsidR="000E6895" w:rsidRPr="00D30D82">
        <w:rPr>
          <w:rFonts w:ascii="Times New Roman" w:hAnsi="Times New Roman" w:cs="Times New Roman"/>
          <w:lang w:val="en-US"/>
        </w:rPr>
        <w:t>.</w:t>
      </w:r>
      <w:r w:rsidRPr="00D30D82">
        <w:rPr>
          <w:rFonts w:ascii="Times New Roman" w:hAnsi="Times New Roman" w:cs="Times New Roman"/>
          <w:lang w:val="en-US"/>
        </w:rPr>
        <w:t xml:space="preserve"> </w:t>
      </w:r>
    </w:p>
    <w:p w14:paraId="0F6E96CA" w14:textId="3EBD1BE4" w:rsidR="000A719B" w:rsidRPr="00D30D82" w:rsidRDefault="000A719B" w:rsidP="003758C7">
      <w:pPr>
        <w:spacing w:after="120" w:line="240" w:lineRule="auto"/>
        <w:rPr>
          <w:rFonts w:ascii="Times New Roman" w:hAnsi="Times New Roman" w:cs="Times New Roman"/>
          <w:lang w:val="en-US"/>
        </w:rPr>
      </w:pPr>
      <w:r w:rsidRPr="00D30D82">
        <w:rPr>
          <w:rFonts w:ascii="Times New Roman" w:hAnsi="Times New Roman" w:cs="Times New Roman"/>
          <w:lang w:val="en-US"/>
        </w:rPr>
        <w:t>The MathWorks Inc. (2023). MATLAB version: 9.14.0 (R2023</w:t>
      </w:r>
      <w:r w:rsidR="00414E43" w:rsidRPr="00D30D82">
        <w:rPr>
          <w:rFonts w:ascii="Times New Roman" w:hAnsi="Times New Roman" w:cs="Times New Roman"/>
          <w:lang w:val="en-US"/>
        </w:rPr>
        <w:t>a</w:t>
      </w:r>
      <w:r w:rsidRPr="00D30D82">
        <w:rPr>
          <w:rFonts w:ascii="Times New Roman" w:hAnsi="Times New Roman" w:cs="Times New Roman"/>
          <w:lang w:val="en-US"/>
        </w:rPr>
        <w:t xml:space="preserve">), Natick, Massachusetts: The MathWorks Inc. </w:t>
      </w:r>
      <w:hyperlink r:id="rId36" w:history="1">
        <w:r w:rsidR="009813B2" w:rsidRPr="00D30D82">
          <w:rPr>
            <w:rFonts w:ascii="Times New Roman" w:hAnsi="Times New Roman" w:cs="Times New Roman"/>
            <w:lang w:val="en-US"/>
          </w:rPr>
          <w:t>https://www.mathworks.com</w:t>
        </w:r>
      </w:hyperlink>
    </w:p>
    <w:p w14:paraId="137E4803" w14:textId="4AB6D8BA" w:rsidR="003D19CA" w:rsidRPr="00D30D82" w:rsidRDefault="00533A37" w:rsidP="003D19CA">
      <w:pPr>
        <w:spacing w:after="120" w:line="240" w:lineRule="auto"/>
        <w:rPr>
          <w:rFonts w:ascii="Times New Roman" w:hAnsi="Times New Roman" w:cs="Times New Roman"/>
          <w:lang w:val="en-US"/>
        </w:rPr>
      </w:pPr>
      <w:r w:rsidRPr="00D30D82">
        <w:rPr>
          <w:rFonts w:ascii="Times New Roman" w:hAnsi="Times New Roman" w:cs="Times New Roman"/>
          <w:lang w:val="en-US"/>
        </w:rPr>
        <w:t>Tucker L</w:t>
      </w:r>
      <w:r w:rsidR="004B5BA1" w:rsidRPr="00D30D82">
        <w:rPr>
          <w:rFonts w:ascii="Times New Roman" w:hAnsi="Times New Roman" w:cs="Times New Roman"/>
          <w:lang w:val="en-US"/>
        </w:rPr>
        <w:t>.</w:t>
      </w:r>
      <w:r w:rsidRPr="00D30D82">
        <w:rPr>
          <w:rFonts w:ascii="Times New Roman" w:hAnsi="Times New Roman" w:cs="Times New Roman"/>
          <w:lang w:val="en-US"/>
        </w:rPr>
        <w:t>R</w:t>
      </w:r>
      <w:r w:rsidR="004B5BA1" w:rsidRPr="00D30D82">
        <w:rPr>
          <w:rFonts w:ascii="Times New Roman" w:hAnsi="Times New Roman" w:cs="Times New Roman"/>
          <w:lang w:val="en-US"/>
        </w:rPr>
        <w:t>.</w:t>
      </w:r>
      <w:r w:rsidRPr="00D30D82">
        <w:rPr>
          <w:rFonts w:ascii="Times New Roman" w:hAnsi="Times New Roman" w:cs="Times New Roman"/>
          <w:lang w:val="en-US"/>
        </w:rPr>
        <w:t xml:space="preserve"> &amp; MacCallum R</w:t>
      </w:r>
      <w:r w:rsidR="004B5BA1" w:rsidRPr="00D30D82">
        <w:rPr>
          <w:rFonts w:ascii="Times New Roman" w:hAnsi="Times New Roman" w:cs="Times New Roman"/>
          <w:lang w:val="en-US"/>
        </w:rPr>
        <w:t>.</w:t>
      </w:r>
      <w:r w:rsidRPr="00D30D82">
        <w:rPr>
          <w:rFonts w:ascii="Times New Roman" w:hAnsi="Times New Roman" w:cs="Times New Roman"/>
          <w:lang w:val="en-US"/>
        </w:rPr>
        <w:t>C</w:t>
      </w:r>
      <w:r w:rsidR="004B5BA1" w:rsidRPr="00D30D82">
        <w:rPr>
          <w:rFonts w:ascii="Times New Roman" w:hAnsi="Times New Roman" w:cs="Times New Roman"/>
          <w:lang w:val="en-US"/>
        </w:rPr>
        <w:t>.</w:t>
      </w:r>
      <w:r w:rsidR="002F1334" w:rsidRPr="00D30D82">
        <w:rPr>
          <w:rFonts w:ascii="Times New Roman" w:hAnsi="Times New Roman" w:cs="Times New Roman"/>
          <w:lang w:val="en-US"/>
        </w:rPr>
        <w:t xml:space="preserve"> (1997)</w:t>
      </w:r>
      <w:r w:rsidRPr="00D30D82">
        <w:rPr>
          <w:rFonts w:ascii="Times New Roman" w:hAnsi="Times New Roman" w:cs="Times New Roman"/>
          <w:lang w:val="en-US"/>
        </w:rPr>
        <w:t xml:space="preserve"> </w:t>
      </w:r>
      <w:hyperlink r:id="rId37" w:history="1">
        <w:r w:rsidR="003D19CA" w:rsidRPr="00D30D82">
          <w:rPr>
            <w:rFonts w:ascii="Times New Roman" w:hAnsi="Times New Roman" w:cs="Times New Roman"/>
            <w:lang w:val="en-US"/>
          </w:rPr>
          <w:t>Exploratory factor analysis</w:t>
        </w:r>
      </w:hyperlink>
      <w:r w:rsidR="002F1334" w:rsidRPr="00D30D82">
        <w:rPr>
          <w:rFonts w:ascii="Times New Roman" w:hAnsi="Times New Roman" w:cs="Times New Roman"/>
          <w:lang w:val="en-US"/>
        </w:rPr>
        <w:t xml:space="preserve">. </w:t>
      </w:r>
      <w:r w:rsidR="003D19CA" w:rsidRPr="00D30D82">
        <w:rPr>
          <w:rFonts w:ascii="Times New Roman" w:hAnsi="Times New Roman" w:cs="Times New Roman"/>
          <w:lang w:val="en-US"/>
        </w:rPr>
        <w:t>Unpublished manuscript, Ohio State University, Columbus</w:t>
      </w:r>
      <w:r w:rsidRPr="00D30D82">
        <w:rPr>
          <w:rFonts w:ascii="Times New Roman" w:hAnsi="Times New Roman" w:cs="Times New Roman"/>
          <w:lang w:val="en-US"/>
        </w:rPr>
        <w:t xml:space="preserve"> (available </w:t>
      </w:r>
      <w:r w:rsidR="002F1334" w:rsidRPr="00D30D82">
        <w:rPr>
          <w:rFonts w:ascii="Times New Roman" w:hAnsi="Times New Roman" w:cs="Times New Roman"/>
          <w:lang w:val="en-US"/>
        </w:rPr>
        <w:t>from</w:t>
      </w:r>
      <w:r w:rsidRPr="00D30D82">
        <w:rPr>
          <w:rFonts w:ascii="Times New Roman" w:hAnsi="Times New Roman" w:cs="Times New Roman"/>
          <w:lang w:val="en-US"/>
        </w:rPr>
        <w:t xml:space="preserve"> Google Scholar)</w:t>
      </w:r>
    </w:p>
    <w:p w14:paraId="4352D02A" w14:textId="0E6E119F" w:rsidR="001877FC" w:rsidRPr="00D30D82" w:rsidRDefault="00D51ADD" w:rsidP="001877FC">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Thurstone </w:t>
      </w:r>
      <w:r w:rsidR="00E61D56" w:rsidRPr="00D30D82">
        <w:rPr>
          <w:rFonts w:ascii="Times New Roman" w:hAnsi="Times New Roman" w:cs="Times New Roman"/>
          <w:lang w:val="en-US"/>
        </w:rPr>
        <w:t>L</w:t>
      </w:r>
      <w:r w:rsidR="004B5BA1" w:rsidRPr="00D30D82">
        <w:rPr>
          <w:rFonts w:ascii="Times New Roman" w:hAnsi="Times New Roman" w:cs="Times New Roman"/>
          <w:lang w:val="en-US"/>
        </w:rPr>
        <w:t>.</w:t>
      </w:r>
      <w:r w:rsidR="00E61D56" w:rsidRPr="00D30D82">
        <w:rPr>
          <w:rFonts w:ascii="Times New Roman" w:hAnsi="Times New Roman" w:cs="Times New Roman"/>
          <w:lang w:val="en-US"/>
        </w:rPr>
        <w:t>L</w:t>
      </w:r>
      <w:r w:rsidR="004B5BA1" w:rsidRPr="00D30D82">
        <w:rPr>
          <w:rFonts w:ascii="Times New Roman" w:hAnsi="Times New Roman" w:cs="Times New Roman"/>
          <w:lang w:val="en-US"/>
        </w:rPr>
        <w:t>.</w:t>
      </w:r>
      <w:r w:rsidR="00E61D56" w:rsidRPr="00D30D82">
        <w:rPr>
          <w:rFonts w:ascii="Times New Roman" w:hAnsi="Times New Roman" w:cs="Times New Roman"/>
          <w:lang w:val="en-US"/>
        </w:rPr>
        <w:t xml:space="preserve"> </w:t>
      </w:r>
      <w:r w:rsidRPr="00D30D82">
        <w:rPr>
          <w:rFonts w:ascii="Times New Roman" w:hAnsi="Times New Roman" w:cs="Times New Roman"/>
          <w:lang w:val="en-US"/>
        </w:rPr>
        <w:t>(1947)</w:t>
      </w:r>
      <w:r w:rsidR="00E61D56" w:rsidRPr="00D30D82">
        <w:rPr>
          <w:rFonts w:ascii="Times New Roman" w:hAnsi="Times New Roman" w:cs="Times New Roman"/>
          <w:lang w:val="en-US"/>
        </w:rPr>
        <w:t xml:space="preserve"> </w:t>
      </w:r>
      <w:r w:rsidR="001877FC" w:rsidRPr="00D30D82">
        <w:rPr>
          <w:rFonts w:ascii="Times New Roman" w:hAnsi="Times New Roman" w:cs="Times New Roman"/>
          <w:lang w:val="en-US"/>
        </w:rPr>
        <w:t>Multiple-factor Analysis: A Development and Expansion of The Vectors of the Mind</w:t>
      </w:r>
      <w:r w:rsidR="00323332" w:rsidRPr="00D30D82">
        <w:rPr>
          <w:rFonts w:ascii="Times New Roman" w:hAnsi="Times New Roman" w:cs="Times New Roman"/>
          <w:lang w:val="en-US"/>
        </w:rPr>
        <w:t xml:space="preserve">. </w:t>
      </w:r>
      <w:r w:rsidR="005373AE" w:rsidRPr="00D30D82">
        <w:rPr>
          <w:rFonts w:ascii="Times New Roman" w:hAnsi="Times New Roman" w:cs="Times New Roman"/>
          <w:lang w:val="en-US"/>
        </w:rPr>
        <w:t>University of Chicago Press.</w:t>
      </w:r>
    </w:p>
    <w:p w14:paraId="01AC9E9C" w14:textId="2FA6B73C" w:rsidR="002B2642" w:rsidRPr="00D30D82" w:rsidRDefault="00C20824" w:rsidP="00C20824">
      <w:pPr>
        <w:spacing w:after="120" w:line="240" w:lineRule="auto"/>
        <w:rPr>
          <w:rFonts w:ascii="Times New Roman" w:hAnsi="Times New Roman" w:cs="Times New Roman"/>
          <w:lang w:val="en-US"/>
        </w:rPr>
      </w:pPr>
      <w:proofErr w:type="spellStart"/>
      <w:r w:rsidRPr="00D30D82">
        <w:rPr>
          <w:rFonts w:ascii="Times New Roman" w:hAnsi="Times New Roman" w:cs="Times New Roman"/>
          <w:lang w:val="en-US"/>
        </w:rPr>
        <w:t>Trendafilov</w:t>
      </w:r>
      <w:proofErr w:type="spellEnd"/>
      <w:r w:rsidRPr="00D30D82">
        <w:rPr>
          <w:rFonts w:ascii="Times New Roman" w:hAnsi="Times New Roman" w:cs="Times New Roman"/>
          <w:lang w:val="en-US"/>
        </w:rPr>
        <w:t xml:space="preserve"> N</w:t>
      </w:r>
      <w:r w:rsidR="004B5BA1" w:rsidRPr="00D30D82">
        <w:rPr>
          <w:rFonts w:ascii="Times New Roman" w:hAnsi="Times New Roman" w:cs="Times New Roman"/>
          <w:lang w:val="en-US"/>
        </w:rPr>
        <w:t>.</w:t>
      </w:r>
      <w:r w:rsidRPr="00D30D82">
        <w:rPr>
          <w:rFonts w:ascii="Times New Roman" w:hAnsi="Times New Roman" w:cs="Times New Roman"/>
          <w:lang w:val="en-US"/>
        </w:rPr>
        <w:t xml:space="preserve">T., Fontanella, S. &amp; Adachi, K. (2017). Sparse Exploratory Factor Analysis. </w:t>
      </w:r>
      <w:r w:rsidRPr="00D30D82">
        <w:rPr>
          <w:rFonts w:ascii="Times New Roman" w:hAnsi="Times New Roman" w:cs="Times New Roman"/>
          <w:i/>
          <w:iCs/>
          <w:lang w:val="en-US"/>
        </w:rPr>
        <w:t>Psychometrika</w:t>
      </w:r>
      <w:r w:rsidRPr="00D30D82">
        <w:rPr>
          <w:rFonts w:ascii="Times New Roman" w:hAnsi="Times New Roman" w:cs="Times New Roman"/>
          <w:lang w:val="en-US"/>
        </w:rPr>
        <w:t>, 82(3) pp. 778–794.</w:t>
      </w:r>
    </w:p>
    <w:p w14:paraId="1256E046" w14:textId="77777777" w:rsidR="00865F64" w:rsidRPr="00D30D82" w:rsidRDefault="008A4CC9" w:rsidP="00865F64">
      <w:pPr>
        <w:spacing w:before="240" w:after="120" w:line="240" w:lineRule="auto"/>
        <w:rPr>
          <w:rFonts w:ascii="Times New Roman" w:hAnsi="Times New Roman" w:cs="Times New Roman"/>
          <w:lang w:val="en-US"/>
        </w:rPr>
      </w:pPr>
      <w:r w:rsidRPr="00D30D82">
        <w:rPr>
          <w:rFonts w:ascii="Times New Roman" w:hAnsi="Times New Roman" w:cs="Times New Roman"/>
          <w:lang w:val="en-US"/>
        </w:rPr>
        <w:br w:type="column"/>
      </w:r>
      <w:r w:rsidR="00865F64" w:rsidRPr="00D30D82">
        <w:rPr>
          <w:rFonts w:ascii="Times New Roman" w:hAnsi="Times New Roman" w:cs="Times New Roman"/>
          <w:lang w:val="en-US"/>
        </w:rPr>
        <w:lastRenderedPageBreak/>
        <w:t xml:space="preserve">Challenging </w:t>
      </w:r>
      <w:commentRangeStart w:id="75"/>
      <w:r w:rsidR="00865F64" w:rsidRPr="00D30D82">
        <w:rPr>
          <w:rFonts w:ascii="Times New Roman" w:hAnsi="Times New Roman" w:cs="Times New Roman"/>
          <w:lang w:val="en-US"/>
        </w:rPr>
        <w:t>simulation</w:t>
      </w:r>
      <w:commentRangeEnd w:id="75"/>
      <w:r w:rsidR="00F16CF3">
        <w:rPr>
          <w:rStyle w:val="Marquedecommentaire"/>
        </w:rPr>
        <w:commentReference w:id="75"/>
      </w:r>
      <w:r w:rsidR="00865F64" w:rsidRPr="00D30D82">
        <w:rPr>
          <w:rFonts w:ascii="Times New Roman" w:hAnsi="Times New Roman" w:cs="Times New Roman"/>
          <w:lang w:val="en-US"/>
        </w:rPr>
        <w:t>, N=2000.</w:t>
      </w:r>
    </w:p>
    <w:p w14:paraId="29E6A8CF"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Figure 1 reproduces the call to SCRoF with its text output. Statistically acceptable but incomplete solutions would be relevant only if no complete solution was available. Although descriptive text is in French, the equivalent English meaning should be obvious. The cryptic description part of acceptable complete solutions (no variable excluded) was underlined to ease the present discussion. This is seen for lines 4, 7, 9 and 10. It is also seen in line 14, because the solution with 7 factors (marked by ‘7f’) will help decide between scenarios that differ by which variables of a pairwise grouping were considered multifactorial (e.g., ‘mf:6,7’). Preference is a priori directed toward fewer factors satisfactorily explaining all variables.</w:t>
      </w:r>
    </w:p>
    <w:p w14:paraId="10E6DCB4" w14:textId="77777777" w:rsidR="00865F64" w:rsidRPr="00D30D82" w:rsidRDefault="00865F64" w:rsidP="00865F64">
      <w:pPr>
        <w:keepNext/>
        <w:spacing w:after="120" w:line="240" w:lineRule="auto"/>
        <w:ind w:left="567"/>
        <w:rPr>
          <w:rFonts w:ascii="Times New Roman" w:hAnsi="Times New Roman" w:cs="Times New Roman"/>
          <w:lang w:val="en-US"/>
        </w:rPr>
      </w:pPr>
      <w:r w:rsidRPr="00D30D82">
        <w:rPr>
          <w:rFonts w:ascii="Times New Roman" w:hAnsi="Times New Roman" w:cs="Times New Roman"/>
          <w:lang w:val="en-US"/>
        </w:rPr>
        <w:t xml:space="preserve">Figure 1. </w:t>
      </w:r>
      <w:proofErr w:type="spellStart"/>
      <w:r w:rsidRPr="00D30D82">
        <w:rPr>
          <w:rFonts w:ascii="Times New Roman" w:hAnsi="Times New Roman" w:cs="Times New Roman"/>
          <w:lang w:val="en-US"/>
        </w:rPr>
        <w:t>Matlab</w:t>
      </w:r>
      <w:proofErr w:type="spellEnd"/>
      <w:r w:rsidRPr="00D30D82">
        <w:rPr>
          <w:rFonts w:ascii="Times New Roman" w:hAnsi="Times New Roman" w:cs="Times New Roman"/>
          <w:lang w:val="en-US"/>
        </w:rPr>
        <w:t xml:space="preserve"> use of </w:t>
      </w:r>
      <w:proofErr w:type="spellStart"/>
      <w:r w:rsidRPr="00D30D82">
        <w:rPr>
          <w:rFonts w:ascii="Times New Roman" w:hAnsi="Times New Roman" w:cs="Times New Roman"/>
          <w:lang w:val="en-US"/>
        </w:rPr>
        <w:t>SCRoF</w:t>
      </w:r>
      <w:proofErr w:type="spellEnd"/>
      <w:r w:rsidRPr="00D30D82">
        <w:rPr>
          <w:rFonts w:ascii="Times New Roman" w:hAnsi="Times New Roman" w:cs="Times New Roman"/>
          <w:lang w:val="en-US"/>
        </w:rPr>
        <w:t xml:space="preserve"> with the synthetic data for N=2000. </w:t>
      </w:r>
    </w:p>
    <w:p w14:paraId="03AD8E28"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&gt;&gt; AA=</w:t>
      </w:r>
      <w:proofErr w:type="spellStart"/>
      <w:r w:rsidRPr="00D30D82">
        <w:rPr>
          <w:rFonts w:ascii="Times New Roman" w:hAnsi="Times New Roman" w:cs="Times New Roman"/>
        </w:rPr>
        <w:t>SCRoF</w:t>
      </w:r>
      <w:proofErr w:type="spellEnd"/>
      <w:r w:rsidRPr="00D30D82">
        <w:rPr>
          <w:rFonts w:ascii="Times New Roman" w:hAnsi="Times New Roman" w:cs="Times New Roman"/>
        </w:rPr>
        <w:t>(</w:t>
      </w:r>
      <w:proofErr w:type="spellStart"/>
      <w:r w:rsidRPr="00D30D82">
        <w:rPr>
          <w:rFonts w:ascii="Times New Roman" w:hAnsi="Times New Roman" w:cs="Times New Roman"/>
        </w:rPr>
        <w:t>dat</w:t>
      </w:r>
      <w:proofErr w:type="spellEnd"/>
      <w:r w:rsidRPr="00D30D82">
        <w:rPr>
          <w:rFonts w:ascii="Times New Roman" w:hAnsi="Times New Roman" w:cs="Times New Roman"/>
        </w:rPr>
        <w:t>);</w:t>
      </w:r>
    </w:p>
    <w:p w14:paraId="343340D1"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NEST indique au moins 5 facteurs</w:t>
      </w:r>
    </w:p>
    <w:p w14:paraId="2D4A52D1"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Scénarios explorés:</w:t>
      </w:r>
    </w:p>
    <w:p w14:paraId="1757DAF1" w14:textId="77777777" w:rsidR="00865F64" w:rsidRPr="0099186A" w:rsidRDefault="00865F64" w:rsidP="00865F64">
      <w:pPr>
        <w:spacing w:after="0" w:line="240" w:lineRule="auto"/>
        <w:ind w:left="567"/>
        <w:rPr>
          <w:rFonts w:ascii="Times New Roman" w:hAnsi="Times New Roman" w:cs="Times New Roman"/>
          <w:lang w:val="en-CA"/>
        </w:rPr>
      </w:pPr>
      <w:r w:rsidRPr="0099186A">
        <w:rPr>
          <w:rFonts w:ascii="Times New Roman" w:hAnsi="Times New Roman" w:cs="Times New Roman"/>
          <w:lang w:val="en-CA"/>
        </w:rPr>
        <w:t>1: p=0.00623 X2(</w:t>
      </w:r>
      <w:proofErr w:type="gramStart"/>
      <w:r w:rsidRPr="0099186A">
        <w:rPr>
          <w:rFonts w:ascii="Times New Roman" w:hAnsi="Times New Roman" w:cs="Times New Roman"/>
          <w:lang w:val="en-CA"/>
        </w:rPr>
        <w:t>94)=</w:t>
      </w:r>
      <w:proofErr w:type="gramEnd"/>
      <w:r w:rsidRPr="0099186A">
        <w:rPr>
          <w:rFonts w:ascii="Times New Roman" w:hAnsi="Times New Roman" w:cs="Times New Roman"/>
          <w:lang w:val="en-CA"/>
        </w:rPr>
        <w:t>131.739 VG1 FC1   7f initial VG0</w:t>
      </w:r>
    </w:p>
    <w:p w14:paraId="2077202D"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2: p=0.13522 X2(</w:t>
      </w:r>
      <w:proofErr w:type="gramStart"/>
      <w:r w:rsidRPr="00D30D82">
        <w:rPr>
          <w:rFonts w:ascii="Times New Roman" w:hAnsi="Times New Roman" w:cs="Times New Roman"/>
        </w:rPr>
        <w:t>94)=</w:t>
      </w:r>
      <w:proofErr w:type="gramEnd"/>
      <w:r w:rsidRPr="00D30D82">
        <w:rPr>
          <w:rFonts w:ascii="Times New Roman" w:hAnsi="Times New Roman" w:cs="Times New Roman"/>
        </w:rPr>
        <w:t>109.202 VG2 FC1   6f Grappes VG1</w:t>
      </w:r>
    </w:p>
    <w:p w14:paraId="151A22E9"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3: p=0.01321 X2(</w:t>
      </w:r>
      <w:proofErr w:type="gramStart"/>
      <w:r w:rsidRPr="00D30D82">
        <w:rPr>
          <w:rFonts w:ascii="Times New Roman" w:hAnsi="Times New Roman" w:cs="Times New Roman"/>
        </w:rPr>
        <w:t>93)=</w:t>
      </w:r>
      <w:proofErr w:type="gramEnd"/>
      <w:r w:rsidRPr="00D30D82">
        <w:rPr>
          <w:rFonts w:ascii="Times New Roman" w:hAnsi="Times New Roman" w:cs="Times New Roman"/>
        </w:rPr>
        <w:t>125.851 VG3 FC1   7f Grappes VG1</w:t>
      </w:r>
    </w:p>
    <w:p w14:paraId="26B9FFD7" w14:textId="77777777" w:rsidR="00865F64" w:rsidRPr="00D30D82" w:rsidRDefault="00865F64" w:rsidP="00865F64">
      <w:pPr>
        <w:spacing w:after="0" w:line="240" w:lineRule="auto"/>
        <w:ind w:left="567"/>
        <w:rPr>
          <w:rFonts w:ascii="Times New Roman" w:hAnsi="Times New Roman" w:cs="Times New Roman"/>
          <w:lang w:val="en-US"/>
        </w:rPr>
      </w:pPr>
      <w:r w:rsidRPr="00D30D82">
        <w:rPr>
          <w:rFonts w:ascii="Times New Roman" w:hAnsi="Times New Roman" w:cs="Times New Roman"/>
          <w:lang w:val="en-US"/>
        </w:rPr>
        <w:t>4: p=</w:t>
      </w:r>
      <w:r w:rsidRPr="00D30D82">
        <w:rPr>
          <w:rFonts w:ascii="Times New Roman" w:hAnsi="Times New Roman" w:cs="Times New Roman"/>
          <w:u w:val="single"/>
          <w:lang w:val="en-US"/>
        </w:rPr>
        <w:t>0.13522</w:t>
      </w:r>
      <w:r w:rsidRPr="00D30D82">
        <w:rPr>
          <w:rFonts w:ascii="Times New Roman" w:hAnsi="Times New Roman" w:cs="Times New Roman"/>
          <w:lang w:val="en-US"/>
        </w:rPr>
        <w:t xml:space="preserve"> X2(</w:t>
      </w:r>
      <w:proofErr w:type="gramStart"/>
      <w:r w:rsidRPr="00D30D82">
        <w:rPr>
          <w:rFonts w:ascii="Times New Roman" w:hAnsi="Times New Roman" w:cs="Times New Roman"/>
          <w:lang w:val="en-US"/>
        </w:rPr>
        <w:t>94)=</w:t>
      </w:r>
      <w:proofErr w:type="gramEnd"/>
      <w:r w:rsidRPr="00D30D82">
        <w:rPr>
          <w:rFonts w:ascii="Times New Roman" w:hAnsi="Times New Roman" w:cs="Times New Roman"/>
          <w:lang w:val="en-US"/>
        </w:rPr>
        <w:t xml:space="preserve">109.202 VG6 FC1   </w:t>
      </w:r>
      <w:r w:rsidRPr="00D30D82">
        <w:rPr>
          <w:rFonts w:ascii="Times New Roman" w:hAnsi="Times New Roman" w:cs="Times New Roman"/>
          <w:u w:val="single"/>
          <w:lang w:val="en-US"/>
        </w:rPr>
        <w:t>6f mf:6,7</w:t>
      </w:r>
      <w:r w:rsidRPr="00D30D82">
        <w:rPr>
          <w:rFonts w:ascii="Times New Roman" w:hAnsi="Times New Roman" w:cs="Times New Roman"/>
          <w:lang w:val="en-US"/>
        </w:rPr>
        <w:t xml:space="preserve"> Coplan VG1</w:t>
      </w:r>
    </w:p>
    <w:p w14:paraId="4898A19D" w14:textId="77777777" w:rsidR="00865F64" w:rsidRPr="00D30D82" w:rsidRDefault="00865F64" w:rsidP="00865F64">
      <w:pPr>
        <w:spacing w:after="0" w:line="240" w:lineRule="auto"/>
        <w:ind w:left="567"/>
        <w:rPr>
          <w:rFonts w:ascii="Times New Roman" w:hAnsi="Times New Roman" w:cs="Times New Roman"/>
          <w:lang w:val="en-US"/>
        </w:rPr>
      </w:pPr>
      <w:r w:rsidRPr="00D30D82">
        <w:rPr>
          <w:rFonts w:ascii="Times New Roman" w:hAnsi="Times New Roman" w:cs="Times New Roman"/>
          <w:lang w:val="en-US"/>
        </w:rPr>
        <w:t>5: p=</w:t>
      </w:r>
      <w:r w:rsidRPr="00D30D82">
        <w:rPr>
          <w:rFonts w:ascii="Times New Roman" w:hAnsi="Times New Roman" w:cs="Times New Roman"/>
          <w:u w:val="single"/>
          <w:lang w:val="en-US"/>
        </w:rPr>
        <w:t>0.07517</w:t>
      </w:r>
      <w:r w:rsidRPr="00D30D82">
        <w:rPr>
          <w:rFonts w:ascii="Times New Roman" w:hAnsi="Times New Roman" w:cs="Times New Roman"/>
          <w:lang w:val="en-US"/>
        </w:rPr>
        <w:t xml:space="preserve"> X2(</w:t>
      </w:r>
      <w:proofErr w:type="gramStart"/>
      <w:r w:rsidRPr="00D30D82">
        <w:rPr>
          <w:rFonts w:ascii="Times New Roman" w:hAnsi="Times New Roman" w:cs="Times New Roman"/>
          <w:lang w:val="en-US"/>
        </w:rPr>
        <w:t>95)=</w:t>
      </w:r>
      <w:proofErr w:type="gramEnd"/>
      <w:r w:rsidRPr="00D30D82">
        <w:rPr>
          <w:rFonts w:ascii="Times New Roman" w:hAnsi="Times New Roman" w:cs="Times New Roman"/>
          <w:lang w:val="en-US"/>
        </w:rPr>
        <w:t>115.481 VG7 FC1   6f mf:8,9 Coplan VG1</w:t>
      </w:r>
    </w:p>
    <w:p w14:paraId="227CDAF4" w14:textId="77777777" w:rsidR="00865F64" w:rsidRPr="00D30D82" w:rsidRDefault="00865F64" w:rsidP="00865F64">
      <w:pPr>
        <w:spacing w:after="0" w:line="240" w:lineRule="auto"/>
        <w:ind w:left="567"/>
        <w:rPr>
          <w:rFonts w:ascii="Times New Roman" w:hAnsi="Times New Roman" w:cs="Times New Roman"/>
          <w:lang w:val="en-US"/>
        </w:rPr>
      </w:pPr>
      <w:r w:rsidRPr="00D30D82">
        <w:rPr>
          <w:rFonts w:ascii="Times New Roman" w:hAnsi="Times New Roman" w:cs="Times New Roman"/>
          <w:lang w:val="en-US"/>
        </w:rPr>
        <w:t>6: p=</w:t>
      </w:r>
      <w:r w:rsidRPr="00D30D82">
        <w:rPr>
          <w:rFonts w:ascii="Times New Roman" w:hAnsi="Times New Roman" w:cs="Times New Roman"/>
          <w:u w:val="single"/>
          <w:lang w:val="en-US"/>
        </w:rPr>
        <w:t>0.21849</w:t>
      </w:r>
      <w:r w:rsidRPr="00D30D82">
        <w:rPr>
          <w:rFonts w:ascii="Times New Roman" w:hAnsi="Times New Roman" w:cs="Times New Roman"/>
          <w:lang w:val="en-US"/>
        </w:rPr>
        <w:t xml:space="preserve"> X2(</w:t>
      </w:r>
      <w:proofErr w:type="gramStart"/>
      <w:r w:rsidRPr="00D30D82">
        <w:rPr>
          <w:rFonts w:ascii="Times New Roman" w:hAnsi="Times New Roman" w:cs="Times New Roman"/>
          <w:lang w:val="en-US"/>
        </w:rPr>
        <w:t>93)=</w:t>
      </w:r>
      <w:proofErr w:type="gramEnd"/>
      <w:r w:rsidRPr="00D30D82">
        <w:rPr>
          <w:rFonts w:ascii="Times New Roman" w:hAnsi="Times New Roman" w:cs="Times New Roman"/>
          <w:lang w:val="en-US"/>
        </w:rPr>
        <w:t xml:space="preserve">103.297 VG9 FC1   </w:t>
      </w:r>
      <w:r w:rsidRPr="00D30D82">
        <w:rPr>
          <w:rFonts w:ascii="Times New Roman" w:hAnsi="Times New Roman" w:cs="Times New Roman"/>
          <w:u w:val="single"/>
          <w:lang w:val="en-US"/>
        </w:rPr>
        <w:t>6f mf:6,7</w:t>
      </w:r>
      <w:r w:rsidRPr="00D30D82">
        <w:rPr>
          <w:rFonts w:ascii="Times New Roman" w:hAnsi="Times New Roman" w:cs="Times New Roman"/>
          <w:lang w:val="en-US"/>
        </w:rPr>
        <w:t xml:space="preserve"> Coplan VG3</w:t>
      </w:r>
    </w:p>
    <w:p w14:paraId="2AE89118" w14:textId="77777777" w:rsidR="00865F64" w:rsidRPr="00D30D82" w:rsidRDefault="00865F64" w:rsidP="00865F64">
      <w:pPr>
        <w:spacing w:after="0" w:line="240" w:lineRule="auto"/>
        <w:ind w:left="567"/>
        <w:rPr>
          <w:rFonts w:ascii="Times New Roman" w:hAnsi="Times New Roman" w:cs="Times New Roman"/>
          <w:lang w:val="en-US"/>
        </w:rPr>
      </w:pPr>
      <w:r w:rsidRPr="00D30D82">
        <w:rPr>
          <w:rFonts w:ascii="Times New Roman" w:hAnsi="Times New Roman" w:cs="Times New Roman"/>
          <w:lang w:val="en-US"/>
        </w:rPr>
        <w:t>7: p=</w:t>
      </w:r>
      <w:r w:rsidRPr="00D30D82">
        <w:rPr>
          <w:rFonts w:ascii="Times New Roman" w:hAnsi="Times New Roman" w:cs="Times New Roman"/>
          <w:u w:val="single"/>
          <w:lang w:val="en-US"/>
        </w:rPr>
        <w:t>0.13007</w:t>
      </w:r>
      <w:r w:rsidRPr="00D30D82">
        <w:rPr>
          <w:rFonts w:ascii="Times New Roman" w:hAnsi="Times New Roman" w:cs="Times New Roman"/>
          <w:lang w:val="en-US"/>
        </w:rPr>
        <w:t xml:space="preserve"> X2(</w:t>
      </w:r>
      <w:proofErr w:type="gramStart"/>
      <w:r w:rsidRPr="00D30D82">
        <w:rPr>
          <w:rFonts w:ascii="Times New Roman" w:hAnsi="Times New Roman" w:cs="Times New Roman"/>
          <w:lang w:val="en-US"/>
        </w:rPr>
        <w:t>94)=</w:t>
      </w:r>
      <w:proofErr w:type="gramEnd"/>
      <w:r w:rsidRPr="00D30D82">
        <w:rPr>
          <w:rFonts w:ascii="Times New Roman" w:hAnsi="Times New Roman" w:cs="Times New Roman"/>
          <w:lang w:val="en-US"/>
        </w:rPr>
        <w:t>109.566 VG10 FC1   6f mf:8,9 Coplan VG3</w:t>
      </w:r>
    </w:p>
    <w:p w14:paraId="37130004"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8: p=0.00665 X2(</w:t>
      </w:r>
      <w:proofErr w:type="gramStart"/>
      <w:r w:rsidRPr="00D30D82">
        <w:rPr>
          <w:rFonts w:ascii="Times New Roman" w:hAnsi="Times New Roman" w:cs="Times New Roman"/>
        </w:rPr>
        <w:t>93)=</w:t>
      </w:r>
      <w:proofErr w:type="gramEnd"/>
      <w:r w:rsidRPr="00D30D82">
        <w:rPr>
          <w:rFonts w:ascii="Times New Roman" w:hAnsi="Times New Roman" w:cs="Times New Roman"/>
        </w:rPr>
        <w:t xml:space="preserve">130.159 VG11 FC1   7f </w:t>
      </w:r>
      <w:proofErr w:type="spellStart"/>
      <w:r w:rsidRPr="00D30D82">
        <w:rPr>
          <w:rFonts w:ascii="Times New Roman" w:hAnsi="Times New Roman" w:cs="Times New Roman"/>
        </w:rPr>
        <w:t>MultiSatur</w:t>
      </w:r>
      <w:proofErr w:type="spellEnd"/>
      <w:r w:rsidRPr="00D30D82">
        <w:rPr>
          <w:rFonts w:ascii="Times New Roman" w:hAnsi="Times New Roman" w:cs="Times New Roman"/>
        </w:rPr>
        <w:t xml:space="preserve"> VG1</w:t>
      </w:r>
    </w:p>
    <w:p w14:paraId="6EF45911"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9: p=0.01250 X2(</w:t>
      </w:r>
      <w:proofErr w:type="gramStart"/>
      <w:r w:rsidRPr="00D30D82">
        <w:rPr>
          <w:rFonts w:ascii="Times New Roman" w:hAnsi="Times New Roman" w:cs="Times New Roman"/>
        </w:rPr>
        <w:t>92)=</w:t>
      </w:r>
      <w:proofErr w:type="gramEnd"/>
      <w:r w:rsidRPr="00D30D82">
        <w:rPr>
          <w:rFonts w:ascii="Times New Roman" w:hAnsi="Times New Roman" w:cs="Times New Roman"/>
        </w:rPr>
        <w:t xml:space="preserve">125.044 VG13 FC1   7f </w:t>
      </w:r>
      <w:proofErr w:type="spellStart"/>
      <w:r w:rsidRPr="00D30D82">
        <w:rPr>
          <w:rFonts w:ascii="Times New Roman" w:hAnsi="Times New Roman" w:cs="Times New Roman"/>
        </w:rPr>
        <w:t>MultiSatur</w:t>
      </w:r>
      <w:proofErr w:type="spellEnd"/>
      <w:r w:rsidRPr="00D30D82">
        <w:rPr>
          <w:rFonts w:ascii="Times New Roman" w:hAnsi="Times New Roman" w:cs="Times New Roman"/>
        </w:rPr>
        <w:t xml:space="preserve"> VG3</w:t>
      </w:r>
    </w:p>
    <w:p w14:paraId="2F09C32F"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10: p=</w:t>
      </w:r>
      <w:r w:rsidRPr="00D30D82">
        <w:rPr>
          <w:rFonts w:ascii="Times New Roman" w:hAnsi="Times New Roman" w:cs="Times New Roman"/>
          <w:u w:val="single"/>
        </w:rPr>
        <w:t>0.08368</w:t>
      </w:r>
      <w:r w:rsidRPr="00D30D82">
        <w:rPr>
          <w:rFonts w:ascii="Times New Roman" w:hAnsi="Times New Roman" w:cs="Times New Roman"/>
        </w:rPr>
        <w:t xml:space="preserve">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113.478 VG15 FC1   6f mf:8,9 </w:t>
      </w:r>
      <w:proofErr w:type="spellStart"/>
      <w:r w:rsidRPr="00D30D82">
        <w:rPr>
          <w:rFonts w:ascii="Times New Roman" w:hAnsi="Times New Roman" w:cs="Times New Roman"/>
        </w:rPr>
        <w:t>MultiSatur</w:t>
      </w:r>
      <w:proofErr w:type="spellEnd"/>
      <w:r w:rsidRPr="00D30D82">
        <w:rPr>
          <w:rFonts w:ascii="Times New Roman" w:hAnsi="Times New Roman" w:cs="Times New Roman"/>
        </w:rPr>
        <w:t xml:space="preserve"> VG7</w:t>
      </w:r>
    </w:p>
    <w:p w14:paraId="2491AC08"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11: p=</w:t>
      </w:r>
      <w:r w:rsidRPr="00D30D82">
        <w:rPr>
          <w:rFonts w:ascii="Times New Roman" w:hAnsi="Times New Roman" w:cs="Times New Roman"/>
          <w:u w:val="single"/>
        </w:rPr>
        <w:t>0.46578</w:t>
      </w:r>
      <w:r w:rsidRPr="00D30D82">
        <w:rPr>
          <w:rFonts w:ascii="Times New Roman" w:hAnsi="Times New Roman" w:cs="Times New Roman"/>
        </w:rPr>
        <w:t xml:space="preserve"> X2(</w:t>
      </w:r>
      <w:proofErr w:type="gramStart"/>
      <w:r w:rsidRPr="00D30D82">
        <w:rPr>
          <w:rFonts w:ascii="Times New Roman" w:hAnsi="Times New Roman" w:cs="Times New Roman"/>
        </w:rPr>
        <w:t>92)=</w:t>
      </w:r>
      <w:proofErr w:type="gramEnd"/>
      <w:r w:rsidRPr="00D30D82">
        <w:rPr>
          <w:rFonts w:ascii="Times New Roman" w:hAnsi="Times New Roman" w:cs="Times New Roman"/>
        </w:rPr>
        <w:t xml:space="preserve">92.499 VG18 FC1   </w:t>
      </w:r>
      <w:r w:rsidRPr="00D30D82">
        <w:rPr>
          <w:rFonts w:ascii="Times New Roman" w:hAnsi="Times New Roman" w:cs="Times New Roman"/>
          <w:u w:val="single"/>
        </w:rPr>
        <w:t>6f mf:6,7</w:t>
      </w:r>
      <w:r w:rsidRPr="00D30D82">
        <w:rPr>
          <w:rFonts w:ascii="Times New Roman" w:hAnsi="Times New Roman" w:cs="Times New Roman"/>
        </w:rPr>
        <w:t xml:space="preserve"> </w:t>
      </w:r>
      <w:proofErr w:type="spellStart"/>
      <w:r w:rsidRPr="00D30D82">
        <w:rPr>
          <w:rFonts w:ascii="Times New Roman" w:hAnsi="Times New Roman" w:cs="Times New Roman"/>
        </w:rPr>
        <w:t>MultiSatur</w:t>
      </w:r>
      <w:proofErr w:type="spellEnd"/>
      <w:r w:rsidRPr="00D30D82">
        <w:rPr>
          <w:rFonts w:ascii="Times New Roman" w:hAnsi="Times New Roman" w:cs="Times New Roman"/>
        </w:rPr>
        <w:t xml:space="preserve"> VG9</w:t>
      </w:r>
    </w:p>
    <w:p w14:paraId="03816D1A"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12: p=</w:t>
      </w:r>
      <w:r w:rsidRPr="00D30D82">
        <w:rPr>
          <w:rFonts w:ascii="Times New Roman" w:hAnsi="Times New Roman" w:cs="Times New Roman"/>
          <w:u w:val="single"/>
        </w:rPr>
        <w:t>0.29095</w:t>
      </w:r>
      <w:r w:rsidRPr="00D30D82">
        <w:rPr>
          <w:rFonts w:ascii="Times New Roman" w:hAnsi="Times New Roman" w:cs="Times New Roman"/>
        </w:rPr>
        <w:t xml:space="preserve"> X2(</w:t>
      </w:r>
      <w:proofErr w:type="gramStart"/>
      <w:r w:rsidRPr="00D30D82">
        <w:rPr>
          <w:rFonts w:ascii="Times New Roman" w:hAnsi="Times New Roman" w:cs="Times New Roman"/>
        </w:rPr>
        <w:t>93)=</w:t>
      </w:r>
      <w:proofErr w:type="gramEnd"/>
      <w:r w:rsidRPr="00D30D82">
        <w:rPr>
          <w:rFonts w:ascii="Times New Roman" w:hAnsi="Times New Roman" w:cs="Times New Roman"/>
        </w:rPr>
        <w:t xml:space="preserve">100.016 VG19 FC1   6f mf:8,9 </w:t>
      </w:r>
      <w:proofErr w:type="spellStart"/>
      <w:r w:rsidRPr="00D30D82">
        <w:rPr>
          <w:rFonts w:ascii="Times New Roman" w:hAnsi="Times New Roman" w:cs="Times New Roman"/>
        </w:rPr>
        <w:t>MultiSatur</w:t>
      </w:r>
      <w:proofErr w:type="spellEnd"/>
      <w:r w:rsidRPr="00D30D82">
        <w:rPr>
          <w:rFonts w:ascii="Times New Roman" w:hAnsi="Times New Roman" w:cs="Times New Roman"/>
        </w:rPr>
        <w:t xml:space="preserve"> VG10</w:t>
      </w:r>
    </w:p>
    <w:p w14:paraId="174328C8" w14:textId="77777777" w:rsidR="00865F64" w:rsidRPr="00D30D82" w:rsidRDefault="00865F64" w:rsidP="00865F64">
      <w:pPr>
        <w:spacing w:after="0" w:line="240" w:lineRule="auto"/>
        <w:ind w:left="567"/>
        <w:rPr>
          <w:rFonts w:ascii="Times New Roman" w:hAnsi="Times New Roman" w:cs="Times New Roman"/>
        </w:rPr>
      </w:pPr>
      <w:r w:rsidRPr="00D30D82">
        <w:rPr>
          <w:rFonts w:ascii="Times New Roman" w:hAnsi="Times New Roman" w:cs="Times New Roman"/>
        </w:rPr>
        <w:t>13: p=</w:t>
      </w:r>
      <w:r w:rsidRPr="00D30D82">
        <w:rPr>
          <w:rFonts w:ascii="Times New Roman" w:hAnsi="Times New Roman" w:cs="Times New Roman"/>
          <w:u w:val="single"/>
        </w:rPr>
        <w:t>0.14324</w:t>
      </w:r>
      <w:r w:rsidRPr="00D30D82">
        <w:rPr>
          <w:rFonts w:ascii="Times New Roman" w:hAnsi="Times New Roman" w:cs="Times New Roman"/>
        </w:rPr>
        <w:t xml:space="preserve"> X2(</w:t>
      </w:r>
      <w:proofErr w:type="gramStart"/>
      <w:r w:rsidRPr="00D30D82">
        <w:rPr>
          <w:rFonts w:ascii="Times New Roman" w:hAnsi="Times New Roman" w:cs="Times New Roman"/>
        </w:rPr>
        <w:t>93)=</w:t>
      </w:r>
      <w:proofErr w:type="gramEnd"/>
      <w:r w:rsidRPr="00D30D82">
        <w:rPr>
          <w:rFonts w:ascii="Times New Roman" w:hAnsi="Times New Roman" w:cs="Times New Roman"/>
        </w:rPr>
        <w:t xml:space="preserve">107.577 VG20 FC1   6f mf:8,9 </w:t>
      </w:r>
      <w:proofErr w:type="spellStart"/>
      <w:r w:rsidRPr="00D30D82">
        <w:rPr>
          <w:rFonts w:ascii="Times New Roman" w:hAnsi="Times New Roman" w:cs="Times New Roman"/>
        </w:rPr>
        <w:t>MultiSatur</w:t>
      </w:r>
      <w:proofErr w:type="spellEnd"/>
      <w:r w:rsidRPr="00D30D82">
        <w:rPr>
          <w:rFonts w:ascii="Times New Roman" w:hAnsi="Times New Roman" w:cs="Times New Roman"/>
        </w:rPr>
        <w:t xml:space="preserve"> VG10</w:t>
      </w:r>
    </w:p>
    <w:p w14:paraId="06804C30" w14:textId="77777777" w:rsidR="00865F64" w:rsidRPr="00D30D82" w:rsidRDefault="00865F64" w:rsidP="00865F64">
      <w:pPr>
        <w:spacing w:after="120" w:line="240" w:lineRule="auto"/>
        <w:ind w:left="567"/>
        <w:rPr>
          <w:rFonts w:ascii="Times New Roman" w:hAnsi="Times New Roman" w:cs="Times New Roman"/>
        </w:rPr>
      </w:pPr>
      <w:r w:rsidRPr="00D30D82">
        <w:rPr>
          <w:rFonts w:ascii="Times New Roman" w:hAnsi="Times New Roman" w:cs="Times New Roman"/>
        </w:rPr>
        <w:t>14: p=</w:t>
      </w:r>
      <w:r w:rsidRPr="00D30D82">
        <w:rPr>
          <w:rFonts w:ascii="Times New Roman" w:hAnsi="Times New Roman" w:cs="Times New Roman"/>
          <w:u w:val="single"/>
        </w:rPr>
        <w:t>0.32924</w:t>
      </w:r>
      <w:r w:rsidRPr="00D30D82">
        <w:rPr>
          <w:rFonts w:ascii="Times New Roman" w:hAnsi="Times New Roman" w:cs="Times New Roman"/>
        </w:rPr>
        <w:t xml:space="preserve"> X2(</w:t>
      </w:r>
      <w:proofErr w:type="gramStart"/>
      <w:r w:rsidRPr="00D30D82">
        <w:rPr>
          <w:rFonts w:ascii="Times New Roman" w:hAnsi="Times New Roman" w:cs="Times New Roman"/>
        </w:rPr>
        <w:t>92)=</w:t>
      </w:r>
      <w:proofErr w:type="gramEnd"/>
      <w:r w:rsidRPr="00D30D82">
        <w:rPr>
          <w:rFonts w:ascii="Times New Roman" w:hAnsi="Times New Roman" w:cs="Times New Roman"/>
        </w:rPr>
        <w:t xml:space="preserve">97.435 VG23 FC1   6f mf:8,9 </w:t>
      </w:r>
      <w:proofErr w:type="spellStart"/>
      <w:r w:rsidRPr="00D30D82">
        <w:rPr>
          <w:rFonts w:ascii="Times New Roman" w:hAnsi="Times New Roman" w:cs="Times New Roman"/>
        </w:rPr>
        <w:t>MultiSatur</w:t>
      </w:r>
      <w:proofErr w:type="spellEnd"/>
      <w:r w:rsidRPr="00D30D82">
        <w:rPr>
          <w:rFonts w:ascii="Times New Roman" w:hAnsi="Times New Roman" w:cs="Times New Roman"/>
        </w:rPr>
        <w:t xml:space="preserve"> VG19</w:t>
      </w:r>
    </w:p>
    <w:p w14:paraId="02F78484"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The first three scenarios were produced before coplanar testing. Scenario #1 uses all seven initial clusters, including that of v6 with v7. This scenario is useful whenever coplanarity is detected and at least two of the clusters consist of a pair of variables, as it allows to see the correlations among all clusters considered as factors. Scenario #2 differs from #1 by considering the clustering of v6 with v7 as not significant; these two variables therefore are considered multifactorial. This scenario turns out identical to #4, in which the clustering of v6 with v7 was considered significant but their cluster is excluded as part of a coplanar trio. Scenario #3 implies one extra parameter (has one less degree of freedom) by virtue of variable v1 not clustering with variables v2 and v3. Its solution has an extra loading of .0503 on the factor of v15 and v16. Although the difference in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with #1 of 5.89 for the loss of one degree of freedom indicates significant fit improvement, the equivalent scenarios #2 and #4 have a much better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fit. </w:t>
      </w:r>
    </w:p>
    <w:p w14:paraId="6CA35C78"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It may be observed in Figure 1 that the six factor variants involved only v6, v7 or v8, v9 even though v4, v5 also constitute a two-variable grouping with which the former two groups were found colinear. A scenario with the latter as multifactorial variables was also followed, but the loadings of v5 were limited to their sum of squares (communality) of .98. The resulting model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fit can be seen in the output structure, here named AA, as χ</w:t>
      </w:r>
      <w:r w:rsidRPr="00D30D82">
        <w:rPr>
          <w:rFonts w:ascii="Times New Roman" w:hAnsi="Times New Roman" w:cs="Times New Roman"/>
          <w:vertAlign w:val="superscript"/>
          <w:lang w:val="en-US"/>
        </w:rPr>
        <w:t>2</w:t>
      </w:r>
      <w:r w:rsidRPr="00D30D82">
        <w:rPr>
          <w:rFonts w:ascii="Times New Roman" w:hAnsi="Times New Roman" w:cs="Times New Roman"/>
          <w:lang w:val="en-US"/>
        </w:rPr>
        <w:t>(</w:t>
      </w:r>
      <w:proofErr w:type="gramStart"/>
      <w:r w:rsidRPr="00D30D82">
        <w:rPr>
          <w:rFonts w:ascii="Times New Roman" w:hAnsi="Times New Roman" w:cs="Times New Roman"/>
          <w:lang w:val="en-US"/>
        </w:rPr>
        <w:t>95)=</w:t>
      </w:r>
      <w:proofErr w:type="gramEnd"/>
      <w:r w:rsidRPr="00D30D82">
        <w:rPr>
          <w:rFonts w:ascii="Times New Roman" w:hAnsi="Times New Roman" w:cs="Times New Roman"/>
          <w:lang w:val="en-US"/>
        </w:rPr>
        <w:t xml:space="preserve">264, with </w:t>
      </w:r>
      <w:r w:rsidRPr="00D30D82">
        <w:rPr>
          <w:rFonts w:ascii="Times New Roman" w:hAnsi="Times New Roman" w:cs="Times New Roman"/>
          <w:i/>
          <w:iCs/>
          <w:lang w:val="en-US"/>
        </w:rPr>
        <w:t>p</w:t>
      </w:r>
      <w:r w:rsidRPr="00D30D82">
        <w:rPr>
          <w:rFonts w:ascii="Times New Roman" w:hAnsi="Times New Roman" w:cs="Times New Roman"/>
          <w:lang w:val="en-US"/>
        </w:rPr>
        <w:t xml:space="preserve"> calculated as essentially null.</w:t>
      </w:r>
    </w:p>
    <w:p w14:paraId="521F615B"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Orphan exclusion. The first SCFA step after the correlation matrix is produced, is inspection for likely orphan variables. For this, the maximum absolute correlation of each variable with all others is squared, multiplied by N-1, and compared to chi2</w:t>
      </w:r>
      <w:proofErr w:type="gramStart"/>
      <w:r w:rsidRPr="00D30D82">
        <w:rPr>
          <w:rFonts w:ascii="Times New Roman" w:hAnsi="Times New Roman" w:cs="Times New Roman"/>
          <w:lang w:val="en-US"/>
        </w:rPr>
        <w:t>inv(</w:t>
      </w:r>
      <w:proofErr w:type="gramEnd"/>
      <w:r w:rsidRPr="00D30D82">
        <w:rPr>
          <w:rFonts w:ascii="Times New Roman" w:hAnsi="Times New Roman" w:cs="Times New Roman"/>
          <w:lang w:val="en-US"/>
        </w:rPr>
        <w:t xml:space="preserve">.95^(1/17),1), the constant 17 being the number of variables minus 1. This is equivalent to declaring significantly different from </w:t>
      </w:r>
      <w:r w:rsidRPr="00D30D82">
        <w:rPr>
          <w:rFonts w:ascii="Times New Roman" w:hAnsi="Times New Roman" w:cs="Times New Roman"/>
          <w:lang w:val="en-US"/>
        </w:rPr>
        <w:lastRenderedPageBreak/>
        <w:t>0 a correlation of absolute value above .0663, correcting for 17 correlations that could appear significant for a variable that would be independent of all others. A variable is thus declared orphan if none of its observed correlations differs from 0 at the .05 level after adjusting for the number of tests. The smallest two |z| maxima are observed at 0.0356 and 0.0429 for variables 17 and 18 respectively, followed by a clearly significant correlation of 0.3086 between variables 10 and 11. The former two were declared orphan and removed from the following operations, although they will appear in the factor matrix solution with null loadings.</w:t>
      </w:r>
    </w:p>
    <w:p w14:paraId="18E6B0E9"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Paired signal cancellation. When only two variables are involved in signal cancellation, it does not matter which one is cancelling, and which is cancelled. Each of the 16 remaining variables is paired with each 15 others, for a total of 120 pairs. For each pair, the weight of the first variable is optimized, the other having a fixed weight of -1. The two thus weighted variables are additively combined, the sum scaled for unit sum of squares and all (here 14) remaining normalized variables are projected on it to obtain their correlations with the weighted sum. The optimization criterion to minimize is the maximum (of the 14) absolute correlations. The sum of all 14 squared correlations (multiplied by N-1 to further allow statistical testing) becomes a figure of merit quantifying the distance between the two variables for purpose of clustering. Each pair thus yields an optimized weight and an associated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value.</w:t>
      </w:r>
    </w:p>
    <w:p w14:paraId="651D8DBE"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Variable clustering into factors. The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values are used as mutual distances between all variables for the application of complete clustering. Complete clustering means that the distance between two partial clusters is the maximal distances between their respective elements. When this maximal distance is a non-significant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corrected for the number of between sub-cluster pairs, we accept that their grouping only includes variables belonging to the same factor. Although the hierarchical clustering continues until all variables form a single cluster, the decision threshold is the last critical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value that allowed clustering of sub-clusters assessed as reflecting the same factor. Figure 1 provides the dendrogram of the hierarchical clustering achieved, with a dashed horizontal line representing the last (square root) critical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allowing homogeneous variable grouping. Note that variable 12, that loads on three factors, is not clustered below the dashed threshold, but that variables 6 and 7, with proportional loadings on two factors are clustered below the threshold. At this point, only variable 12 is listed as to-be-explained through cancellation of its signal by unifactorial variables from distinct factors.</w:t>
      </w:r>
    </w:p>
    <w:p w14:paraId="39D3AD95" w14:textId="77777777" w:rsidR="00865F64" w:rsidRPr="00D30D82" w:rsidRDefault="00865F64" w:rsidP="00865F64">
      <w:pPr>
        <w:keepNext/>
        <w:spacing w:before="240" w:after="120" w:line="240" w:lineRule="auto"/>
        <w:rPr>
          <w:rFonts w:ascii="Times New Roman" w:hAnsi="Times New Roman" w:cs="Times New Roman"/>
          <w:lang w:val="en-US"/>
        </w:rPr>
      </w:pPr>
      <w:r w:rsidRPr="00D30D82">
        <w:rPr>
          <w:rFonts w:ascii="Times New Roman" w:hAnsi="Times New Roman" w:cs="Times New Roman"/>
          <w:lang w:val="en-US"/>
        </w:rPr>
        <w:lastRenderedPageBreak/>
        <w:t>Figure 1. Clustering dendrogram with square root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distance as vertical scale.</w:t>
      </w:r>
    </w:p>
    <w:p w14:paraId="08B6F4C4" w14:textId="77777777" w:rsidR="00865F64" w:rsidRPr="00D30D82" w:rsidRDefault="00865F64" w:rsidP="00865F64">
      <w:pPr>
        <w:spacing w:before="240" w:after="120" w:line="240" w:lineRule="auto"/>
        <w:rPr>
          <w:rFonts w:ascii="Times New Roman" w:hAnsi="Times New Roman" w:cs="Times New Roman"/>
        </w:rPr>
      </w:pPr>
      <w:r w:rsidRPr="00D30D82">
        <w:rPr>
          <w:rFonts w:ascii="Times New Roman" w:hAnsi="Times New Roman" w:cs="Times New Roman"/>
          <w:noProof/>
          <w:lang w:val="en-US"/>
        </w:rPr>
        <w:drawing>
          <wp:inline distT="0" distB="0" distL="0" distR="0" wp14:anchorId="6AAF0A55" wp14:editId="582C50C5">
            <wp:extent cx="4089556" cy="3346551"/>
            <wp:effectExtent l="0" t="0" r="6350" b="6350"/>
            <wp:docPr id="54580106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01065" name="Image 545801065"/>
                    <pic:cNvPicPr/>
                  </pic:nvPicPr>
                  <pic:blipFill rotWithShape="1">
                    <a:blip r:embed="rId38">
                      <a:extLst>
                        <a:ext uri="{28A0092B-C50C-407E-A947-70E740481C1C}">
                          <a14:useLocalDpi xmlns:a14="http://schemas.microsoft.com/office/drawing/2010/main" val="0"/>
                        </a:ext>
                      </a:extLst>
                    </a:blip>
                    <a:srcRect l="5049" t="2525" r="9329" b="4053"/>
                    <a:stretch/>
                  </pic:blipFill>
                  <pic:spPr bwMode="auto">
                    <a:xfrm>
                      <a:off x="0" y="0"/>
                      <a:ext cx="4091435" cy="3348089"/>
                    </a:xfrm>
                    <a:prstGeom prst="rect">
                      <a:avLst/>
                    </a:prstGeom>
                    <a:ln>
                      <a:noFill/>
                    </a:ln>
                    <a:extLst>
                      <a:ext uri="{53640926-AAD7-44D8-BBD7-CCE9431645EC}">
                        <a14:shadowObscured xmlns:a14="http://schemas.microsoft.com/office/drawing/2010/main"/>
                      </a:ext>
                    </a:extLst>
                  </pic:spPr>
                </pic:pic>
              </a:graphicData>
            </a:graphic>
          </wp:inline>
        </w:drawing>
      </w:r>
    </w:p>
    <w:p w14:paraId="6DD8A930"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Coplanar cluster identification. The dendrogram indicates 7 clusters, all but one consisting of only two variables. All 35 (=7*6*5</w:t>
      </w:r>
      <w:proofErr w:type="gramStart"/>
      <w:r w:rsidRPr="00D30D82">
        <w:rPr>
          <w:rFonts w:ascii="Times New Roman" w:hAnsi="Times New Roman" w:cs="Times New Roman"/>
          <w:lang w:val="en-US"/>
        </w:rPr>
        <w:t>/(</w:t>
      </w:r>
      <w:proofErr w:type="gramEnd"/>
      <w:r w:rsidRPr="00D30D82">
        <w:rPr>
          <w:rFonts w:ascii="Times New Roman" w:hAnsi="Times New Roman" w:cs="Times New Roman"/>
          <w:lang w:val="en-US"/>
        </w:rPr>
        <w:t xml:space="preserve">3*2)) triplets of clusters were then tested for coplanarity. For a given triplet, each variable in turn represents its cluster and the representative variables of the first two clusters are set to cancel the signal of a variable from the third cluster. Here, this third variable receives a fixed weight of </w:t>
      </w:r>
      <w:r w:rsidRPr="00D30D82">
        <w:rPr>
          <w:rFonts w:ascii="Times New Roman" w:hAnsi="Times New Roman" w:cs="Times New Roman"/>
          <w:lang w:val="en-US"/>
        </w:rPr>
        <w:noBreakHyphen/>
        <w:t>1 and weights are optimized for the other two variables, minimizing the largest absolute correlation of the weighted sum with the remaining 13 variables. The sum of all squared correlations is multiplied by N</w:t>
      </w:r>
      <w:r w:rsidRPr="00D30D82">
        <w:rPr>
          <w:rFonts w:ascii="Times New Roman" w:hAnsi="Times New Roman" w:cs="Times New Roman"/>
          <w:lang w:val="en-US"/>
        </w:rPr>
        <w:noBreakHyphen/>
        <w:t>1 to transform it into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here with 13 degrees of freedom. When all clusters involved in coplanar assessment consist in pairs of variables, this yields eight signal cancelling attempts, and eight corresponding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Coplanarity is declared when none of these is significant at the .05 level, corrected for their number (here 8). When so, the mean correlation of variables from each pair of these clusters is obtained and the least correlated pair of clusters is kept as distinct factors while the variables of the remaining cluster are presumed multifactorial and become listed as to-be-explained (their signal to be cancelled) by unifactorial variables from distinct factors. Variable 12, that clustered way above the dashed horizontal line, was already thus listed. The coplanar cluster is also removed from the groupings that correspond to distinct factors. To identify variables from declared coplanar clusters, their ranks are given in negative in the dendrogram.</w:t>
      </w:r>
    </w:p>
    <w:p w14:paraId="2BDF9A2A"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Factor loadings. At this step, the number of factors is known. The factor pattern matrix is created with 18 rows and 6 columns and populated with the estimated loadings of the different factors on their identified unifactorial variables, as per footnote 1. These will be required for estimating the loadings of the remaining multifactorial variables. Table 4 provides the estimated factor loadings of all variables, although those for the multifactorial variables will be obtained at a later step. </w:t>
      </w:r>
    </w:p>
    <w:p w14:paraId="3C29FD52" w14:textId="77777777" w:rsidR="00865F64" w:rsidRPr="00D30D82" w:rsidRDefault="00865F64" w:rsidP="00865F64">
      <w:pPr>
        <w:keepNext/>
        <w:spacing w:before="240" w:after="120" w:line="240" w:lineRule="auto"/>
        <w:rPr>
          <w:rFonts w:ascii="Times New Roman" w:hAnsi="Times New Roman" w:cs="Times New Roman"/>
          <w:lang w:val="en-US"/>
        </w:rPr>
      </w:pPr>
      <w:r w:rsidRPr="00D30D82">
        <w:rPr>
          <w:rFonts w:ascii="Times New Roman" w:hAnsi="Times New Roman" w:cs="Times New Roman"/>
          <w:lang w:val="en-US"/>
        </w:rPr>
        <w:lastRenderedPageBreak/>
        <w:t>Table 4. SCFA solution pattern matrix for complex example with N=2000.</w:t>
      </w:r>
    </w:p>
    <w:p w14:paraId="31E8183E"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0.575         0         0             0              0         0</w:t>
      </w:r>
    </w:p>
    <w:p w14:paraId="2FF6DA1E"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0.619         0         0             0              0         0</w:t>
      </w:r>
    </w:p>
    <w:p w14:paraId="2C1A7157"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0.539         0         0             0              0         0</w:t>
      </w:r>
    </w:p>
    <w:p w14:paraId="0D7AD22D"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0    0.513         0             0              0         0</w:t>
      </w:r>
    </w:p>
    <w:p w14:paraId="3BDDCB56"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0    0.647         0             0              0         0</w:t>
      </w:r>
    </w:p>
    <w:p w14:paraId="46CE648E"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0    0.496     0.760         0              0         0</w:t>
      </w:r>
    </w:p>
    <w:p w14:paraId="76F46BE8"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-0.410   -0.633         0              0         0</w:t>
      </w:r>
    </w:p>
    <w:p w14:paraId="19DC98B2"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0         0        0.525         0              0         0</w:t>
      </w:r>
    </w:p>
    <w:p w14:paraId="3EDAB06B"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0         0        0.600         0              0         0</w:t>
      </w:r>
    </w:p>
    <w:p w14:paraId="66AEC4D9"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0         0           0           0.464         0         0</w:t>
      </w:r>
    </w:p>
    <w:p w14:paraId="59C299B7"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0         0           0           0.666         0         0</w:t>
      </w:r>
    </w:p>
    <w:p w14:paraId="198FD601"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0    0.417     0.616      0.356         0         0</w:t>
      </w:r>
    </w:p>
    <w:p w14:paraId="3E1193A5"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0         0           0              0        0.431       0</w:t>
      </w:r>
    </w:p>
    <w:p w14:paraId="4359EC05"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0         0           0              0        0.914       0</w:t>
      </w:r>
    </w:p>
    <w:p w14:paraId="6BC055CE"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0         0           0              0              0    0.733</w:t>
      </w:r>
    </w:p>
    <w:p w14:paraId="4CA89F72"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0         0           0              0              0    0.577</w:t>
      </w:r>
    </w:p>
    <w:p w14:paraId="7BF9A98F"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0         0           0              0              0         0</w:t>
      </w:r>
    </w:p>
    <w:p w14:paraId="33EAC84A" w14:textId="77777777" w:rsidR="00865F64" w:rsidRPr="00D30D82" w:rsidRDefault="00865F64" w:rsidP="00865F64">
      <w:pPr>
        <w:spacing w:after="12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0         0           0              0              0         0</w:t>
      </w:r>
    </w:p>
    <w:p w14:paraId="511283BE"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Factor correlations. The factor correlations, presented in Table 5, are then assessed, although this could be done later. For a given pair of factors, all (unifactorial) variables of one factor are in turn correlated with all variables of the other factor. When their average does not correspond to a significant correlation given sample size, the factor correlation is entered as null. Otherwise, each variable correlation is corrected by the inverse product of their loadings on their respective factor, as per footnote 2, and their average becomes the estimated factor correlation.</w:t>
      </w:r>
    </w:p>
    <w:p w14:paraId="4E54E717" w14:textId="77777777" w:rsidR="00865F64" w:rsidRPr="00D30D82" w:rsidRDefault="00865F64" w:rsidP="00865F64">
      <w:pPr>
        <w:keepNext/>
        <w:spacing w:before="120" w:after="120" w:line="240" w:lineRule="auto"/>
        <w:rPr>
          <w:rFonts w:ascii="Times New Roman" w:hAnsi="Times New Roman" w:cs="Times New Roman"/>
          <w:lang w:val="en-US"/>
        </w:rPr>
      </w:pPr>
      <w:r w:rsidRPr="00D30D82">
        <w:rPr>
          <w:rFonts w:ascii="Times New Roman" w:hAnsi="Times New Roman" w:cs="Times New Roman"/>
          <w:lang w:val="en-US"/>
        </w:rPr>
        <w:t>Table 5, Factor correlation matrix for complex example with N=2000.</w:t>
      </w:r>
    </w:p>
    <w:p w14:paraId="2A3239BE"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1              0.4363   -0.3659         0         0.4229         0</w:t>
      </w:r>
    </w:p>
    <w:p w14:paraId="63DE0670"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0.4363         1              0        -0.3059    0.3226         0</w:t>
      </w:r>
    </w:p>
    <w:p w14:paraId="57A9DD6A"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-0.3659         0              1              0        -0.4210         0</w:t>
      </w:r>
    </w:p>
    <w:p w14:paraId="2AA00679"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        -0.3059         0              1              0              0</w:t>
      </w:r>
    </w:p>
    <w:p w14:paraId="58251710" w14:textId="77777777" w:rsidR="00865F64" w:rsidRPr="00D30D82" w:rsidRDefault="00865F64" w:rsidP="00865F64">
      <w:pPr>
        <w:keepNext/>
        <w:spacing w:after="0" w:line="240" w:lineRule="auto"/>
        <w:ind w:left="567"/>
        <w:rPr>
          <w:rFonts w:ascii="Times New Roman" w:hAnsi="Times New Roman" w:cs="Times New Roman"/>
          <w:lang w:val="en-US"/>
        </w:rPr>
      </w:pPr>
      <w:r w:rsidRPr="00D30D82">
        <w:rPr>
          <w:rFonts w:ascii="Times New Roman" w:hAnsi="Times New Roman" w:cs="Times New Roman"/>
          <w:lang w:val="en-US"/>
        </w:rPr>
        <w:t xml:space="preserve">    0.4229    0.3226   -0.4210         0              1              0</w:t>
      </w:r>
    </w:p>
    <w:p w14:paraId="21F2A91D" w14:textId="77777777" w:rsidR="00865F64" w:rsidRPr="00D30D82" w:rsidRDefault="00865F64" w:rsidP="00865F64">
      <w:pPr>
        <w:spacing w:after="120" w:line="240" w:lineRule="auto"/>
        <w:ind w:left="567"/>
        <w:rPr>
          <w:rFonts w:ascii="Times New Roman" w:hAnsi="Times New Roman" w:cs="Times New Roman"/>
          <w:lang w:val="en-US"/>
        </w:rPr>
      </w:pPr>
      <w:r w:rsidRPr="00D30D82">
        <w:rPr>
          <w:rFonts w:ascii="Times New Roman" w:hAnsi="Times New Roman" w:cs="Times New Roman"/>
          <w:lang w:val="en-US"/>
        </w:rPr>
        <w:t xml:space="preserve">         0              0              0               0              0              1</w:t>
      </w:r>
    </w:p>
    <w:p w14:paraId="754E9161"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Multifactorial loadings. The last step tries to cancel the signal of yet unaccounted for variables by pairs, trios, etc. (up to the total number of factors) of variables representing distinct factors. A message would follow if this left any variable unexplained, which would be most likely due to the lack of at least two exclusive indicators for each factor involved but might also follow from an insufficient sample size given the complexity of the population factor structure. </w:t>
      </w:r>
    </w:p>
    <w:p w14:paraId="622C19E4"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This step was initially implemented by merging the unifactorial variables of each factor into compound indicators, as per footnote 3. Although these provide the best signal/noise ratio to represent a factor, the approach severely limits, as previously mentioned, the number of remaining variables that should express no correlation with the weighted sum when cancellation is achieved. Indeed, any variable contributing some noise to a merged indicator is expected to correlate with the weighted sum by virtue of shared noise.</w:t>
      </w:r>
    </w:p>
    <w:p w14:paraId="50EA3025" w14:textId="77777777" w:rsidR="00865F64" w:rsidRPr="00D30D82" w:rsidRDefault="00865F64" w:rsidP="00865F64">
      <w:pPr>
        <w:spacing w:after="120" w:line="240" w:lineRule="auto"/>
        <w:rPr>
          <w:rFonts w:ascii="Times New Roman" w:hAnsi="Times New Roman" w:cs="Times New Roman"/>
          <w:lang w:val="en-US"/>
        </w:rPr>
      </w:pPr>
      <w:r w:rsidRPr="00D30D82">
        <w:rPr>
          <w:rFonts w:ascii="Times New Roman" w:hAnsi="Times New Roman" w:cs="Times New Roman"/>
          <w:lang w:val="en-US"/>
        </w:rPr>
        <w:t xml:space="preserve">The current approach assesses the loadings of multifactorial indicators on its signal cancelling predictors as a weighted mean of the respective factor loadings estimated from all combinations of individual variable representing their factor. For instance, cancelling the signal of variable 6 should succeed only when pairing it with one variable from each of the 4-5 and of the 8-9 </w:t>
      </w:r>
      <w:r w:rsidRPr="00D30D82">
        <w:rPr>
          <w:rFonts w:ascii="Times New Roman" w:hAnsi="Times New Roman" w:cs="Times New Roman"/>
          <w:lang w:val="en-US"/>
        </w:rPr>
        <w:lastRenderedPageBreak/>
        <w:t>groupings, providing four estimates for the variable 6 loadings on the factors behind variables 4-5 and 8-9 respectively. For each of these four successful signal cancellation combinations, factor loadings are obtained from the optimized signal cancellation weights along with the observed correlations, as per footnote 2. The various estimates of the same factor loadings are weighted by the inverse of their signal cancellation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criterion, itself squared for more effective weighting, thus presuming that better signal cancellation provides better loading estimates. </w:t>
      </w:r>
    </w:p>
    <w:p w14:paraId="6377CEB8" w14:textId="4345DFFF" w:rsidR="00865F64" w:rsidRPr="00D30D82" w:rsidRDefault="00865F64" w:rsidP="008A4CC9">
      <w:pPr>
        <w:keepNext/>
        <w:keepLines/>
        <w:rPr>
          <w:rFonts w:ascii="Times New Roman" w:hAnsi="Times New Roman" w:cs="Times New Roman"/>
          <w:lang w:val="en-US"/>
        </w:rPr>
      </w:pPr>
    </w:p>
    <w:p w14:paraId="3971E950" w14:textId="77777777" w:rsidR="00865F64" w:rsidRPr="00D30D82" w:rsidRDefault="00865F64" w:rsidP="008A4CC9">
      <w:pPr>
        <w:keepNext/>
        <w:keepLines/>
        <w:rPr>
          <w:rFonts w:ascii="Times New Roman" w:hAnsi="Times New Roman" w:cs="Times New Roman"/>
          <w:lang w:val="en-US"/>
        </w:rPr>
      </w:pPr>
    </w:p>
    <w:p w14:paraId="2C31ECD1" w14:textId="77777777" w:rsidR="00865F64" w:rsidRPr="00D30D82" w:rsidRDefault="00865F64" w:rsidP="008A4CC9">
      <w:pPr>
        <w:keepNext/>
        <w:keepLines/>
        <w:rPr>
          <w:rFonts w:ascii="Times New Roman" w:hAnsi="Times New Roman" w:cs="Times New Roman"/>
          <w:lang w:val="en-US"/>
        </w:rPr>
      </w:pPr>
    </w:p>
    <w:p w14:paraId="5D53E849" w14:textId="621073A8" w:rsidR="008A4CC9" w:rsidRPr="00D30D82" w:rsidRDefault="008A4CC9" w:rsidP="008A4CC9">
      <w:pPr>
        <w:keepNext/>
        <w:keepLines/>
        <w:rPr>
          <w:rFonts w:ascii="Times New Roman" w:hAnsi="Times New Roman" w:cs="Times New Roman"/>
          <w:lang w:val="en-US"/>
        </w:rPr>
      </w:pPr>
      <w:r w:rsidRPr="00D30D82">
        <w:rPr>
          <w:rFonts w:ascii="Times New Roman" w:hAnsi="Times New Roman" w:cs="Times New Roman"/>
          <w:lang w:val="en-US"/>
        </w:rPr>
        <w:t xml:space="preserve">Table </w:t>
      </w:r>
      <w:commentRangeStart w:id="76"/>
      <w:r w:rsidRPr="00D30D82">
        <w:rPr>
          <w:rFonts w:ascii="Times New Roman" w:hAnsi="Times New Roman" w:cs="Times New Roman"/>
          <w:lang w:val="en-US"/>
        </w:rPr>
        <w:t>1</w:t>
      </w:r>
      <w:commentRangeEnd w:id="76"/>
      <w:r w:rsidR="00F16CF3">
        <w:rPr>
          <w:rStyle w:val="Marquedecommentaire"/>
        </w:rPr>
        <w:commentReference w:id="76"/>
      </w:r>
      <w:r w:rsidRPr="00D30D82">
        <w:rPr>
          <w:rFonts w:ascii="Times New Roman" w:hAnsi="Times New Roman" w:cs="Times New Roman"/>
          <w:lang w:val="en-US"/>
        </w:rPr>
        <w:t xml:space="preserve">. </w:t>
      </w:r>
      <w:r w:rsidRPr="00D30D82">
        <w:rPr>
          <w:rFonts w:ascii="Times New Roman" w:hAnsi="Times New Roman" w:cs="Times New Roman"/>
          <w:lang w:val="en-US"/>
        </w:rPr>
        <w:br/>
        <w:t xml:space="preserve">Left: The challenging structure of six factors, including two doublet factors and two orphan variables (with null loadings on all common factors). </w:t>
      </w:r>
      <w:r w:rsidRPr="00D30D82">
        <w:rPr>
          <w:rFonts w:ascii="Times New Roman" w:hAnsi="Times New Roman" w:cs="Times New Roman"/>
          <w:lang w:val="en-US"/>
        </w:rPr>
        <w:br/>
        <w:t xml:space="preserve">Right: The </w:t>
      </w:r>
      <w:r w:rsidR="00690516" w:rsidRPr="00D30D82">
        <w:rPr>
          <w:rFonts w:ascii="Times New Roman" w:hAnsi="Times New Roman" w:cs="Times New Roman"/>
          <w:lang w:val="en-US"/>
        </w:rPr>
        <w:t xml:space="preserve">sparse </w:t>
      </w:r>
      <w:r w:rsidRPr="00D30D82">
        <w:rPr>
          <w:rFonts w:ascii="Times New Roman" w:hAnsi="Times New Roman" w:cs="Times New Roman"/>
          <w:lang w:val="en-US"/>
        </w:rPr>
        <w:t>SCRoF solution for a sample of N=2000</w:t>
      </w:r>
    </w:p>
    <w:p w14:paraId="77032C0E" w14:textId="77777777" w:rsidR="008A4CC9" w:rsidRPr="00D30D82" w:rsidRDefault="008A4CC9" w:rsidP="008A4CC9">
      <w:pPr>
        <w:keepNext/>
        <w:ind w:right="-111"/>
        <w:jc w:val="center"/>
        <w:rPr>
          <w:rFonts w:ascii="Times New Roman" w:hAnsi="Times New Roman" w:cs="Times New Roman"/>
          <w:lang w:val="en-US"/>
        </w:rPr>
        <w:sectPr w:rsidR="008A4CC9" w:rsidRPr="00D30D82" w:rsidSect="008A4CC9">
          <w:headerReference w:type="even" r:id="rId39"/>
          <w:headerReference w:type="default" r:id="rId40"/>
          <w:footerReference w:type="even" r:id="rId41"/>
          <w:footerReference w:type="default" r:id="rId42"/>
          <w:headerReference w:type="first" r:id="rId43"/>
          <w:footerReference w:type="first" r:id="rId44"/>
          <w:type w:val="continuous"/>
          <w:pgSz w:w="12240" w:h="15840"/>
          <w:pgMar w:top="1440" w:right="1800" w:bottom="1440" w:left="1800" w:header="708" w:footer="708" w:gutter="0"/>
          <w:cols w:space="708"/>
          <w:docGrid w:linePitch="360"/>
        </w:sectPr>
      </w:pPr>
    </w:p>
    <w:tbl>
      <w:tblPr>
        <w:tblStyle w:val="Grilledutableau"/>
        <w:tblW w:w="4263" w:type="dxa"/>
        <w:tblInd w:w="-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8"/>
        <w:gridCol w:w="568"/>
        <w:gridCol w:w="568"/>
        <w:gridCol w:w="568"/>
        <w:gridCol w:w="568"/>
        <w:gridCol w:w="567"/>
        <w:gridCol w:w="566"/>
        <w:gridCol w:w="10"/>
      </w:tblGrid>
      <w:tr w:rsidR="008A4CC9" w:rsidRPr="00D30D82" w14:paraId="6CAACCD0" w14:textId="77777777" w:rsidTr="007C0919">
        <w:tc>
          <w:tcPr>
            <w:tcW w:w="850" w:type="dxa"/>
            <w:vMerge w:val="restart"/>
          </w:tcPr>
          <w:p w14:paraId="4FBE18B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Variable</w:t>
            </w:r>
            <w:r w:rsidRPr="00D30D82">
              <w:rPr>
                <w:rFonts w:ascii="Times New Roman" w:hAnsi="Times New Roman" w:cs="Times New Roman"/>
                <w:lang w:val="en-US"/>
              </w:rPr>
              <w:br/>
              <w:t>rank</w:t>
            </w:r>
          </w:p>
        </w:tc>
        <w:tc>
          <w:tcPr>
            <w:tcW w:w="3413" w:type="dxa"/>
            <w:gridSpan w:val="7"/>
          </w:tcPr>
          <w:p w14:paraId="4AC7C3A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Common factor</w:t>
            </w:r>
          </w:p>
        </w:tc>
      </w:tr>
      <w:tr w:rsidR="008A4CC9" w:rsidRPr="00D30D82" w14:paraId="7C501201" w14:textId="77777777" w:rsidTr="007C0919">
        <w:tc>
          <w:tcPr>
            <w:tcW w:w="850" w:type="dxa"/>
            <w:vMerge/>
          </w:tcPr>
          <w:p w14:paraId="6F804943" w14:textId="77777777" w:rsidR="008A4CC9" w:rsidRPr="00D30D82" w:rsidRDefault="008A4CC9" w:rsidP="007C0919">
            <w:pPr>
              <w:keepNext/>
              <w:ind w:right="-111"/>
              <w:jc w:val="center"/>
              <w:rPr>
                <w:rFonts w:ascii="Times New Roman" w:hAnsi="Times New Roman" w:cs="Times New Roman"/>
                <w:lang w:val="en-US"/>
              </w:rPr>
            </w:pPr>
          </w:p>
        </w:tc>
        <w:tc>
          <w:tcPr>
            <w:tcW w:w="569" w:type="dxa"/>
            <w:tcBorders>
              <w:bottom w:val="single" w:sz="4" w:space="0" w:color="auto"/>
            </w:tcBorders>
          </w:tcPr>
          <w:p w14:paraId="2787795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9" w:type="dxa"/>
            <w:tcBorders>
              <w:bottom w:val="single" w:sz="4" w:space="0" w:color="auto"/>
            </w:tcBorders>
          </w:tcPr>
          <w:p w14:paraId="1347BF8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9" w:type="dxa"/>
            <w:tcBorders>
              <w:bottom w:val="single" w:sz="4" w:space="0" w:color="auto"/>
            </w:tcBorders>
          </w:tcPr>
          <w:p w14:paraId="428B503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9" w:type="dxa"/>
            <w:tcBorders>
              <w:bottom w:val="single" w:sz="4" w:space="0" w:color="auto"/>
            </w:tcBorders>
          </w:tcPr>
          <w:p w14:paraId="75924F2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8" w:type="dxa"/>
            <w:tcBorders>
              <w:bottom w:val="single" w:sz="4" w:space="0" w:color="auto"/>
            </w:tcBorders>
          </w:tcPr>
          <w:p w14:paraId="08F4B72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8" w:type="dxa"/>
            <w:gridSpan w:val="2"/>
            <w:tcBorders>
              <w:bottom w:val="single" w:sz="4" w:space="0" w:color="auto"/>
            </w:tcBorders>
          </w:tcPr>
          <w:p w14:paraId="2F2367C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r>
      <w:tr w:rsidR="008A4CC9" w:rsidRPr="00D30D82" w14:paraId="03D17388" w14:textId="77777777" w:rsidTr="007C0919">
        <w:tc>
          <w:tcPr>
            <w:tcW w:w="850" w:type="dxa"/>
          </w:tcPr>
          <w:p w14:paraId="26CFA7B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9" w:type="dxa"/>
            <w:tcBorders>
              <w:top w:val="single" w:sz="4" w:space="0" w:color="auto"/>
            </w:tcBorders>
          </w:tcPr>
          <w:p w14:paraId="07624BB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.5</w:t>
            </w:r>
          </w:p>
        </w:tc>
        <w:tc>
          <w:tcPr>
            <w:tcW w:w="569" w:type="dxa"/>
            <w:tcBorders>
              <w:top w:val="single" w:sz="4" w:space="0" w:color="auto"/>
            </w:tcBorders>
          </w:tcPr>
          <w:p w14:paraId="60FE4C7E"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Borders>
              <w:top w:val="single" w:sz="4" w:space="0" w:color="auto"/>
            </w:tcBorders>
          </w:tcPr>
          <w:p w14:paraId="16C9686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Borders>
              <w:top w:val="single" w:sz="4" w:space="0" w:color="auto"/>
            </w:tcBorders>
          </w:tcPr>
          <w:p w14:paraId="47B6D6B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Borders>
              <w:top w:val="single" w:sz="4" w:space="0" w:color="auto"/>
            </w:tcBorders>
          </w:tcPr>
          <w:p w14:paraId="4C58E7A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Borders>
              <w:top w:val="single" w:sz="4" w:space="0" w:color="auto"/>
            </w:tcBorders>
          </w:tcPr>
          <w:p w14:paraId="09BBC71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6FA67D32" w14:textId="77777777" w:rsidTr="007C0919">
        <w:tc>
          <w:tcPr>
            <w:tcW w:w="850" w:type="dxa"/>
          </w:tcPr>
          <w:p w14:paraId="1549E86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9" w:type="dxa"/>
          </w:tcPr>
          <w:p w14:paraId="4F65492D"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7BB51F0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E7568E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29453EE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608B028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4FEDC4D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0A8AC5CE" w14:textId="77777777" w:rsidTr="007C0919">
        <w:tc>
          <w:tcPr>
            <w:tcW w:w="850" w:type="dxa"/>
          </w:tcPr>
          <w:p w14:paraId="611DCD5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9" w:type="dxa"/>
          </w:tcPr>
          <w:p w14:paraId="4F5C5FB2"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.55</w:t>
            </w:r>
          </w:p>
        </w:tc>
        <w:tc>
          <w:tcPr>
            <w:tcW w:w="569" w:type="dxa"/>
          </w:tcPr>
          <w:p w14:paraId="25D0139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3A8D7A1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091176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393B7E7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3A708AD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7B1D14CF" w14:textId="77777777" w:rsidTr="007C0919">
        <w:tc>
          <w:tcPr>
            <w:tcW w:w="850" w:type="dxa"/>
          </w:tcPr>
          <w:p w14:paraId="08D31AB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9" w:type="dxa"/>
          </w:tcPr>
          <w:p w14:paraId="25B3F49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3BBC544"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9" w:type="dxa"/>
          </w:tcPr>
          <w:p w14:paraId="558B64D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5FA8939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613257D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6360294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76F0D1A2" w14:textId="77777777" w:rsidTr="007C0919">
        <w:tc>
          <w:tcPr>
            <w:tcW w:w="850" w:type="dxa"/>
          </w:tcPr>
          <w:p w14:paraId="25B43EF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9" w:type="dxa"/>
          </w:tcPr>
          <w:p w14:paraId="0EE1381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130BAF1"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7580966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117BC9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66AA194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2699D79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6B00B7F0" w14:textId="77777777" w:rsidTr="007C0919">
        <w:tc>
          <w:tcPr>
            <w:tcW w:w="850" w:type="dxa"/>
          </w:tcPr>
          <w:p w14:paraId="0FA737E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c>
          <w:tcPr>
            <w:tcW w:w="569" w:type="dxa"/>
          </w:tcPr>
          <w:p w14:paraId="1D17685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26099A08"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9" w:type="dxa"/>
          </w:tcPr>
          <w:p w14:paraId="5966FDF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.75</w:t>
            </w:r>
          </w:p>
        </w:tc>
        <w:tc>
          <w:tcPr>
            <w:tcW w:w="569" w:type="dxa"/>
          </w:tcPr>
          <w:p w14:paraId="5F2AF85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0E8670E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56A74B4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66C21C6D" w14:textId="77777777" w:rsidTr="007C0919">
        <w:tc>
          <w:tcPr>
            <w:tcW w:w="850" w:type="dxa"/>
          </w:tcPr>
          <w:p w14:paraId="159D72C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7</w:t>
            </w:r>
          </w:p>
        </w:tc>
        <w:tc>
          <w:tcPr>
            <w:tcW w:w="569" w:type="dxa"/>
          </w:tcPr>
          <w:p w14:paraId="5448975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FE342D7"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9" w:type="dxa"/>
          </w:tcPr>
          <w:p w14:paraId="4C88289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-.6</w:t>
            </w:r>
          </w:p>
        </w:tc>
        <w:tc>
          <w:tcPr>
            <w:tcW w:w="569" w:type="dxa"/>
          </w:tcPr>
          <w:p w14:paraId="1E89234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0E1A79F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28C69EA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0494FEE1" w14:textId="77777777" w:rsidTr="007C0919">
        <w:tc>
          <w:tcPr>
            <w:tcW w:w="850" w:type="dxa"/>
          </w:tcPr>
          <w:p w14:paraId="3FC969A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8</w:t>
            </w:r>
          </w:p>
        </w:tc>
        <w:tc>
          <w:tcPr>
            <w:tcW w:w="569" w:type="dxa"/>
          </w:tcPr>
          <w:p w14:paraId="2CE7D0C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54419F0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47F0B4F"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9" w:type="dxa"/>
          </w:tcPr>
          <w:p w14:paraId="48E1DD3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1BF183F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1B61736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6436CD6" w14:textId="77777777" w:rsidTr="007C0919">
        <w:tc>
          <w:tcPr>
            <w:tcW w:w="850" w:type="dxa"/>
          </w:tcPr>
          <w:p w14:paraId="6302A3A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9</w:t>
            </w:r>
          </w:p>
        </w:tc>
        <w:tc>
          <w:tcPr>
            <w:tcW w:w="569" w:type="dxa"/>
          </w:tcPr>
          <w:p w14:paraId="774D140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3076DD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2F0DF4FA"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457BD7D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3B131AD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66FA2AA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488D9FA1" w14:textId="77777777" w:rsidTr="007C0919">
        <w:tc>
          <w:tcPr>
            <w:tcW w:w="850" w:type="dxa"/>
          </w:tcPr>
          <w:p w14:paraId="03B3269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10</w:t>
            </w:r>
          </w:p>
        </w:tc>
        <w:tc>
          <w:tcPr>
            <w:tcW w:w="569" w:type="dxa"/>
          </w:tcPr>
          <w:p w14:paraId="0ADCF27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594F414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508856E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979A28C"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p>
        </w:tc>
        <w:tc>
          <w:tcPr>
            <w:tcW w:w="568" w:type="dxa"/>
          </w:tcPr>
          <w:p w14:paraId="6A5DA02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24D633C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CA8AAF9" w14:textId="77777777" w:rsidTr="007C0919">
        <w:tc>
          <w:tcPr>
            <w:tcW w:w="850" w:type="dxa"/>
          </w:tcPr>
          <w:p w14:paraId="7C31B5C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11</w:t>
            </w:r>
          </w:p>
        </w:tc>
        <w:tc>
          <w:tcPr>
            <w:tcW w:w="569" w:type="dxa"/>
          </w:tcPr>
          <w:p w14:paraId="1A16BE4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58D70F1"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4E32C9A2"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0D6E1DE7"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8" w:type="dxa"/>
          </w:tcPr>
          <w:p w14:paraId="547DD66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7A97CD3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3BEC0FAE" w14:textId="77777777" w:rsidTr="007C0919">
        <w:tc>
          <w:tcPr>
            <w:tcW w:w="850" w:type="dxa"/>
          </w:tcPr>
          <w:p w14:paraId="5DB3CCD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12</w:t>
            </w:r>
          </w:p>
        </w:tc>
        <w:tc>
          <w:tcPr>
            <w:tcW w:w="569" w:type="dxa"/>
          </w:tcPr>
          <w:p w14:paraId="55C5A79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ABB7678"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9" w:type="dxa"/>
          </w:tcPr>
          <w:p w14:paraId="24BCA3ED"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p>
        </w:tc>
        <w:tc>
          <w:tcPr>
            <w:tcW w:w="569" w:type="dxa"/>
          </w:tcPr>
          <w:p w14:paraId="73E975C3"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p>
        </w:tc>
        <w:tc>
          <w:tcPr>
            <w:tcW w:w="568" w:type="dxa"/>
          </w:tcPr>
          <w:p w14:paraId="5E57C2A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67D39AF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0066A94E" w14:textId="77777777" w:rsidTr="007C0919">
        <w:tc>
          <w:tcPr>
            <w:tcW w:w="850" w:type="dxa"/>
          </w:tcPr>
          <w:p w14:paraId="6A2250E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13</w:t>
            </w:r>
          </w:p>
        </w:tc>
        <w:tc>
          <w:tcPr>
            <w:tcW w:w="569" w:type="dxa"/>
          </w:tcPr>
          <w:p w14:paraId="4186FE8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2DF022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062FAE5"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204003E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52E361C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.5</w:t>
            </w:r>
          </w:p>
        </w:tc>
        <w:tc>
          <w:tcPr>
            <w:tcW w:w="568" w:type="dxa"/>
            <w:gridSpan w:val="2"/>
          </w:tcPr>
          <w:p w14:paraId="782A0DF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6D6EAAA" w14:textId="77777777" w:rsidTr="007C0919">
        <w:tc>
          <w:tcPr>
            <w:tcW w:w="850" w:type="dxa"/>
          </w:tcPr>
          <w:p w14:paraId="7D79D07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14</w:t>
            </w:r>
          </w:p>
        </w:tc>
        <w:tc>
          <w:tcPr>
            <w:tcW w:w="569" w:type="dxa"/>
          </w:tcPr>
          <w:p w14:paraId="453ED80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6F3076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470838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B722B27"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8" w:type="dxa"/>
          </w:tcPr>
          <w:p w14:paraId="15EE6CF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.8</w:t>
            </w:r>
          </w:p>
        </w:tc>
        <w:tc>
          <w:tcPr>
            <w:tcW w:w="568" w:type="dxa"/>
            <w:gridSpan w:val="2"/>
          </w:tcPr>
          <w:p w14:paraId="76D6BB2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3BB0BD8E" w14:textId="77777777" w:rsidTr="007C0919">
        <w:tc>
          <w:tcPr>
            <w:tcW w:w="850" w:type="dxa"/>
          </w:tcPr>
          <w:p w14:paraId="1DF53C6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15</w:t>
            </w:r>
          </w:p>
        </w:tc>
        <w:tc>
          <w:tcPr>
            <w:tcW w:w="569" w:type="dxa"/>
          </w:tcPr>
          <w:p w14:paraId="641BCBB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962BBBE"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7BC92B7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6F95139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451EBF2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4798603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.5</w:t>
            </w:r>
          </w:p>
        </w:tc>
      </w:tr>
      <w:tr w:rsidR="008A4CC9" w:rsidRPr="00D30D82" w14:paraId="2C75B3F7" w14:textId="77777777" w:rsidTr="007C0919">
        <w:tc>
          <w:tcPr>
            <w:tcW w:w="850" w:type="dxa"/>
          </w:tcPr>
          <w:p w14:paraId="0664CFA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16</w:t>
            </w:r>
          </w:p>
        </w:tc>
        <w:tc>
          <w:tcPr>
            <w:tcW w:w="569" w:type="dxa"/>
          </w:tcPr>
          <w:p w14:paraId="647FC037"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9" w:type="dxa"/>
          </w:tcPr>
          <w:p w14:paraId="13FDE9C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EFF45E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22A508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5C5FB35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5E70E7B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.8</w:t>
            </w:r>
          </w:p>
        </w:tc>
      </w:tr>
      <w:tr w:rsidR="008A4CC9" w:rsidRPr="00D30D82" w14:paraId="00FDD5A3" w14:textId="77777777" w:rsidTr="007C0919">
        <w:tc>
          <w:tcPr>
            <w:tcW w:w="850" w:type="dxa"/>
          </w:tcPr>
          <w:p w14:paraId="3A85E0D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17</w:t>
            </w:r>
          </w:p>
        </w:tc>
        <w:tc>
          <w:tcPr>
            <w:tcW w:w="569" w:type="dxa"/>
          </w:tcPr>
          <w:p w14:paraId="3D0ECD2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7BE21EF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2CCB185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0670979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2874769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16F6469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621AFE93" w14:textId="77777777" w:rsidTr="007C0919">
        <w:tc>
          <w:tcPr>
            <w:tcW w:w="850" w:type="dxa"/>
          </w:tcPr>
          <w:p w14:paraId="24F98118"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18</w:t>
            </w:r>
          </w:p>
        </w:tc>
        <w:tc>
          <w:tcPr>
            <w:tcW w:w="569" w:type="dxa"/>
          </w:tcPr>
          <w:p w14:paraId="12DA3603"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5856CA39"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1498C696"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9" w:type="dxa"/>
          </w:tcPr>
          <w:p w14:paraId="44072A6E"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tcPr>
          <w:p w14:paraId="61F391CE"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8" w:type="dxa"/>
            <w:gridSpan w:val="2"/>
          </w:tcPr>
          <w:p w14:paraId="582D6F7D"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09BB2147" w14:textId="77777777" w:rsidTr="007C0919">
        <w:tc>
          <w:tcPr>
            <w:tcW w:w="850" w:type="dxa"/>
            <w:vMerge w:val="restart"/>
          </w:tcPr>
          <w:p w14:paraId="40A54A6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Variable</w:t>
            </w:r>
            <w:r w:rsidRPr="00D30D82">
              <w:rPr>
                <w:rFonts w:ascii="Times New Roman" w:hAnsi="Times New Roman" w:cs="Times New Roman"/>
                <w:lang w:val="en-US"/>
              </w:rPr>
              <w:br/>
              <w:t>rank</w:t>
            </w:r>
          </w:p>
        </w:tc>
        <w:tc>
          <w:tcPr>
            <w:tcW w:w="3413" w:type="dxa"/>
            <w:gridSpan w:val="7"/>
          </w:tcPr>
          <w:p w14:paraId="20236A8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Common factor</w:t>
            </w:r>
          </w:p>
        </w:tc>
      </w:tr>
      <w:tr w:rsidR="008A4CC9" w:rsidRPr="00D30D82" w14:paraId="02C8B70B" w14:textId="77777777" w:rsidTr="007C0919">
        <w:trPr>
          <w:gridAfter w:val="1"/>
          <w:wAfter w:w="10" w:type="dxa"/>
        </w:trPr>
        <w:tc>
          <w:tcPr>
            <w:tcW w:w="850" w:type="dxa"/>
            <w:vMerge/>
          </w:tcPr>
          <w:p w14:paraId="6AF85EE8" w14:textId="77777777" w:rsidR="008A4CC9" w:rsidRPr="00D30D82" w:rsidRDefault="008A4CC9" w:rsidP="007C0919">
            <w:pPr>
              <w:keepNext/>
              <w:ind w:right="-111"/>
              <w:jc w:val="center"/>
              <w:rPr>
                <w:rFonts w:ascii="Times New Roman" w:hAnsi="Times New Roman" w:cs="Times New Roman"/>
                <w:lang w:val="en-US"/>
              </w:rPr>
            </w:pPr>
          </w:p>
        </w:tc>
        <w:tc>
          <w:tcPr>
            <w:tcW w:w="568" w:type="dxa"/>
            <w:tcBorders>
              <w:bottom w:val="single" w:sz="4" w:space="0" w:color="auto"/>
            </w:tcBorders>
          </w:tcPr>
          <w:p w14:paraId="555DDA5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7" w:type="dxa"/>
            <w:tcBorders>
              <w:bottom w:val="single" w:sz="4" w:space="0" w:color="auto"/>
            </w:tcBorders>
          </w:tcPr>
          <w:p w14:paraId="0C8F648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7" w:type="dxa"/>
            <w:tcBorders>
              <w:bottom w:val="single" w:sz="4" w:space="0" w:color="auto"/>
            </w:tcBorders>
          </w:tcPr>
          <w:p w14:paraId="741045B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7" w:type="dxa"/>
            <w:tcBorders>
              <w:bottom w:val="single" w:sz="4" w:space="0" w:color="auto"/>
            </w:tcBorders>
          </w:tcPr>
          <w:p w14:paraId="2F50546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7" w:type="dxa"/>
            <w:tcBorders>
              <w:bottom w:val="single" w:sz="4" w:space="0" w:color="auto"/>
            </w:tcBorders>
          </w:tcPr>
          <w:p w14:paraId="37C3C1A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7" w:type="dxa"/>
            <w:tcBorders>
              <w:bottom w:val="single" w:sz="4" w:space="0" w:color="auto"/>
            </w:tcBorders>
          </w:tcPr>
          <w:p w14:paraId="6BE9C8C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r>
      <w:tr w:rsidR="008A4CC9" w:rsidRPr="00D30D82" w14:paraId="2C18DFCB" w14:textId="77777777" w:rsidTr="007C0919">
        <w:trPr>
          <w:gridAfter w:val="1"/>
          <w:wAfter w:w="10" w:type="dxa"/>
        </w:trPr>
        <w:tc>
          <w:tcPr>
            <w:tcW w:w="850" w:type="dxa"/>
          </w:tcPr>
          <w:p w14:paraId="6922C36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w:t>
            </w:r>
          </w:p>
        </w:tc>
        <w:tc>
          <w:tcPr>
            <w:tcW w:w="568" w:type="dxa"/>
            <w:tcBorders>
              <w:top w:val="single" w:sz="4" w:space="0" w:color="auto"/>
            </w:tcBorders>
          </w:tcPr>
          <w:p w14:paraId="75AE951D" w14:textId="5E86C36A"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.5</w:t>
            </w:r>
            <w:r w:rsidR="00860405" w:rsidRPr="00D30D82">
              <w:rPr>
                <w:rFonts w:ascii="Times New Roman" w:hAnsi="Times New Roman" w:cs="Times New Roman"/>
                <w:b/>
                <w:bCs/>
                <w:lang w:val="en-US"/>
              </w:rPr>
              <w:t>4</w:t>
            </w:r>
          </w:p>
        </w:tc>
        <w:tc>
          <w:tcPr>
            <w:tcW w:w="567" w:type="dxa"/>
            <w:tcBorders>
              <w:top w:val="single" w:sz="4" w:space="0" w:color="auto"/>
            </w:tcBorders>
          </w:tcPr>
          <w:p w14:paraId="459B7CCF"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Borders>
              <w:top w:val="single" w:sz="4" w:space="0" w:color="auto"/>
            </w:tcBorders>
          </w:tcPr>
          <w:p w14:paraId="790FF40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single" w:sz="4" w:space="0" w:color="auto"/>
            </w:tcBorders>
          </w:tcPr>
          <w:p w14:paraId="7411A0C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single" w:sz="4" w:space="0" w:color="auto"/>
            </w:tcBorders>
          </w:tcPr>
          <w:p w14:paraId="63521CC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Borders>
              <w:top w:val="single" w:sz="4" w:space="0" w:color="auto"/>
            </w:tcBorders>
          </w:tcPr>
          <w:p w14:paraId="6025FAF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7D231DE" w14:textId="77777777" w:rsidTr="007C0919">
        <w:trPr>
          <w:gridAfter w:val="1"/>
          <w:wAfter w:w="10" w:type="dxa"/>
        </w:trPr>
        <w:tc>
          <w:tcPr>
            <w:tcW w:w="850" w:type="dxa"/>
          </w:tcPr>
          <w:p w14:paraId="514E4C5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2</w:t>
            </w:r>
          </w:p>
        </w:tc>
        <w:tc>
          <w:tcPr>
            <w:tcW w:w="568" w:type="dxa"/>
          </w:tcPr>
          <w:p w14:paraId="43D32DB3" w14:textId="122B144E"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860405" w:rsidRPr="00D30D82">
              <w:rPr>
                <w:rFonts w:ascii="Times New Roman" w:hAnsi="Times New Roman" w:cs="Times New Roman"/>
                <w:b/>
                <w:bCs/>
                <w:lang w:val="en-US"/>
              </w:rPr>
              <w:t>58</w:t>
            </w:r>
          </w:p>
        </w:tc>
        <w:tc>
          <w:tcPr>
            <w:tcW w:w="567" w:type="dxa"/>
          </w:tcPr>
          <w:p w14:paraId="178CF72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5F380A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99BFB9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010613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F6D869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0929ACBC" w14:textId="77777777" w:rsidTr="007C0919">
        <w:trPr>
          <w:gridAfter w:val="1"/>
          <w:wAfter w:w="10" w:type="dxa"/>
        </w:trPr>
        <w:tc>
          <w:tcPr>
            <w:tcW w:w="850" w:type="dxa"/>
          </w:tcPr>
          <w:p w14:paraId="45CFDCC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3</w:t>
            </w:r>
          </w:p>
        </w:tc>
        <w:tc>
          <w:tcPr>
            <w:tcW w:w="568" w:type="dxa"/>
          </w:tcPr>
          <w:p w14:paraId="5256856E" w14:textId="13081D6E"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r w:rsidR="00860405" w:rsidRPr="00D30D82">
              <w:rPr>
                <w:rFonts w:ascii="Times New Roman" w:hAnsi="Times New Roman" w:cs="Times New Roman"/>
                <w:b/>
                <w:bCs/>
                <w:lang w:val="en-US"/>
              </w:rPr>
              <w:t>4</w:t>
            </w:r>
          </w:p>
        </w:tc>
        <w:tc>
          <w:tcPr>
            <w:tcW w:w="567" w:type="dxa"/>
          </w:tcPr>
          <w:p w14:paraId="5C49A87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0D0154D"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9CDF66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D738A1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484792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5096264" w14:textId="77777777" w:rsidTr="007C0919">
        <w:trPr>
          <w:gridAfter w:val="1"/>
          <w:wAfter w:w="10" w:type="dxa"/>
        </w:trPr>
        <w:tc>
          <w:tcPr>
            <w:tcW w:w="850" w:type="dxa"/>
          </w:tcPr>
          <w:p w14:paraId="1ED465A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4</w:t>
            </w:r>
          </w:p>
        </w:tc>
        <w:tc>
          <w:tcPr>
            <w:tcW w:w="568" w:type="dxa"/>
          </w:tcPr>
          <w:p w14:paraId="554CFB8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55A62E8" w14:textId="53C701A9"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AB1BF9" w:rsidRPr="00D30D82">
              <w:rPr>
                <w:rFonts w:ascii="Times New Roman" w:hAnsi="Times New Roman" w:cs="Times New Roman"/>
                <w:b/>
                <w:bCs/>
                <w:lang w:val="en-US"/>
              </w:rPr>
              <w:t>47</w:t>
            </w:r>
          </w:p>
        </w:tc>
        <w:tc>
          <w:tcPr>
            <w:tcW w:w="567" w:type="dxa"/>
          </w:tcPr>
          <w:p w14:paraId="7791113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34EF20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6A8D30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5B4D2D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5EB1B56F" w14:textId="77777777" w:rsidTr="007C0919">
        <w:trPr>
          <w:gridAfter w:val="1"/>
          <w:wAfter w:w="10" w:type="dxa"/>
        </w:trPr>
        <w:tc>
          <w:tcPr>
            <w:tcW w:w="850" w:type="dxa"/>
          </w:tcPr>
          <w:p w14:paraId="7410597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5</w:t>
            </w:r>
          </w:p>
        </w:tc>
        <w:tc>
          <w:tcPr>
            <w:tcW w:w="568" w:type="dxa"/>
          </w:tcPr>
          <w:p w14:paraId="3244FA7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B4A08D8" w14:textId="5C090EC1"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AB1BF9" w:rsidRPr="00D30D82">
              <w:rPr>
                <w:rFonts w:ascii="Times New Roman" w:hAnsi="Times New Roman" w:cs="Times New Roman"/>
                <w:b/>
                <w:bCs/>
                <w:lang w:val="en-US"/>
              </w:rPr>
              <w:t>58</w:t>
            </w:r>
          </w:p>
        </w:tc>
        <w:tc>
          <w:tcPr>
            <w:tcW w:w="567" w:type="dxa"/>
          </w:tcPr>
          <w:p w14:paraId="0241F6E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7A8AFE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D70805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FF96C0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48C794C1" w14:textId="77777777" w:rsidTr="007C0919">
        <w:trPr>
          <w:gridAfter w:val="1"/>
          <w:wAfter w:w="10" w:type="dxa"/>
        </w:trPr>
        <w:tc>
          <w:tcPr>
            <w:tcW w:w="850" w:type="dxa"/>
          </w:tcPr>
          <w:p w14:paraId="628A575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6</w:t>
            </w:r>
          </w:p>
        </w:tc>
        <w:tc>
          <w:tcPr>
            <w:tcW w:w="568" w:type="dxa"/>
          </w:tcPr>
          <w:p w14:paraId="704478C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DDAF0B2" w14:textId="106458F2"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r w:rsidR="00AB1BF9" w:rsidRPr="00D30D82">
              <w:rPr>
                <w:rFonts w:ascii="Times New Roman" w:hAnsi="Times New Roman" w:cs="Times New Roman"/>
                <w:b/>
                <w:bCs/>
                <w:lang w:val="en-US"/>
              </w:rPr>
              <w:t>7</w:t>
            </w:r>
          </w:p>
        </w:tc>
        <w:tc>
          <w:tcPr>
            <w:tcW w:w="567" w:type="dxa"/>
          </w:tcPr>
          <w:p w14:paraId="2350945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.76</w:t>
            </w:r>
          </w:p>
        </w:tc>
        <w:tc>
          <w:tcPr>
            <w:tcW w:w="567" w:type="dxa"/>
          </w:tcPr>
          <w:p w14:paraId="65577F8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8C3770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DB9B7A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C10CEBA" w14:textId="77777777" w:rsidTr="007C0919">
        <w:trPr>
          <w:gridAfter w:val="1"/>
          <w:wAfter w:w="10" w:type="dxa"/>
        </w:trPr>
        <w:tc>
          <w:tcPr>
            <w:tcW w:w="850" w:type="dxa"/>
          </w:tcPr>
          <w:p w14:paraId="2BA2791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7</w:t>
            </w:r>
          </w:p>
        </w:tc>
        <w:tc>
          <w:tcPr>
            <w:tcW w:w="568" w:type="dxa"/>
          </w:tcPr>
          <w:p w14:paraId="130C646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D74F00D" w14:textId="1E0D9291"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732898" w:rsidRPr="00D30D82">
              <w:rPr>
                <w:rFonts w:ascii="Times New Roman" w:hAnsi="Times New Roman" w:cs="Times New Roman"/>
                <w:b/>
                <w:bCs/>
                <w:lang w:val="en-US"/>
              </w:rPr>
              <w:t>36</w:t>
            </w:r>
          </w:p>
        </w:tc>
        <w:tc>
          <w:tcPr>
            <w:tcW w:w="567" w:type="dxa"/>
          </w:tcPr>
          <w:p w14:paraId="6A2A0FB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-.62</w:t>
            </w:r>
          </w:p>
        </w:tc>
        <w:tc>
          <w:tcPr>
            <w:tcW w:w="567" w:type="dxa"/>
          </w:tcPr>
          <w:p w14:paraId="6AAAD0E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61C0DF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D4FDE5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A6F21DB" w14:textId="77777777" w:rsidTr="007C0919">
        <w:trPr>
          <w:gridAfter w:val="1"/>
          <w:wAfter w:w="10" w:type="dxa"/>
        </w:trPr>
        <w:tc>
          <w:tcPr>
            <w:tcW w:w="850" w:type="dxa"/>
          </w:tcPr>
          <w:p w14:paraId="1BD76E7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8</w:t>
            </w:r>
          </w:p>
        </w:tc>
        <w:tc>
          <w:tcPr>
            <w:tcW w:w="568" w:type="dxa"/>
          </w:tcPr>
          <w:p w14:paraId="32B4B9B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A45AB6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DCE376F" w14:textId="306D4B4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.5</w:t>
            </w:r>
            <w:r w:rsidR="008D6383" w:rsidRPr="00D30D82">
              <w:rPr>
                <w:rFonts w:ascii="Times New Roman" w:hAnsi="Times New Roman" w:cs="Times New Roman"/>
                <w:b/>
                <w:bCs/>
                <w:lang w:val="en-US"/>
              </w:rPr>
              <w:t>3</w:t>
            </w:r>
          </w:p>
        </w:tc>
        <w:tc>
          <w:tcPr>
            <w:tcW w:w="567" w:type="dxa"/>
          </w:tcPr>
          <w:p w14:paraId="2B31781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3D7D66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A48158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31E6A3FE" w14:textId="77777777" w:rsidTr="007C0919">
        <w:trPr>
          <w:gridAfter w:val="1"/>
          <w:wAfter w:w="10" w:type="dxa"/>
        </w:trPr>
        <w:tc>
          <w:tcPr>
            <w:tcW w:w="850" w:type="dxa"/>
          </w:tcPr>
          <w:p w14:paraId="0472966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9</w:t>
            </w:r>
          </w:p>
        </w:tc>
        <w:tc>
          <w:tcPr>
            <w:tcW w:w="568" w:type="dxa"/>
          </w:tcPr>
          <w:p w14:paraId="3B0141C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A44CD3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C8104ED" w14:textId="17230A4A"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.6</w:t>
            </w:r>
            <w:r w:rsidR="008D6383" w:rsidRPr="00D30D82">
              <w:rPr>
                <w:rFonts w:ascii="Times New Roman" w:hAnsi="Times New Roman" w:cs="Times New Roman"/>
                <w:b/>
                <w:bCs/>
                <w:lang w:val="en-US"/>
              </w:rPr>
              <w:t>1</w:t>
            </w:r>
          </w:p>
        </w:tc>
        <w:tc>
          <w:tcPr>
            <w:tcW w:w="567" w:type="dxa"/>
          </w:tcPr>
          <w:p w14:paraId="7CA6EB6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AA209F7"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565151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38D9C0CC" w14:textId="77777777" w:rsidTr="007C0919">
        <w:trPr>
          <w:gridAfter w:val="1"/>
          <w:wAfter w:w="10" w:type="dxa"/>
        </w:trPr>
        <w:tc>
          <w:tcPr>
            <w:tcW w:w="850" w:type="dxa"/>
          </w:tcPr>
          <w:p w14:paraId="782E072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10</w:t>
            </w:r>
          </w:p>
        </w:tc>
        <w:tc>
          <w:tcPr>
            <w:tcW w:w="568" w:type="dxa"/>
          </w:tcPr>
          <w:p w14:paraId="18D693F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AF6D77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6AB5230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20CECDA" w14:textId="679243ED"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.4</w:t>
            </w:r>
            <w:r w:rsidR="00031FE7" w:rsidRPr="00D30D82">
              <w:rPr>
                <w:rFonts w:ascii="Times New Roman" w:hAnsi="Times New Roman" w:cs="Times New Roman"/>
                <w:b/>
                <w:bCs/>
                <w:lang w:val="en-US"/>
              </w:rPr>
              <w:t>5</w:t>
            </w:r>
          </w:p>
        </w:tc>
        <w:tc>
          <w:tcPr>
            <w:tcW w:w="567" w:type="dxa"/>
          </w:tcPr>
          <w:p w14:paraId="04E73AF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5CDF26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07515909" w14:textId="77777777" w:rsidTr="007C0919">
        <w:trPr>
          <w:gridAfter w:val="1"/>
          <w:wAfter w:w="10" w:type="dxa"/>
        </w:trPr>
        <w:tc>
          <w:tcPr>
            <w:tcW w:w="850" w:type="dxa"/>
          </w:tcPr>
          <w:p w14:paraId="14C6285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11</w:t>
            </w:r>
          </w:p>
        </w:tc>
        <w:tc>
          <w:tcPr>
            <w:tcW w:w="568" w:type="dxa"/>
          </w:tcPr>
          <w:p w14:paraId="1106E12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FF89AEA"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0F5BE59E"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5384935F" w14:textId="3366ADB1"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031FE7" w:rsidRPr="00D30D82">
              <w:rPr>
                <w:rFonts w:ascii="Times New Roman" w:hAnsi="Times New Roman" w:cs="Times New Roman"/>
                <w:b/>
                <w:bCs/>
                <w:lang w:val="en-US"/>
              </w:rPr>
              <w:t>59</w:t>
            </w:r>
          </w:p>
        </w:tc>
        <w:tc>
          <w:tcPr>
            <w:tcW w:w="567" w:type="dxa"/>
          </w:tcPr>
          <w:p w14:paraId="20168D7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C3DBB91"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0E68E313" w14:textId="77777777" w:rsidTr="007C0919">
        <w:trPr>
          <w:gridAfter w:val="1"/>
          <w:wAfter w:w="10" w:type="dxa"/>
        </w:trPr>
        <w:tc>
          <w:tcPr>
            <w:tcW w:w="850" w:type="dxa"/>
          </w:tcPr>
          <w:p w14:paraId="56D159F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12</w:t>
            </w:r>
          </w:p>
        </w:tc>
        <w:tc>
          <w:tcPr>
            <w:tcW w:w="568" w:type="dxa"/>
          </w:tcPr>
          <w:p w14:paraId="3874BB8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14A4A35"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.39</w:t>
            </w:r>
          </w:p>
        </w:tc>
        <w:tc>
          <w:tcPr>
            <w:tcW w:w="567" w:type="dxa"/>
          </w:tcPr>
          <w:p w14:paraId="4A0DC73E" w14:textId="290ADEC8"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8D6383" w:rsidRPr="00D30D82">
              <w:rPr>
                <w:rFonts w:ascii="Times New Roman" w:hAnsi="Times New Roman" w:cs="Times New Roman"/>
                <w:b/>
                <w:bCs/>
                <w:lang w:val="en-US"/>
              </w:rPr>
              <w:t>59</w:t>
            </w:r>
          </w:p>
        </w:tc>
        <w:tc>
          <w:tcPr>
            <w:tcW w:w="567" w:type="dxa"/>
          </w:tcPr>
          <w:p w14:paraId="0DA17642" w14:textId="47274F21"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b/>
                <w:bCs/>
                <w:lang w:val="en-US"/>
              </w:rPr>
              <w:t>.</w:t>
            </w:r>
            <w:r w:rsidR="00031FE7" w:rsidRPr="00D30D82">
              <w:rPr>
                <w:rFonts w:ascii="Times New Roman" w:hAnsi="Times New Roman" w:cs="Times New Roman"/>
                <w:b/>
                <w:bCs/>
                <w:lang w:val="en-US"/>
              </w:rPr>
              <w:t>41</w:t>
            </w:r>
          </w:p>
        </w:tc>
        <w:tc>
          <w:tcPr>
            <w:tcW w:w="567" w:type="dxa"/>
          </w:tcPr>
          <w:p w14:paraId="0642889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17DB3D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386DFBB9" w14:textId="77777777" w:rsidTr="007C0919">
        <w:trPr>
          <w:gridAfter w:val="1"/>
          <w:wAfter w:w="10" w:type="dxa"/>
        </w:trPr>
        <w:tc>
          <w:tcPr>
            <w:tcW w:w="850" w:type="dxa"/>
          </w:tcPr>
          <w:p w14:paraId="68DC0A9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13</w:t>
            </w:r>
          </w:p>
        </w:tc>
        <w:tc>
          <w:tcPr>
            <w:tcW w:w="568" w:type="dxa"/>
          </w:tcPr>
          <w:p w14:paraId="5C8E657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DD8868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56AE27F6"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723FDB4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6CD68D4" w14:textId="411B5116"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.4</w:t>
            </w:r>
            <w:r w:rsidR="00CF7B16" w:rsidRPr="00D30D82">
              <w:rPr>
                <w:rFonts w:ascii="Times New Roman" w:hAnsi="Times New Roman" w:cs="Times New Roman"/>
                <w:b/>
                <w:bCs/>
                <w:lang w:val="en-US"/>
              </w:rPr>
              <w:t>5</w:t>
            </w:r>
          </w:p>
        </w:tc>
        <w:tc>
          <w:tcPr>
            <w:tcW w:w="567" w:type="dxa"/>
          </w:tcPr>
          <w:p w14:paraId="613B3BB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114E83C7" w14:textId="77777777" w:rsidTr="007C0919">
        <w:trPr>
          <w:gridAfter w:val="1"/>
          <w:wAfter w:w="10" w:type="dxa"/>
        </w:trPr>
        <w:tc>
          <w:tcPr>
            <w:tcW w:w="850" w:type="dxa"/>
          </w:tcPr>
          <w:p w14:paraId="6E5EBCCC"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14</w:t>
            </w:r>
          </w:p>
        </w:tc>
        <w:tc>
          <w:tcPr>
            <w:tcW w:w="568" w:type="dxa"/>
          </w:tcPr>
          <w:p w14:paraId="437DE116"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F30CFF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EA677A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348AAAA"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45C81EAA" w14:textId="0F6E540B"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.8</w:t>
            </w:r>
            <w:r w:rsidR="00CF7B16" w:rsidRPr="00D30D82">
              <w:rPr>
                <w:rFonts w:ascii="Times New Roman" w:hAnsi="Times New Roman" w:cs="Times New Roman"/>
                <w:b/>
                <w:bCs/>
                <w:lang w:val="en-US"/>
              </w:rPr>
              <w:t>1</w:t>
            </w:r>
          </w:p>
        </w:tc>
        <w:tc>
          <w:tcPr>
            <w:tcW w:w="567" w:type="dxa"/>
          </w:tcPr>
          <w:p w14:paraId="294D309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1517356" w14:textId="77777777" w:rsidTr="007C0919">
        <w:trPr>
          <w:gridAfter w:val="1"/>
          <w:wAfter w:w="10" w:type="dxa"/>
        </w:trPr>
        <w:tc>
          <w:tcPr>
            <w:tcW w:w="850" w:type="dxa"/>
          </w:tcPr>
          <w:p w14:paraId="0C22182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15</w:t>
            </w:r>
          </w:p>
        </w:tc>
        <w:tc>
          <w:tcPr>
            <w:tcW w:w="568" w:type="dxa"/>
          </w:tcPr>
          <w:p w14:paraId="13044B4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6C7EF55"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5F3546E0"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9ECE5A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0330F2F"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1DA5DE9" w14:textId="4F518F91"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.6</w:t>
            </w:r>
            <w:r w:rsidR="00CF7B16" w:rsidRPr="00D30D82">
              <w:rPr>
                <w:rFonts w:ascii="Times New Roman" w:hAnsi="Times New Roman" w:cs="Times New Roman"/>
                <w:b/>
                <w:bCs/>
                <w:lang w:val="en-US"/>
              </w:rPr>
              <w:t>1</w:t>
            </w:r>
          </w:p>
        </w:tc>
      </w:tr>
      <w:tr w:rsidR="008A4CC9" w:rsidRPr="00D30D82" w14:paraId="2F2C17F8" w14:textId="77777777" w:rsidTr="007C0919">
        <w:trPr>
          <w:gridAfter w:val="1"/>
          <w:wAfter w:w="10" w:type="dxa"/>
        </w:trPr>
        <w:tc>
          <w:tcPr>
            <w:tcW w:w="850" w:type="dxa"/>
          </w:tcPr>
          <w:p w14:paraId="4CC26CDA"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16</w:t>
            </w:r>
          </w:p>
        </w:tc>
        <w:tc>
          <w:tcPr>
            <w:tcW w:w="568" w:type="dxa"/>
          </w:tcPr>
          <w:p w14:paraId="59D6D364" w14:textId="77777777" w:rsidR="008A4CC9" w:rsidRPr="00D30D82" w:rsidRDefault="008A4CC9" w:rsidP="007C0919">
            <w:pPr>
              <w:keepNext/>
              <w:ind w:right="-111"/>
              <w:jc w:val="center"/>
              <w:rPr>
                <w:rFonts w:ascii="Times New Roman" w:hAnsi="Times New Roman" w:cs="Times New Roman"/>
                <w:b/>
                <w:bCs/>
                <w:lang w:val="en-US"/>
              </w:rPr>
            </w:pPr>
            <w:r w:rsidRPr="00D30D82">
              <w:rPr>
                <w:rFonts w:ascii="Times New Roman" w:hAnsi="Times New Roman" w:cs="Times New Roman"/>
                <w:lang w:val="en-US"/>
              </w:rPr>
              <w:t>0</w:t>
            </w:r>
          </w:p>
        </w:tc>
        <w:tc>
          <w:tcPr>
            <w:tcW w:w="567" w:type="dxa"/>
          </w:tcPr>
          <w:p w14:paraId="21788842"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8101928"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CA1CA75"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5E0A373"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5EB4E6B" w14:textId="4810BB71"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b/>
                <w:bCs/>
                <w:lang w:val="en-US"/>
              </w:rPr>
              <w:t>.6</w:t>
            </w:r>
            <w:r w:rsidR="00CF7B16" w:rsidRPr="00D30D82">
              <w:rPr>
                <w:rFonts w:ascii="Times New Roman" w:hAnsi="Times New Roman" w:cs="Times New Roman"/>
                <w:b/>
                <w:bCs/>
                <w:lang w:val="en-US"/>
              </w:rPr>
              <w:t>1</w:t>
            </w:r>
          </w:p>
        </w:tc>
      </w:tr>
      <w:tr w:rsidR="008A4CC9" w:rsidRPr="00D30D82" w14:paraId="19FE59A4" w14:textId="77777777" w:rsidTr="007C0919">
        <w:trPr>
          <w:gridAfter w:val="1"/>
          <w:wAfter w:w="10" w:type="dxa"/>
        </w:trPr>
        <w:tc>
          <w:tcPr>
            <w:tcW w:w="850" w:type="dxa"/>
          </w:tcPr>
          <w:p w14:paraId="49A0484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17</w:t>
            </w:r>
          </w:p>
        </w:tc>
        <w:tc>
          <w:tcPr>
            <w:tcW w:w="568" w:type="dxa"/>
          </w:tcPr>
          <w:p w14:paraId="2502AF8E"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73159E8B"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F70310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2E15E78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9602E44"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9DBA2B9" w14:textId="77777777" w:rsidR="008A4CC9" w:rsidRPr="00D30D82" w:rsidRDefault="008A4CC9" w:rsidP="007C0919">
            <w:pPr>
              <w:keepNext/>
              <w:ind w:right="-111"/>
              <w:jc w:val="center"/>
              <w:rPr>
                <w:rFonts w:ascii="Times New Roman" w:hAnsi="Times New Roman" w:cs="Times New Roman"/>
                <w:lang w:val="en-US"/>
              </w:rPr>
            </w:pPr>
            <w:r w:rsidRPr="00D30D82">
              <w:rPr>
                <w:rFonts w:ascii="Times New Roman" w:hAnsi="Times New Roman" w:cs="Times New Roman"/>
                <w:lang w:val="en-US"/>
              </w:rPr>
              <w:t>0</w:t>
            </w:r>
          </w:p>
        </w:tc>
      </w:tr>
      <w:tr w:rsidR="008A4CC9" w:rsidRPr="00D30D82" w14:paraId="2A3EFB56" w14:textId="77777777" w:rsidTr="007C0919">
        <w:trPr>
          <w:gridAfter w:val="1"/>
          <w:wAfter w:w="10" w:type="dxa"/>
        </w:trPr>
        <w:tc>
          <w:tcPr>
            <w:tcW w:w="850" w:type="dxa"/>
          </w:tcPr>
          <w:p w14:paraId="4DC1B887"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18</w:t>
            </w:r>
          </w:p>
        </w:tc>
        <w:tc>
          <w:tcPr>
            <w:tcW w:w="568" w:type="dxa"/>
          </w:tcPr>
          <w:p w14:paraId="1BD0E59E"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8059852"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49B144ED"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30AE0859"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1F83066A"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c>
          <w:tcPr>
            <w:tcW w:w="567" w:type="dxa"/>
          </w:tcPr>
          <w:p w14:paraId="0099E050" w14:textId="77777777" w:rsidR="008A4CC9" w:rsidRPr="00D30D82" w:rsidRDefault="008A4CC9" w:rsidP="007C0919">
            <w:pPr>
              <w:ind w:right="-111"/>
              <w:jc w:val="center"/>
              <w:rPr>
                <w:rFonts w:ascii="Times New Roman" w:hAnsi="Times New Roman" w:cs="Times New Roman"/>
                <w:lang w:val="en-US"/>
              </w:rPr>
            </w:pPr>
            <w:r w:rsidRPr="00D30D82">
              <w:rPr>
                <w:rFonts w:ascii="Times New Roman" w:hAnsi="Times New Roman" w:cs="Times New Roman"/>
                <w:lang w:val="en-US"/>
              </w:rPr>
              <w:t>0</w:t>
            </w:r>
          </w:p>
        </w:tc>
      </w:tr>
    </w:tbl>
    <w:p w14:paraId="4D3CD468" w14:textId="77777777" w:rsidR="008A4CC9" w:rsidRPr="00D30D82" w:rsidRDefault="008A4CC9" w:rsidP="008A4CC9">
      <w:pPr>
        <w:keepNext/>
        <w:spacing w:before="240"/>
        <w:rPr>
          <w:rFonts w:ascii="Times New Roman" w:hAnsi="Times New Roman" w:cs="Times New Roman"/>
          <w:lang w:val="en-US"/>
        </w:rPr>
        <w:sectPr w:rsidR="008A4CC9" w:rsidRPr="00D30D82" w:rsidSect="008A4CC9">
          <w:type w:val="continuous"/>
          <w:pgSz w:w="12240" w:h="15840"/>
          <w:pgMar w:top="1440" w:right="1800" w:bottom="1440" w:left="1800" w:header="708" w:footer="708" w:gutter="0"/>
          <w:cols w:num="2" w:space="708"/>
          <w:docGrid w:linePitch="360"/>
        </w:sectPr>
      </w:pPr>
    </w:p>
    <w:p w14:paraId="646EF106" w14:textId="568E80BC" w:rsidR="008A4CC9" w:rsidRPr="00D30D82" w:rsidRDefault="0036115C" w:rsidP="008A4CC9">
      <w:pPr>
        <w:keepNext/>
        <w:spacing w:before="240"/>
        <w:rPr>
          <w:rFonts w:ascii="Times New Roman" w:hAnsi="Times New Roman" w:cs="Times New Roman"/>
          <w:lang w:val="en-US"/>
        </w:rPr>
      </w:pPr>
      <w:r w:rsidRPr="00D30D82">
        <w:rPr>
          <w:rFonts w:ascii="Times New Roman" w:hAnsi="Times New Roman" w:cs="Times New Roman"/>
          <w:lang w:val="en-US"/>
        </w:rPr>
        <w:br w:type="column"/>
      </w:r>
      <w:r w:rsidR="008A4CC9" w:rsidRPr="00D30D82">
        <w:rPr>
          <w:rFonts w:ascii="Times New Roman" w:hAnsi="Times New Roman" w:cs="Times New Roman"/>
          <w:lang w:val="en-US"/>
        </w:rPr>
        <w:lastRenderedPageBreak/>
        <w:t>Table 2.</w:t>
      </w:r>
      <w:r w:rsidRPr="00D30D82">
        <w:rPr>
          <w:rFonts w:ascii="Times New Roman" w:hAnsi="Times New Roman" w:cs="Times New Roman"/>
          <w:lang w:val="en-US"/>
        </w:rPr>
        <w:br/>
        <w:t>Left:</w:t>
      </w:r>
      <w:r w:rsidR="008A4CC9" w:rsidRPr="00D30D82">
        <w:rPr>
          <w:rFonts w:ascii="Times New Roman" w:hAnsi="Times New Roman" w:cs="Times New Roman"/>
          <w:lang w:val="en-US"/>
        </w:rPr>
        <w:t xml:space="preserve"> </w:t>
      </w:r>
      <w:commentRangeStart w:id="77"/>
      <w:r w:rsidR="008A4CC9" w:rsidRPr="00D30D82">
        <w:rPr>
          <w:rFonts w:ascii="Times New Roman" w:hAnsi="Times New Roman" w:cs="Times New Roman"/>
          <w:lang w:val="en-US"/>
        </w:rPr>
        <w:t>Arbitrary</w:t>
      </w:r>
      <w:commentRangeEnd w:id="77"/>
      <w:r w:rsidR="00F16CF3">
        <w:rPr>
          <w:rStyle w:val="Marquedecommentaire"/>
        </w:rPr>
        <w:commentReference w:id="77"/>
      </w:r>
      <w:r w:rsidR="008A4CC9" w:rsidRPr="00D30D82">
        <w:rPr>
          <w:rFonts w:ascii="Times New Roman" w:hAnsi="Times New Roman" w:cs="Times New Roman"/>
          <w:lang w:val="en-US"/>
        </w:rPr>
        <w:t xml:space="preserve"> correlations applied to the factors.</w:t>
      </w:r>
      <w:r w:rsidR="00731CCC" w:rsidRPr="00D30D82">
        <w:rPr>
          <w:rFonts w:ascii="Times New Roman" w:hAnsi="Times New Roman" w:cs="Times New Roman"/>
          <w:lang w:val="en-US"/>
        </w:rPr>
        <w:t xml:space="preserve"> </w:t>
      </w:r>
      <w:r w:rsidR="00D05987" w:rsidRPr="00D30D82">
        <w:rPr>
          <w:rFonts w:ascii="Times New Roman" w:hAnsi="Times New Roman" w:cs="Times New Roman"/>
          <w:lang w:val="en-US"/>
        </w:rPr>
        <w:t>Right: Factor correlations recovered by SCRoF</w:t>
      </w:r>
      <w:r w:rsidR="00B44731" w:rsidRPr="00D30D82">
        <w:rPr>
          <w:rFonts w:ascii="Times New Roman" w:hAnsi="Times New Roman" w:cs="Times New Roman"/>
          <w:lang w:val="en-US"/>
        </w:rPr>
        <w:t>.</w:t>
      </w:r>
    </w:p>
    <w:p w14:paraId="0E593F76" w14:textId="77777777" w:rsidR="00731CCC" w:rsidRPr="00D30D82" w:rsidRDefault="00731CCC" w:rsidP="00586711">
      <w:pPr>
        <w:keepNext/>
        <w:jc w:val="center"/>
        <w:rPr>
          <w:rFonts w:ascii="Times New Roman" w:hAnsi="Times New Roman" w:cs="Times New Roman"/>
          <w:lang w:val="en-US"/>
        </w:rPr>
        <w:sectPr w:rsidR="00731CCC" w:rsidRPr="00D30D82" w:rsidSect="00D07346">
          <w:headerReference w:type="even" r:id="rId45"/>
          <w:headerReference w:type="default" r:id="rId46"/>
          <w:footerReference w:type="even" r:id="rId47"/>
          <w:footerReference w:type="default" r:id="rId48"/>
          <w:headerReference w:type="first" r:id="rId49"/>
          <w:footerReference w:type="first" r:id="rId50"/>
          <w:type w:val="continuous"/>
          <w:pgSz w:w="12240" w:h="15840"/>
          <w:pgMar w:top="1440" w:right="1800" w:bottom="1440" w:left="1800" w:header="708" w:footer="708" w:gutter="0"/>
          <w:cols w:space="708"/>
          <w:docGrid w:linePitch="360"/>
        </w:sect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565"/>
        <w:gridCol w:w="565"/>
        <w:gridCol w:w="565"/>
        <w:gridCol w:w="565"/>
        <w:gridCol w:w="565"/>
        <w:gridCol w:w="449"/>
      </w:tblGrid>
      <w:tr w:rsidR="00D05987" w:rsidRPr="00D30D82" w14:paraId="4888FAE1" w14:textId="77777777" w:rsidTr="007D0273">
        <w:tc>
          <w:tcPr>
            <w:tcW w:w="0" w:type="auto"/>
          </w:tcPr>
          <w:p w14:paraId="1F9783F1" w14:textId="7C2D9FEC" w:rsidR="00D05987" w:rsidRPr="00D30D82" w:rsidRDefault="00D05987" w:rsidP="00586711">
            <w:pPr>
              <w:keepNext/>
              <w:jc w:val="center"/>
              <w:rPr>
                <w:rFonts w:ascii="Times New Roman" w:hAnsi="Times New Roman" w:cs="Times New Roman"/>
                <w:lang w:val="en-US"/>
              </w:rPr>
            </w:pPr>
          </w:p>
        </w:tc>
        <w:tc>
          <w:tcPr>
            <w:tcW w:w="0" w:type="auto"/>
          </w:tcPr>
          <w:p w14:paraId="12AD749E" w14:textId="354D94BE"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F1</w:t>
            </w:r>
          </w:p>
        </w:tc>
        <w:tc>
          <w:tcPr>
            <w:tcW w:w="0" w:type="auto"/>
          </w:tcPr>
          <w:p w14:paraId="235F907D" w14:textId="285BC485"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F2</w:t>
            </w:r>
          </w:p>
        </w:tc>
        <w:tc>
          <w:tcPr>
            <w:tcW w:w="0" w:type="auto"/>
          </w:tcPr>
          <w:p w14:paraId="2436E301" w14:textId="7A871496"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F3</w:t>
            </w:r>
          </w:p>
        </w:tc>
        <w:tc>
          <w:tcPr>
            <w:tcW w:w="0" w:type="auto"/>
          </w:tcPr>
          <w:p w14:paraId="68AF5DCD" w14:textId="13F6D00E"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F4</w:t>
            </w:r>
          </w:p>
        </w:tc>
        <w:tc>
          <w:tcPr>
            <w:tcW w:w="0" w:type="auto"/>
          </w:tcPr>
          <w:p w14:paraId="2AAE6368" w14:textId="35353CB8"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F5</w:t>
            </w:r>
          </w:p>
        </w:tc>
        <w:tc>
          <w:tcPr>
            <w:tcW w:w="0" w:type="auto"/>
          </w:tcPr>
          <w:p w14:paraId="7F284FC3" w14:textId="506C6974"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F6</w:t>
            </w:r>
          </w:p>
        </w:tc>
      </w:tr>
      <w:tr w:rsidR="00D05987" w:rsidRPr="00D30D82" w14:paraId="658CA034" w14:textId="77777777" w:rsidTr="007D0273">
        <w:tc>
          <w:tcPr>
            <w:tcW w:w="0" w:type="auto"/>
          </w:tcPr>
          <w:p w14:paraId="642802D4" w14:textId="78680548"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F1</w:t>
            </w:r>
          </w:p>
        </w:tc>
        <w:tc>
          <w:tcPr>
            <w:tcW w:w="0" w:type="auto"/>
          </w:tcPr>
          <w:p w14:paraId="0F214E39" w14:textId="6719CF06"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0BC2886C"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.4</w:t>
            </w:r>
          </w:p>
        </w:tc>
        <w:tc>
          <w:tcPr>
            <w:tcW w:w="0" w:type="auto"/>
          </w:tcPr>
          <w:p w14:paraId="40F8550D"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-.3</w:t>
            </w:r>
          </w:p>
        </w:tc>
        <w:tc>
          <w:tcPr>
            <w:tcW w:w="0" w:type="auto"/>
          </w:tcPr>
          <w:p w14:paraId="11E3A7F2"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 xml:space="preserve">0 </w:t>
            </w:r>
          </w:p>
        </w:tc>
        <w:tc>
          <w:tcPr>
            <w:tcW w:w="0" w:type="auto"/>
          </w:tcPr>
          <w:p w14:paraId="65AEA8AF"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.4</w:t>
            </w:r>
          </w:p>
        </w:tc>
        <w:tc>
          <w:tcPr>
            <w:tcW w:w="0" w:type="auto"/>
          </w:tcPr>
          <w:p w14:paraId="788A1D22"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r>
      <w:tr w:rsidR="00D05987" w:rsidRPr="00D30D82" w14:paraId="50A0E79C" w14:textId="77777777" w:rsidTr="007D0273">
        <w:tc>
          <w:tcPr>
            <w:tcW w:w="0" w:type="auto"/>
          </w:tcPr>
          <w:p w14:paraId="496A3BA3" w14:textId="0B516796"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F2</w:t>
            </w:r>
          </w:p>
        </w:tc>
        <w:tc>
          <w:tcPr>
            <w:tcW w:w="0" w:type="auto"/>
          </w:tcPr>
          <w:p w14:paraId="5EEAD8A9" w14:textId="41D5FD7B"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.4</w:t>
            </w:r>
          </w:p>
        </w:tc>
        <w:tc>
          <w:tcPr>
            <w:tcW w:w="0" w:type="auto"/>
          </w:tcPr>
          <w:p w14:paraId="7286A934"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3316199E"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71E18143"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-.3</w:t>
            </w:r>
          </w:p>
        </w:tc>
        <w:tc>
          <w:tcPr>
            <w:tcW w:w="0" w:type="auto"/>
          </w:tcPr>
          <w:p w14:paraId="7328D063"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.3</w:t>
            </w:r>
          </w:p>
        </w:tc>
        <w:tc>
          <w:tcPr>
            <w:tcW w:w="0" w:type="auto"/>
          </w:tcPr>
          <w:p w14:paraId="7FCF5947"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r>
      <w:tr w:rsidR="00D05987" w:rsidRPr="00D30D82" w14:paraId="6F5B5551" w14:textId="77777777" w:rsidTr="007D0273">
        <w:tc>
          <w:tcPr>
            <w:tcW w:w="0" w:type="auto"/>
          </w:tcPr>
          <w:p w14:paraId="4C8539E9" w14:textId="04BBD259"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F3</w:t>
            </w:r>
          </w:p>
        </w:tc>
        <w:tc>
          <w:tcPr>
            <w:tcW w:w="0" w:type="auto"/>
          </w:tcPr>
          <w:p w14:paraId="47E23E63" w14:textId="12A12E98"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-.3</w:t>
            </w:r>
          </w:p>
        </w:tc>
        <w:tc>
          <w:tcPr>
            <w:tcW w:w="0" w:type="auto"/>
          </w:tcPr>
          <w:p w14:paraId="4D803953"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4B240B6E"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40D7527A"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1F83F228"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-.5</w:t>
            </w:r>
          </w:p>
        </w:tc>
        <w:tc>
          <w:tcPr>
            <w:tcW w:w="0" w:type="auto"/>
          </w:tcPr>
          <w:p w14:paraId="23EDA839"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r>
      <w:tr w:rsidR="00D05987" w:rsidRPr="00D30D82" w14:paraId="74D2ED05" w14:textId="77777777" w:rsidTr="007D0273">
        <w:tc>
          <w:tcPr>
            <w:tcW w:w="0" w:type="auto"/>
          </w:tcPr>
          <w:p w14:paraId="7E302867" w14:textId="5F5C6AAC"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F4</w:t>
            </w:r>
          </w:p>
        </w:tc>
        <w:tc>
          <w:tcPr>
            <w:tcW w:w="0" w:type="auto"/>
          </w:tcPr>
          <w:p w14:paraId="1DE4F0A0" w14:textId="7332C804"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72EFE8B0"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-.3</w:t>
            </w:r>
          </w:p>
        </w:tc>
        <w:tc>
          <w:tcPr>
            <w:tcW w:w="0" w:type="auto"/>
          </w:tcPr>
          <w:p w14:paraId="78BE9B79"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435F74C2"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400EFD6F"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1A1D65B1"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r>
      <w:tr w:rsidR="00D05987" w:rsidRPr="00D30D82" w14:paraId="14071C80" w14:textId="77777777" w:rsidTr="007D0273">
        <w:tc>
          <w:tcPr>
            <w:tcW w:w="0" w:type="auto"/>
          </w:tcPr>
          <w:p w14:paraId="144807CD" w14:textId="67479291" w:rsidR="00D05987" w:rsidRPr="00D30D82" w:rsidRDefault="00586711" w:rsidP="00586711">
            <w:pPr>
              <w:keepNext/>
              <w:jc w:val="center"/>
              <w:rPr>
                <w:rFonts w:ascii="Times New Roman" w:hAnsi="Times New Roman" w:cs="Times New Roman"/>
                <w:lang w:val="en-US"/>
              </w:rPr>
            </w:pPr>
            <w:r w:rsidRPr="00D30D82">
              <w:rPr>
                <w:rFonts w:ascii="Times New Roman" w:hAnsi="Times New Roman" w:cs="Times New Roman"/>
                <w:lang w:val="en-US"/>
              </w:rPr>
              <w:t>F5</w:t>
            </w:r>
          </w:p>
        </w:tc>
        <w:tc>
          <w:tcPr>
            <w:tcW w:w="0" w:type="auto"/>
          </w:tcPr>
          <w:p w14:paraId="5ADBE215" w14:textId="02FBE335"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.4</w:t>
            </w:r>
          </w:p>
        </w:tc>
        <w:tc>
          <w:tcPr>
            <w:tcW w:w="0" w:type="auto"/>
          </w:tcPr>
          <w:p w14:paraId="407D36D7"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.3</w:t>
            </w:r>
          </w:p>
        </w:tc>
        <w:tc>
          <w:tcPr>
            <w:tcW w:w="0" w:type="auto"/>
          </w:tcPr>
          <w:p w14:paraId="1EADAF92"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-.5</w:t>
            </w:r>
          </w:p>
        </w:tc>
        <w:tc>
          <w:tcPr>
            <w:tcW w:w="0" w:type="auto"/>
          </w:tcPr>
          <w:p w14:paraId="0835493C"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7F474A6D"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6CFF2A4F" w14:textId="77777777" w:rsidR="00D05987" w:rsidRPr="00D30D82" w:rsidRDefault="00D05987" w:rsidP="003E32E8">
            <w:pPr>
              <w:keepNext/>
              <w:jc w:val="right"/>
              <w:rPr>
                <w:rFonts w:ascii="Times New Roman" w:hAnsi="Times New Roman" w:cs="Times New Roman"/>
                <w:lang w:val="en-US"/>
              </w:rPr>
            </w:pPr>
            <w:r w:rsidRPr="00D30D82">
              <w:rPr>
                <w:rFonts w:ascii="Times New Roman" w:hAnsi="Times New Roman" w:cs="Times New Roman"/>
                <w:lang w:val="en-US"/>
              </w:rPr>
              <w:t>0</w:t>
            </w:r>
          </w:p>
        </w:tc>
      </w:tr>
      <w:tr w:rsidR="00D05987" w:rsidRPr="00D30D82" w14:paraId="3CFB5C8F" w14:textId="77777777" w:rsidTr="007D0273">
        <w:tc>
          <w:tcPr>
            <w:tcW w:w="0" w:type="auto"/>
          </w:tcPr>
          <w:p w14:paraId="6A8C63A5" w14:textId="78CB8FC5" w:rsidR="00D05987" w:rsidRPr="00D30D82" w:rsidRDefault="00586711" w:rsidP="00586711">
            <w:pPr>
              <w:jc w:val="center"/>
              <w:rPr>
                <w:rFonts w:ascii="Times New Roman" w:hAnsi="Times New Roman" w:cs="Times New Roman"/>
                <w:lang w:val="en-US"/>
              </w:rPr>
            </w:pPr>
            <w:r w:rsidRPr="00D30D82">
              <w:rPr>
                <w:rFonts w:ascii="Times New Roman" w:hAnsi="Times New Roman" w:cs="Times New Roman"/>
                <w:lang w:val="en-US"/>
              </w:rPr>
              <w:t>F6</w:t>
            </w:r>
          </w:p>
        </w:tc>
        <w:tc>
          <w:tcPr>
            <w:tcW w:w="0" w:type="auto"/>
          </w:tcPr>
          <w:p w14:paraId="6FDD2174" w14:textId="4688009D" w:rsidR="00D05987" w:rsidRPr="00D30D82" w:rsidRDefault="00D05987" w:rsidP="003E32E8">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11595FDF" w14:textId="77777777" w:rsidR="00D05987" w:rsidRPr="00D30D82" w:rsidRDefault="00D05987" w:rsidP="003E32E8">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2CBFA3E3" w14:textId="77777777" w:rsidR="00D05987" w:rsidRPr="00D30D82" w:rsidRDefault="00D05987" w:rsidP="003E32E8">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4EFF05F1" w14:textId="77777777" w:rsidR="00D05987" w:rsidRPr="00D30D82" w:rsidRDefault="00D05987" w:rsidP="003E32E8">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2893DD85" w14:textId="77777777" w:rsidR="00D05987" w:rsidRPr="00D30D82" w:rsidRDefault="00D05987" w:rsidP="003E32E8">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4BA61188" w14:textId="77777777" w:rsidR="00D05987" w:rsidRPr="00D30D82" w:rsidRDefault="00D05987" w:rsidP="003E32E8">
            <w:pPr>
              <w:jc w:val="right"/>
              <w:rPr>
                <w:rFonts w:ascii="Times New Roman" w:hAnsi="Times New Roman" w:cs="Times New Roman"/>
                <w:lang w:val="en-US"/>
              </w:rPr>
            </w:pPr>
            <w:r w:rsidRPr="00D30D82">
              <w:rPr>
                <w:rFonts w:ascii="Times New Roman" w:hAnsi="Times New Roman" w:cs="Times New Roman"/>
                <w:lang w:val="en-US"/>
              </w:rPr>
              <w:t>1</w:t>
            </w:r>
          </w:p>
        </w:tc>
      </w:tr>
      <w:tr w:rsidR="007D0273" w:rsidRPr="00D30D82" w14:paraId="1775EBF3" w14:textId="77777777" w:rsidTr="007D0273">
        <w:tc>
          <w:tcPr>
            <w:tcW w:w="0" w:type="auto"/>
          </w:tcPr>
          <w:p w14:paraId="17253E34" w14:textId="28FC9004" w:rsidR="00731CCC" w:rsidRPr="00D30D82" w:rsidRDefault="00731CCC" w:rsidP="006330AF">
            <w:pPr>
              <w:keepNext/>
              <w:ind w:right="-7"/>
              <w:jc w:val="center"/>
              <w:rPr>
                <w:rFonts w:ascii="Times New Roman" w:hAnsi="Times New Roman" w:cs="Times New Roman"/>
                <w:lang w:val="en-US"/>
              </w:rPr>
            </w:pPr>
          </w:p>
        </w:tc>
        <w:tc>
          <w:tcPr>
            <w:tcW w:w="0" w:type="auto"/>
          </w:tcPr>
          <w:p w14:paraId="0AD00F62"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F1</w:t>
            </w:r>
          </w:p>
        </w:tc>
        <w:tc>
          <w:tcPr>
            <w:tcW w:w="0" w:type="auto"/>
          </w:tcPr>
          <w:p w14:paraId="6AEAE8CF"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F2</w:t>
            </w:r>
          </w:p>
        </w:tc>
        <w:tc>
          <w:tcPr>
            <w:tcW w:w="0" w:type="auto"/>
          </w:tcPr>
          <w:p w14:paraId="50F22E9B"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F3</w:t>
            </w:r>
          </w:p>
        </w:tc>
        <w:tc>
          <w:tcPr>
            <w:tcW w:w="0" w:type="auto"/>
          </w:tcPr>
          <w:p w14:paraId="75F2CF3D"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F4</w:t>
            </w:r>
          </w:p>
        </w:tc>
        <w:tc>
          <w:tcPr>
            <w:tcW w:w="0" w:type="auto"/>
          </w:tcPr>
          <w:p w14:paraId="7F055CAE"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F5</w:t>
            </w:r>
          </w:p>
        </w:tc>
        <w:tc>
          <w:tcPr>
            <w:tcW w:w="0" w:type="auto"/>
          </w:tcPr>
          <w:p w14:paraId="0BC1736E"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F6</w:t>
            </w:r>
          </w:p>
        </w:tc>
      </w:tr>
      <w:tr w:rsidR="007D0273" w:rsidRPr="00D30D82" w14:paraId="214B952B" w14:textId="77777777" w:rsidTr="007D0273">
        <w:tc>
          <w:tcPr>
            <w:tcW w:w="0" w:type="auto"/>
          </w:tcPr>
          <w:p w14:paraId="21E98A78"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F1</w:t>
            </w:r>
          </w:p>
        </w:tc>
        <w:tc>
          <w:tcPr>
            <w:tcW w:w="0" w:type="auto"/>
          </w:tcPr>
          <w:p w14:paraId="1771D21F"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0496AF67" w14:textId="288C147B"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.4</w:t>
            </w:r>
            <w:r w:rsidR="00101D2B" w:rsidRPr="00D30D82">
              <w:rPr>
                <w:rFonts w:ascii="Times New Roman" w:hAnsi="Times New Roman" w:cs="Times New Roman"/>
                <w:lang w:val="en-US"/>
              </w:rPr>
              <w:t>8</w:t>
            </w:r>
          </w:p>
        </w:tc>
        <w:tc>
          <w:tcPr>
            <w:tcW w:w="0" w:type="auto"/>
          </w:tcPr>
          <w:p w14:paraId="23D3C87A" w14:textId="0587515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101D2B" w:rsidRPr="00D30D82">
              <w:rPr>
                <w:rFonts w:ascii="Times New Roman" w:hAnsi="Times New Roman" w:cs="Times New Roman"/>
                <w:lang w:val="en-US"/>
              </w:rPr>
              <w:t>27</w:t>
            </w:r>
          </w:p>
        </w:tc>
        <w:tc>
          <w:tcPr>
            <w:tcW w:w="0" w:type="auto"/>
          </w:tcPr>
          <w:p w14:paraId="0EBEC3CB"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 xml:space="preserve">0 </w:t>
            </w:r>
          </w:p>
        </w:tc>
        <w:tc>
          <w:tcPr>
            <w:tcW w:w="0" w:type="auto"/>
          </w:tcPr>
          <w:p w14:paraId="476A038F" w14:textId="662EA1A5"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101D2B" w:rsidRPr="00D30D82">
              <w:rPr>
                <w:rFonts w:ascii="Times New Roman" w:hAnsi="Times New Roman" w:cs="Times New Roman"/>
                <w:lang w:val="en-US"/>
              </w:rPr>
              <w:t>35</w:t>
            </w:r>
          </w:p>
        </w:tc>
        <w:tc>
          <w:tcPr>
            <w:tcW w:w="0" w:type="auto"/>
          </w:tcPr>
          <w:p w14:paraId="4917635C"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r>
      <w:tr w:rsidR="007D0273" w:rsidRPr="00D30D82" w14:paraId="36C38937" w14:textId="77777777" w:rsidTr="007D0273">
        <w:tc>
          <w:tcPr>
            <w:tcW w:w="0" w:type="auto"/>
          </w:tcPr>
          <w:p w14:paraId="6BA656CE"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F2</w:t>
            </w:r>
          </w:p>
        </w:tc>
        <w:tc>
          <w:tcPr>
            <w:tcW w:w="0" w:type="auto"/>
          </w:tcPr>
          <w:p w14:paraId="675D01EA" w14:textId="0F635DF0"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.4</w:t>
            </w:r>
            <w:r w:rsidR="00FC5B74" w:rsidRPr="00D30D82">
              <w:rPr>
                <w:rFonts w:ascii="Times New Roman" w:hAnsi="Times New Roman" w:cs="Times New Roman"/>
                <w:lang w:val="en-US"/>
              </w:rPr>
              <w:t>8</w:t>
            </w:r>
          </w:p>
        </w:tc>
        <w:tc>
          <w:tcPr>
            <w:tcW w:w="0" w:type="auto"/>
          </w:tcPr>
          <w:p w14:paraId="761F4931"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2947DF2D"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45499D49" w14:textId="6D92BFBF"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C77714" w:rsidRPr="00D30D82">
              <w:rPr>
                <w:rFonts w:ascii="Times New Roman" w:hAnsi="Times New Roman" w:cs="Times New Roman"/>
                <w:lang w:val="en-US"/>
              </w:rPr>
              <w:t>29</w:t>
            </w:r>
          </w:p>
        </w:tc>
        <w:tc>
          <w:tcPr>
            <w:tcW w:w="0" w:type="auto"/>
          </w:tcPr>
          <w:p w14:paraId="3423CE7D" w14:textId="0262C2B8"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934D2B" w:rsidRPr="00D30D82">
              <w:rPr>
                <w:rFonts w:ascii="Times New Roman" w:hAnsi="Times New Roman" w:cs="Times New Roman"/>
                <w:lang w:val="en-US"/>
              </w:rPr>
              <w:t>2</w:t>
            </w:r>
            <w:r w:rsidR="00C77714" w:rsidRPr="00D30D82">
              <w:rPr>
                <w:rFonts w:ascii="Times New Roman" w:hAnsi="Times New Roman" w:cs="Times New Roman"/>
                <w:lang w:val="en-US"/>
              </w:rPr>
              <w:t>9</w:t>
            </w:r>
          </w:p>
        </w:tc>
        <w:tc>
          <w:tcPr>
            <w:tcW w:w="0" w:type="auto"/>
          </w:tcPr>
          <w:p w14:paraId="5CB56A80"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r>
      <w:tr w:rsidR="007D0273" w:rsidRPr="00D30D82" w14:paraId="0F8BB62D" w14:textId="77777777" w:rsidTr="007D0273">
        <w:tc>
          <w:tcPr>
            <w:tcW w:w="0" w:type="auto"/>
          </w:tcPr>
          <w:p w14:paraId="0673DF39"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F3</w:t>
            </w:r>
          </w:p>
        </w:tc>
        <w:tc>
          <w:tcPr>
            <w:tcW w:w="0" w:type="auto"/>
          </w:tcPr>
          <w:p w14:paraId="264731D3" w14:textId="22F1CCDA"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FC5B74" w:rsidRPr="00D30D82">
              <w:rPr>
                <w:rFonts w:ascii="Times New Roman" w:hAnsi="Times New Roman" w:cs="Times New Roman"/>
                <w:lang w:val="en-US"/>
              </w:rPr>
              <w:t>27</w:t>
            </w:r>
          </w:p>
        </w:tc>
        <w:tc>
          <w:tcPr>
            <w:tcW w:w="0" w:type="auto"/>
          </w:tcPr>
          <w:p w14:paraId="144F3443"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3D94A231"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0A1EFFF4"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624DF86C" w14:textId="247914D5"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FC5B74" w:rsidRPr="00D30D82">
              <w:rPr>
                <w:rFonts w:ascii="Times New Roman" w:hAnsi="Times New Roman" w:cs="Times New Roman"/>
                <w:lang w:val="en-US"/>
              </w:rPr>
              <w:t>50</w:t>
            </w:r>
          </w:p>
        </w:tc>
        <w:tc>
          <w:tcPr>
            <w:tcW w:w="0" w:type="auto"/>
          </w:tcPr>
          <w:p w14:paraId="64403DB2"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r>
      <w:tr w:rsidR="007D0273" w:rsidRPr="00D30D82" w14:paraId="438B3DBE" w14:textId="77777777" w:rsidTr="007D0273">
        <w:tc>
          <w:tcPr>
            <w:tcW w:w="0" w:type="auto"/>
          </w:tcPr>
          <w:p w14:paraId="7DD88E06"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F4</w:t>
            </w:r>
          </w:p>
        </w:tc>
        <w:tc>
          <w:tcPr>
            <w:tcW w:w="0" w:type="auto"/>
          </w:tcPr>
          <w:p w14:paraId="77CD666D"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1DDF5351" w14:textId="3FAEDC9A"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FC5B74" w:rsidRPr="00D30D82">
              <w:rPr>
                <w:rFonts w:ascii="Times New Roman" w:hAnsi="Times New Roman" w:cs="Times New Roman"/>
                <w:lang w:val="en-US"/>
              </w:rPr>
              <w:t>29</w:t>
            </w:r>
          </w:p>
        </w:tc>
        <w:tc>
          <w:tcPr>
            <w:tcW w:w="0" w:type="auto"/>
          </w:tcPr>
          <w:p w14:paraId="1B8C1DAC"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695B21C1"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682AD3E2"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4E0F7F16"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r>
      <w:tr w:rsidR="007D0273" w:rsidRPr="00D30D82" w14:paraId="51FC4415" w14:textId="77777777" w:rsidTr="007D0273">
        <w:tc>
          <w:tcPr>
            <w:tcW w:w="0" w:type="auto"/>
          </w:tcPr>
          <w:p w14:paraId="4FCC7831" w14:textId="77777777" w:rsidR="00731CCC" w:rsidRPr="00D30D82" w:rsidRDefault="00731CCC" w:rsidP="007C0919">
            <w:pPr>
              <w:keepNext/>
              <w:jc w:val="center"/>
              <w:rPr>
                <w:rFonts w:ascii="Times New Roman" w:hAnsi="Times New Roman" w:cs="Times New Roman"/>
                <w:lang w:val="en-US"/>
              </w:rPr>
            </w:pPr>
            <w:r w:rsidRPr="00D30D82">
              <w:rPr>
                <w:rFonts w:ascii="Times New Roman" w:hAnsi="Times New Roman" w:cs="Times New Roman"/>
                <w:lang w:val="en-US"/>
              </w:rPr>
              <w:t>F5</w:t>
            </w:r>
          </w:p>
        </w:tc>
        <w:tc>
          <w:tcPr>
            <w:tcW w:w="0" w:type="auto"/>
          </w:tcPr>
          <w:p w14:paraId="722BC54B" w14:textId="661BF278"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FC5B74" w:rsidRPr="00D30D82">
              <w:rPr>
                <w:rFonts w:ascii="Times New Roman" w:hAnsi="Times New Roman" w:cs="Times New Roman"/>
                <w:lang w:val="en-US"/>
              </w:rPr>
              <w:t>35</w:t>
            </w:r>
          </w:p>
        </w:tc>
        <w:tc>
          <w:tcPr>
            <w:tcW w:w="0" w:type="auto"/>
          </w:tcPr>
          <w:p w14:paraId="143CB1C1" w14:textId="0AD771C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934D2B" w:rsidRPr="00D30D82">
              <w:rPr>
                <w:rFonts w:ascii="Times New Roman" w:hAnsi="Times New Roman" w:cs="Times New Roman"/>
                <w:lang w:val="en-US"/>
              </w:rPr>
              <w:t>2</w:t>
            </w:r>
            <w:r w:rsidR="00FC5B74" w:rsidRPr="00D30D82">
              <w:rPr>
                <w:rFonts w:ascii="Times New Roman" w:hAnsi="Times New Roman" w:cs="Times New Roman"/>
                <w:lang w:val="en-US"/>
              </w:rPr>
              <w:t>9</w:t>
            </w:r>
          </w:p>
        </w:tc>
        <w:tc>
          <w:tcPr>
            <w:tcW w:w="0" w:type="auto"/>
          </w:tcPr>
          <w:p w14:paraId="777BF4FA" w14:textId="2C346FAE"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w:t>
            </w:r>
            <w:r w:rsidR="00FC5B74" w:rsidRPr="00D30D82">
              <w:rPr>
                <w:rFonts w:ascii="Times New Roman" w:hAnsi="Times New Roman" w:cs="Times New Roman"/>
                <w:lang w:val="en-US"/>
              </w:rPr>
              <w:t>50</w:t>
            </w:r>
          </w:p>
        </w:tc>
        <w:tc>
          <w:tcPr>
            <w:tcW w:w="0" w:type="auto"/>
          </w:tcPr>
          <w:p w14:paraId="6972200A"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5A441E56"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1</w:t>
            </w:r>
          </w:p>
        </w:tc>
        <w:tc>
          <w:tcPr>
            <w:tcW w:w="0" w:type="auto"/>
          </w:tcPr>
          <w:p w14:paraId="024CA901" w14:textId="77777777" w:rsidR="00731CCC" w:rsidRPr="00D30D82" w:rsidRDefault="00731CCC" w:rsidP="007C0919">
            <w:pPr>
              <w:keepNext/>
              <w:jc w:val="right"/>
              <w:rPr>
                <w:rFonts w:ascii="Times New Roman" w:hAnsi="Times New Roman" w:cs="Times New Roman"/>
                <w:lang w:val="en-US"/>
              </w:rPr>
            </w:pPr>
            <w:r w:rsidRPr="00D30D82">
              <w:rPr>
                <w:rFonts w:ascii="Times New Roman" w:hAnsi="Times New Roman" w:cs="Times New Roman"/>
                <w:lang w:val="en-US"/>
              </w:rPr>
              <w:t>0</w:t>
            </w:r>
          </w:p>
        </w:tc>
      </w:tr>
      <w:tr w:rsidR="007D0273" w:rsidRPr="00D30D82" w14:paraId="77BBF6E7" w14:textId="77777777" w:rsidTr="007D0273">
        <w:tc>
          <w:tcPr>
            <w:tcW w:w="0" w:type="auto"/>
          </w:tcPr>
          <w:p w14:paraId="55CCC6BA" w14:textId="77777777" w:rsidR="00731CCC" w:rsidRPr="00D30D82" w:rsidRDefault="00731CCC" w:rsidP="007C0919">
            <w:pPr>
              <w:jc w:val="center"/>
              <w:rPr>
                <w:rFonts w:ascii="Times New Roman" w:hAnsi="Times New Roman" w:cs="Times New Roman"/>
                <w:lang w:val="en-US"/>
              </w:rPr>
            </w:pPr>
            <w:r w:rsidRPr="00D30D82">
              <w:rPr>
                <w:rFonts w:ascii="Times New Roman" w:hAnsi="Times New Roman" w:cs="Times New Roman"/>
                <w:lang w:val="en-US"/>
              </w:rPr>
              <w:t>F6</w:t>
            </w:r>
          </w:p>
        </w:tc>
        <w:tc>
          <w:tcPr>
            <w:tcW w:w="0" w:type="auto"/>
          </w:tcPr>
          <w:p w14:paraId="2BF0AA09" w14:textId="77777777" w:rsidR="00731CCC" w:rsidRPr="00D30D82" w:rsidRDefault="00731CCC" w:rsidP="007C0919">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4AB7D44A" w14:textId="77777777" w:rsidR="00731CCC" w:rsidRPr="00D30D82" w:rsidRDefault="00731CCC" w:rsidP="007C0919">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0957FD7E" w14:textId="77777777" w:rsidR="00731CCC" w:rsidRPr="00D30D82" w:rsidRDefault="00731CCC" w:rsidP="007C0919">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0FA47FC0" w14:textId="77777777" w:rsidR="00731CCC" w:rsidRPr="00D30D82" w:rsidRDefault="00731CCC" w:rsidP="007C0919">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34C5AC56" w14:textId="77777777" w:rsidR="00731CCC" w:rsidRPr="00D30D82" w:rsidRDefault="00731CCC" w:rsidP="007C0919">
            <w:pPr>
              <w:jc w:val="right"/>
              <w:rPr>
                <w:rFonts w:ascii="Times New Roman" w:hAnsi="Times New Roman" w:cs="Times New Roman"/>
                <w:lang w:val="en-US"/>
              </w:rPr>
            </w:pPr>
            <w:r w:rsidRPr="00D30D82">
              <w:rPr>
                <w:rFonts w:ascii="Times New Roman" w:hAnsi="Times New Roman" w:cs="Times New Roman"/>
                <w:lang w:val="en-US"/>
              </w:rPr>
              <w:t>0</w:t>
            </w:r>
          </w:p>
        </w:tc>
        <w:tc>
          <w:tcPr>
            <w:tcW w:w="0" w:type="auto"/>
          </w:tcPr>
          <w:p w14:paraId="1E7132F1" w14:textId="77777777" w:rsidR="00731CCC" w:rsidRPr="00D30D82" w:rsidRDefault="00731CCC" w:rsidP="007C0919">
            <w:pPr>
              <w:jc w:val="right"/>
              <w:rPr>
                <w:rFonts w:ascii="Times New Roman" w:hAnsi="Times New Roman" w:cs="Times New Roman"/>
                <w:lang w:val="en-US"/>
              </w:rPr>
            </w:pPr>
            <w:r w:rsidRPr="00D30D82">
              <w:rPr>
                <w:rFonts w:ascii="Times New Roman" w:hAnsi="Times New Roman" w:cs="Times New Roman"/>
                <w:lang w:val="en-US"/>
              </w:rPr>
              <w:t>1</w:t>
            </w:r>
          </w:p>
        </w:tc>
      </w:tr>
    </w:tbl>
    <w:p w14:paraId="10E4407A" w14:textId="77777777" w:rsidR="00731CCC" w:rsidRPr="00D30D82" w:rsidRDefault="00731CCC" w:rsidP="003758C7">
      <w:pPr>
        <w:spacing w:after="120" w:line="240" w:lineRule="auto"/>
        <w:rPr>
          <w:rFonts w:ascii="Times New Roman" w:hAnsi="Times New Roman" w:cs="Times New Roman"/>
          <w:lang w:val="en-US"/>
        </w:rPr>
        <w:sectPr w:rsidR="00731CCC" w:rsidRPr="00D30D82" w:rsidSect="00731CCC">
          <w:type w:val="continuous"/>
          <w:pgSz w:w="12240" w:h="15840"/>
          <w:pgMar w:top="1440" w:right="1800" w:bottom="1440" w:left="1800" w:header="708" w:footer="708" w:gutter="0"/>
          <w:cols w:num="2" w:space="708"/>
          <w:docGrid w:linePitch="360"/>
        </w:sectPr>
      </w:pPr>
    </w:p>
    <w:p w14:paraId="5E34F797" w14:textId="77777777" w:rsidR="00762B04" w:rsidRPr="00D30D82" w:rsidRDefault="00AA1C82" w:rsidP="00762B04">
      <w:pPr>
        <w:rPr>
          <w:rFonts w:ascii="Times New Roman" w:hAnsi="Times New Roman" w:cs="Times New Roman"/>
          <w:lang w:val="en-US"/>
        </w:rPr>
      </w:pPr>
      <w:r w:rsidRPr="00D30D82">
        <w:rPr>
          <w:rFonts w:ascii="Times New Roman" w:hAnsi="Times New Roman" w:cs="Times New Roman"/>
          <w:lang w:val="en-US"/>
        </w:rPr>
        <w:br w:type="column"/>
      </w:r>
      <w:r w:rsidR="00762B04" w:rsidRPr="00D30D82">
        <w:rPr>
          <w:rFonts w:ascii="Times New Roman" w:hAnsi="Times New Roman" w:cs="Times New Roman"/>
          <w:lang w:val="en-US"/>
        </w:rPr>
        <w:lastRenderedPageBreak/>
        <w:t xml:space="preserve">For the present data, the maximal absolute correlation was above .25 for the first 16 variables (all net </w:t>
      </w:r>
      <w:r w:rsidR="00762B04" w:rsidRPr="00D30D82">
        <w:rPr>
          <w:rFonts w:ascii="Times New Roman" w:hAnsi="Times New Roman" w:cs="Times New Roman"/>
          <w:i/>
          <w:iCs/>
          <w:lang w:val="en-US"/>
        </w:rPr>
        <w:t>p</w:t>
      </w:r>
      <w:r w:rsidR="00762B04" w:rsidRPr="00D30D82">
        <w:rPr>
          <w:rFonts w:ascii="Times New Roman" w:hAnsi="Times New Roman" w:cs="Times New Roman"/>
          <w:lang w:val="en-US"/>
        </w:rPr>
        <w:t xml:space="preserve"> &lt; 1e-15) and respectively 0.064 and 0.033 (net </w:t>
      </w:r>
      <w:r w:rsidR="00762B04" w:rsidRPr="00D30D82">
        <w:rPr>
          <w:rFonts w:ascii="Times New Roman" w:hAnsi="Times New Roman" w:cs="Times New Roman"/>
          <w:i/>
          <w:iCs/>
          <w:lang w:val="en-US"/>
        </w:rPr>
        <w:t>p</w:t>
      </w:r>
      <w:r w:rsidR="00762B04" w:rsidRPr="00D30D82">
        <w:rPr>
          <w:rFonts w:ascii="Times New Roman" w:hAnsi="Times New Roman" w:cs="Times New Roman"/>
          <w:lang w:val="en-US"/>
        </w:rPr>
        <w:t xml:space="preserve"> = 0.0669 and 0.9292), so that these two variables were declared orphan by both criteria and given null loadings on all factors.</w:t>
      </w:r>
    </w:p>
    <w:p w14:paraId="310B38C5" w14:textId="77777777" w:rsidR="00762B04" w:rsidRPr="00D30D82" w:rsidRDefault="00762B04" w:rsidP="00762B04">
      <w:pPr>
        <w:rPr>
          <w:rFonts w:ascii="Times New Roman" w:hAnsi="Times New Roman" w:cs="Times New Roman"/>
          <w:lang w:val="en-US"/>
        </w:rPr>
      </w:pPr>
      <w:r w:rsidRPr="00D30D82">
        <w:rPr>
          <w:rFonts w:ascii="Times New Roman" w:hAnsi="Times New Roman" w:cs="Times New Roman"/>
          <w:highlight w:val="yellow"/>
          <w:lang w:val="en-US"/>
        </w:rPr>
        <w:t>Followin</w:t>
      </w:r>
      <w:r w:rsidRPr="00D30D82">
        <w:rPr>
          <w:rFonts w:ascii="Times New Roman" w:hAnsi="Times New Roman" w:cs="Times New Roman"/>
          <w:lang w:val="en-US"/>
        </w:rPr>
        <w:t>g pairwise signal cancellation attempts, hierarchical clustering of the complete type is applied to form groupings of variables each capable of cancelling the signal of the others in the same cluster. Although this is based on the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values acting as distances between variables, the limit of allowed clusters is set by transforming the maximum across-clusters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into a net probability, to account for the number of pairs of between-cluster variables involved.</w:t>
      </w:r>
    </w:p>
    <w:p w14:paraId="168D9A09" w14:textId="77777777" w:rsidR="00762B04" w:rsidRPr="00D30D82" w:rsidRDefault="00762B04" w:rsidP="00762B04">
      <w:pPr>
        <w:rPr>
          <w:rFonts w:ascii="Times New Roman" w:hAnsi="Times New Roman" w:cs="Times New Roman"/>
          <w:lang w:val="en-US"/>
        </w:rPr>
      </w:pPr>
      <w:r w:rsidRPr="00D30D82">
        <w:rPr>
          <w:rFonts w:ascii="Times New Roman" w:hAnsi="Times New Roman" w:cs="Times New Roman"/>
          <w:lang w:val="en-US"/>
        </w:rPr>
        <w:t xml:space="preserve">Having identified clusters of unifactorial indicators of each factor, the correlation between pairs of clusters (potential factors) is estimated by averaging the correlations between all pairs of unifactorial variables, one from each factor, corrected by the inverse product for the factor loadings of the contributing variables. Statistical testing and nullifying of non-significant correlations, correcting for the number of tests, are postponed to a later step, as the number of factors is not definitively set. </w:t>
      </w:r>
    </w:p>
    <w:p w14:paraId="515B1526" w14:textId="77777777" w:rsidR="00762B04" w:rsidRPr="00D30D82" w:rsidRDefault="00762B04" w:rsidP="00762B04">
      <w:pPr>
        <w:rPr>
          <w:rFonts w:ascii="Times New Roman" w:hAnsi="Times New Roman" w:cs="Times New Roman"/>
          <w:lang w:val="en-US"/>
        </w:rPr>
      </w:pPr>
      <w:r w:rsidRPr="00D30D82">
        <w:rPr>
          <w:rFonts w:ascii="Times New Roman" w:hAnsi="Times New Roman" w:cs="Times New Roman"/>
          <w:lang w:val="en-US"/>
        </w:rPr>
        <w:t>Indeed, when at least three clusters were retained, SCRoF tests all trios of clusters for possible coplanarity. This involves taking each combination of individual variables from each cluster, weighting the first two to cancel the signal of the third one. The worse of all the associated cancellation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is transformed into a net probability that is compared with the two statistical thresholds. The result, for any trio of clusters, imply either that the three clusters share one plane, that they constitute a three-dimensional space, or both in parallel scenarios. For each scenario admitting coplanarity of a trio of clusters, the most orthogonal pair is retained as two bona fide factors. As already mentioned, the variables of the remaining cluster become muti-factorial indicators informed by these two factors.</w:t>
      </w:r>
    </w:p>
    <w:p w14:paraId="2E473064" w14:textId="77777777" w:rsidR="00762B04" w:rsidRPr="00D30D82" w:rsidRDefault="00762B04" w:rsidP="00762B04">
      <w:pPr>
        <w:rPr>
          <w:rFonts w:ascii="Times New Roman" w:hAnsi="Times New Roman" w:cs="Times New Roman"/>
          <w:lang w:val="en-US"/>
        </w:rPr>
      </w:pPr>
      <w:r w:rsidRPr="00D30D82">
        <w:rPr>
          <w:rFonts w:ascii="Times New Roman" w:hAnsi="Times New Roman" w:cs="Times New Roman"/>
          <w:lang w:val="en-US"/>
        </w:rPr>
        <w:t>If variables remain that did not cluster for lack of pairwise cancellation of their signal, SCRoF proceeds with attempts at cancelling their signal by pairs, then triplets, etc., of variables exclusive to their respective factor. Here also, all combinations of variables representing their respective factors are used for signal cancellation, although this is primarily to obtain all possible loadings estimates of the target multi-factor variable on its informing factors. Each loading is obtained from the average of its various estimates, weighted by the inverse of the associated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to give more weight to estimates associated with better signal cancellation.</w:t>
      </w:r>
    </w:p>
    <w:p w14:paraId="7C184125" w14:textId="77777777" w:rsidR="00762B04" w:rsidRPr="00D30D82" w:rsidRDefault="00762B04" w:rsidP="00762B04">
      <w:pPr>
        <w:rPr>
          <w:rFonts w:ascii="Times New Roman" w:hAnsi="Times New Roman" w:cs="Times New Roman"/>
          <w:lang w:val="en-US"/>
        </w:rPr>
      </w:pPr>
      <w:r w:rsidRPr="00D30D82">
        <w:rPr>
          <w:rFonts w:ascii="Times New Roman" w:hAnsi="Times New Roman" w:cs="Times New Roman"/>
          <w:lang w:val="en-US"/>
        </w:rPr>
        <w:t xml:space="preserve">Deciding on significant factor correlations is based on averaging all </w:t>
      </w:r>
      <w:r w:rsidRPr="00D30D82">
        <w:rPr>
          <w:rFonts w:ascii="Times New Roman" w:hAnsi="Times New Roman" w:cs="Times New Roman"/>
          <w:i/>
          <w:iCs/>
          <w:lang w:val="en-US"/>
        </w:rPr>
        <w:t>k</w:t>
      </w:r>
      <w:r w:rsidRPr="00D30D82">
        <w:rPr>
          <w:rFonts w:ascii="Times New Roman" w:hAnsi="Times New Roman" w:cs="Times New Roman"/>
          <w:lang w:val="en-US"/>
        </w:rPr>
        <w:t xml:space="preserve"> pairwise correlations between variables exclusive to each involved factor. The variance of this average is thus 1/k the variance of individual correlations, which is 1/(N-1). A Bonferroni correlation for the total number of correlations tested is also applied and the resulting probabilities under the null hypothesis are compared to the two statistical thresholds. For each clearly significant mean correlation of variables, the corresponding factor correlation (i.e., adjusted for the variable loadings on their respective factors) is retained. For each clearly not significant mean correlation of variables, the factor correlation is set to 0. All combinations of probability in-between the two thresholds give rise to parallel scenario branches.</w:t>
      </w:r>
    </w:p>
    <w:p w14:paraId="498819F5" w14:textId="01285EA3" w:rsidR="00762B04" w:rsidRPr="00D30D82" w:rsidRDefault="00762B04" w:rsidP="00762B04">
      <w:pPr>
        <w:rPr>
          <w:rFonts w:ascii="Times New Roman" w:hAnsi="Times New Roman" w:cs="Times New Roman"/>
          <w:lang w:val="en-US"/>
        </w:rPr>
      </w:pPr>
      <w:r w:rsidRPr="00D30D82">
        <w:rPr>
          <w:rFonts w:ascii="Times New Roman" w:hAnsi="Times New Roman" w:cs="Times New Roman"/>
          <w:lang w:val="en-US"/>
        </w:rPr>
        <w:t xml:space="preserve">Each scenario is the combination of three branching levels, respectively relative to kept variables (KV), i.e. after exclusion, or not, of orphan variables, to variable grouping (VG), from parallel clustering decisions or exclusion of coplanar clusters, and to significant factor correlations (FC). Each scenario is expressed in a sparse pattern factor loading matrix and in the factor correlation matrix possibly with some null values. Even though the parameters of each scenario were </w:t>
      </w:r>
      <w:r w:rsidRPr="00D30D82">
        <w:rPr>
          <w:rFonts w:ascii="Times New Roman" w:hAnsi="Times New Roman" w:cs="Times New Roman"/>
          <w:lang w:val="en-US"/>
        </w:rPr>
        <w:lastRenderedPageBreak/>
        <w:t>obtained through separate non-linear optimizations, the credibility of each scenario is assessed by the same χ</w:t>
      </w:r>
      <w:r w:rsidRPr="00D30D82">
        <w:rPr>
          <w:rFonts w:ascii="Times New Roman" w:hAnsi="Times New Roman" w:cs="Times New Roman"/>
          <w:vertAlign w:val="superscript"/>
          <w:lang w:val="en-US"/>
        </w:rPr>
        <w:t>2</w:t>
      </w:r>
      <w:r w:rsidRPr="00D30D82">
        <w:rPr>
          <w:rFonts w:ascii="Times New Roman" w:hAnsi="Times New Roman" w:cs="Times New Roman"/>
          <w:lang w:val="en-US"/>
        </w:rPr>
        <w:t xml:space="preserve"> fit index as in CFA (</w:t>
      </w:r>
      <w:proofErr w:type="spellStart"/>
      <w:r w:rsidRPr="00D30D82">
        <w:rPr>
          <w:rFonts w:ascii="Times New Roman" w:hAnsi="Times New Roman" w:cs="Times New Roman"/>
          <w:lang w:val="en-US"/>
        </w:rPr>
        <w:t>Jöreskog</w:t>
      </w:r>
      <w:proofErr w:type="spellEnd"/>
      <w:r w:rsidRPr="00D30D82">
        <w:rPr>
          <w:rFonts w:ascii="Times New Roman" w:hAnsi="Times New Roman" w:cs="Times New Roman"/>
          <w:lang w:val="en-US"/>
        </w:rPr>
        <w:t>, 19</w:t>
      </w:r>
      <w:r w:rsidR="006811E8" w:rsidRPr="00D30D82">
        <w:rPr>
          <w:rFonts w:ascii="Times New Roman" w:hAnsi="Times New Roman" w:cs="Times New Roman"/>
          <w:lang w:val="en-US"/>
        </w:rPr>
        <w:t>67</w:t>
      </w:r>
      <w:r w:rsidRPr="00D30D82">
        <w:rPr>
          <w:rFonts w:ascii="Times New Roman" w:hAnsi="Times New Roman" w:cs="Times New Roman"/>
          <w:lang w:val="en-US"/>
        </w:rPr>
        <w:t xml:space="preserve">), where non-zero scenario parameters determine the associated degrees of freedom. </w:t>
      </w:r>
      <w:r w:rsidRPr="00D30D82">
        <w:rPr>
          <w:rFonts w:ascii="Times New Roman" w:hAnsi="Times New Roman" w:cs="Times New Roman"/>
          <w:highlight w:val="yellow"/>
          <w:lang w:val="en-US"/>
        </w:rPr>
        <w:t>This constitutes an initial assessment of the scenarios. The parameters of any scenario may then be refined by transmitting its pattern and correlation matrices to a SEM application</w:t>
      </w:r>
      <w:r w:rsidRPr="00D30D82">
        <w:rPr>
          <w:rFonts w:ascii="Times New Roman" w:hAnsi="Times New Roman" w:cs="Times New Roman"/>
          <w:lang w:val="en-US"/>
        </w:rPr>
        <w:t xml:space="preserve">. For the upcoming illustrations using </w:t>
      </w:r>
      <w:proofErr w:type="spellStart"/>
      <w:r w:rsidRPr="00D30D82">
        <w:rPr>
          <w:rFonts w:ascii="Times New Roman" w:hAnsi="Times New Roman" w:cs="Times New Roman"/>
          <w:lang w:val="en-US"/>
        </w:rPr>
        <w:t>Matlab</w:t>
      </w:r>
      <w:proofErr w:type="spellEnd"/>
      <w:r w:rsidRPr="00D30D82">
        <w:rPr>
          <w:rFonts w:ascii="Times New Roman" w:hAnsi="Times New Roman" w:cs="Times New Roman"/>
          <w:lang w:val="en-US"/>
        </w:rPr>
        <w:t xml:space="preserve"> code, this was done manually using Onyx (Ref). The upcoming R version will automatically call </w:t>
      </w:r>
      <w:proofErr w:type="spellStart"/>
      <w:r w:rsidRPr="00D30D82">
        <w:rPr>
          <w:rFonts w:ascii="Times New Roman" w:hAnsi="Times New Roman" w:cs="Times New Roman"/>
          <w:lang w:val="en-US"/>
        </w:rPr>
        <w:t>Lavaan</w:t>
      </w:r>
      <w:proofErr w:type="spellEnd"/>
      <w:r w:rsidRPr="00D30D82">
        <w:rPr>
          <w:rFonts w:ascii="Times New Roman" w:hAnsi="Times New Roman" w:cs="Times New Roman"/>
          <w:lang w:val="en-US"/>
        </w:rPr>
        <w:t xml:space="preserve"> (Ref).</w:t>
      </w:r>
    </w:p>
    <w:p w14:paraId="0558AD0A" w14:textId="77777777" w:rsidR="00762B04" w:rsidRPr="00D30D82" w:rsidRDefault="00762B04" w:rsidP="00762B04">
      <w:pPr>
        <w:rPr>
          <w:rFonts w:ascii="Times New Roman" w:hAnsi="Times New Roman" w:cs="Times New Roman"/>
          <w:lang w:val="en-US"/>
        </w:rPr>
      </w:pPr>
      <w:r w:rsidRPr="00D30D82">
        <w:rPr>
          <w:rFonts w:ascii="Times New Roman" w:hAnsi="Times New Roman" w:cs="Times New Roman"/>
          <w:lang w:val="en-US"/>
        </w:rPr>
        <w:t>Illustrations</w:t>
      </w:r>
    </w:p>
    <w:p w14:paraId="35F314BA" w14:textId="77777777" w:rsidR="00762B04" w:rsidRPr="00D30D82" w:rsidRDefault="00762B04" w:rsidP="00762B04">
      <w:pPr>
        <w:rPr>
          <w:rFonts w:ascii="Times New Roman" w:hAnsi="Times New Roman" w:cs="Times New Roman"/>
          <w:lang w:val="en-US"/>
        </w:rPr>
      </w:pPr>
      <w:r w:rsidRPr="00D30D82">
        <w:rPr>
          <w:rFonts w:ascii="Times New Roman" w:hAnsi="Times New Roman" w:cs="Times New Roman"/>
          <w:lang w:val="en-US"/>
        </w:rPr>
        <w:t>The voluntarily complex 6-factor example used below to illustrate SCFA was made to include two doublet factors, where only one of them correlates with other factors. In conventional EFA, doublet factors require estimating two loadings constrained by a single correlation, such that, say, a correlation of 0.49 may be reproduced by any pair of loadings. Acceptable values range from (0.49, 1.0) to (1.0, 0.49), with no preference for (0.7, 0.7) and much less for that actual pair of loadings. The parameter search may even reach solutions where one normalized variable is assigned a loading larger than 1.0, a so-called Heywood case. The purpose of having two doublet factors, is to illustrate that signal cancellation should not retain this indeterminacy for a doublet factor correlated with remaining factors, as yet-incomplete cancellation between its two variables would imply correlations with variables from these other factors. For an independent doublet factor, fortuitous sample correlations would likely settle the loadings within reasonable limits, although SEM refinement of the solution parameters may make these unconstrained loadings equal. The presence of doublet factor indeterminacy may thus be judged from the factor correlations.</w:t>
      </w:r>
    </w:p>
    <w:p w14:paraId="0EFC1AA9" w14:textId="496EF0F9" w:rsidR="00762B04" w:rsidRPr="00D30D82" w:rsidRDefault="00762B04" w:rsidP="001976B6">
      <w:pPr>
        <w:spacing w:after="0" w:line="240" w:lineRule="auto"/>
        <w:rPr>
          <w:rFonts w:ascii="Times New Roman" w:hAnsi="Times New Roman" w:cs="Times New Roman"/>
          <w:lang w:val="en-US"/>
        </w:rPr>
      </w:pPr>
    </w:p>
    <w:p w14:paraId="676664C6" w14:textId="77777777" w:rsidR="00762B04" w:rsidRPr="00D30D82" w:rsidRDefault="00762B04" w:rsidP="001976B6">
      <w:pPr>
        <w:spacing w:after="0" w:line="240" w:lineRule="auto"/>
        <w:rPr>
          <w:rFonts w:ascii="Times New Roman" w:hAnsi="Times New Roman" w:cs="Times New Roman"/>
          <w:lang w:val="en-US"/>
        </w:rPr>
      </w:pPr>
    </w:p>
    <w:p w14:paraId="5D4A9606" w14:textId="17A0CD99" w:rsidR="001976B6" w:rsidRPr="00D30D82" w:rsidRDefault="001976B6" w:rsidP="001976B6">
      <w:pPr>
        <w:spacing w:after="0" w:line="240" w:lineRule="auto"/>
        <w:rPr>
          <w:rFonts w:ascii="Times New Roman" w:hAnsi="Times New Roman" w:cs="Times New Roman"/>
          <w:lang w:val="en-US"/>
        </w:rPr>
      </w:pPr>
      <w:r w:rsidRPr="00D30D82">
        <w:rPr>
          <w:rFonts w:ascii="Times New Roman" w:hAnsi="Times New Roman" w:cs="Times New Roman"/>
          <w:lang w:val="en-US"/>
        </w:rPr>
        <w:t>&gt;&gt; for k=</w:t>
      </w:r>
      <w:proofErr w:type="gramStart"/>
      <w:r w:rsidRPr="00D30D82">
        <w:rPr>
          <w:rFonts w:ascii="Times New Roman" w:hAnsi="Times New Roman" w:cs="Times New Roman"/>
          <w:lang w:val="en-US"/>
        </w:rPr>
        <w:t>1:5,k</w:t>
      </w:r>
      <w:proofErr w:type="gramEnd"/>
      <w:r w:rsidRPr="00D30D82">
        <w:rPr>
          <w:rFonts w:ascii="Times New Roman" w:hAnsi="Times New Roman" w:cs="Times New Roman"/>
          <w:lang w:val="en-US"/>
        </w:rPr>
        <w:t>,SCRoFreport(aa(k));end</w:t>
      </w:r>
    </w:p>
    <w:p w14:paraId="116A5686" w14:textId="77777777" w:rsidR="001976B6" w:rsidRPr="00D30D82" w:rsidRDefault="001976B6" w:rsidP="001976B6">
      <w:pPr>
        <w:spacing w:after="0" w:line="240" w:lineRule="auto"/>
        <w:rPr>
          <w:rFonts w:ascii="Times New Roman" w:hAnsi="Times New Roman" w:cs="Times New Roman"/>
          <w:lang w:val="en-US"/>
        </w:rPr>
      </w:pPr>
    </w:p>
    <w:p w14:paraId="37860D33" w14:textId="77777777" w:rsidR="001976B6" w:rsidRPr="00D30D82" w:rsidRDefault="001976B6" w:rsidP="001976B6">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2CB5320C" w14:textId="77777777" w:rsidR="001976B6" w:rsidRPr="00D30D82" w:rsidRDefault="001976B6" w:rsidP="001976B6">
      <w:pPr>
        <w:spacing w:after="0" w:line="240" w:lineRule="auto"/>
        <w:rPr>
          <w:rFonts w:ascii="Times New Roman" w:hAnsi="Times New Roman" w:cs="Times New Roman"/>
        </w:rPr>
      </w:pPr>
    </w:p>
    <w:p w14:paraId="3E4DCC01"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 xml:space="preserve">     1</w:t>
      </w:r>
    </w:p>
    <w:p w14:paraId="49980D71" w14:textId="77777777" w:rsidR="001976B6" w:rsidRPr="00D30D82" w:rsidRDefault="001976B6" w:rsidP="001976B6">
      <w:pPr>
        <w:spacing w:after="0" w:line="240" w:lineRule="auto"/>
        <w:rPr>
          <w:rFonts w:ascii="Times New Roman" w:hAnsi="Times New Roman" w:cs="Times New Roman"/>
        </w:rPr>
      </w:pPr>
    </w:p>
    <w:p w14:paraId="6948820A"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Scénarios explorés:</w:t>
      </w:r>
    </w:p>
    <w:p w14:paraId="1DB1993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 p=0.93717 X2(</w:t>
      </w:r>
      <w:proofErr w:type="gramStart"/>
      <w:r w:rsidRPr="00D30D82">
        <w:rPr>
          <w:rFonts w:ascii="Times New Roman" w:hAnsi="Times New Roman" w:cs="Times New Roman"/>
        </w:rPr>
        <w:t>47)=</w:t>
      </w:r>
      <w:proofErr w:type="gramEnd"/>
      <w:r w:rsidRPr="00D30D82">
        <w:rPr>
          <w:rFonts w:ascii="Times New Roman" w:hAnsi="Times New Roman" w:cs="Times New Roman"/>
        </w:rPr>
        <w:t>33.129 VG:22 FC:1   4f mf:8,9 excluant  v14 v-15 v-16 v-13</w:t>
      </w:r>
    </w:p>
    <w:p w14:paraId="4150B0AC"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 p=0.40404 X2(</w:t>
      </w:r>
      <w:proofErr w:type="gramStart"/>
      <w:r w:rsidRPr="00D30D82">
        <w:rPr>
          <w:rFonts w:ascii="Times New Roman" w:hAnsi="Times New Roman" w:cs="Times New Roman"/>
        </w:rPr>
        <w:t>48)=</w:t>
      </w:r>
      <w:proofErr w:type="gramEnd"/>
      <w:r w:rsidRPr="00D30D82">
        <w:rPr>
          <w:rFonts w:ascii="Times New Roman" w:hAnsi="Times New Roman" w:cs="Times New Roman"/>
        </w:rPr>
        <w:t xml:space="preserve">49.735 VG:22 FC:2  </w:t>
      </w:r>
    </w:p>
    <w:p w14:paraId="4F968575"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 p=0.92293 X2(</w:t>
      </w:r>
      <w:proofErr w:type="gramStart"/>
      <w:r w:rsidRPr="00D30D82">
        <w:rPr>
          <w:rFonts w:ascii="Times New Roman" w:hAnsi="Times New Roman" w:cs="Times New Roman"/>
        </w:rPr>
        <w:t>47)=</w:t>
      </w:r>
      <w:proofErr w:type="gramEnd"/>
      <w:r w:rsidRPr="00D30D82">
        <w:rPr>
          <w:rFonts w:ascii="Times New Roman" w:hAnsi="Times New Roman" w:cs="Times New Roman"/>
        </w:rPr>
        <w:t>33.951 VG:21 FC:1   4f mf:6,7 excluant  v14 v-15 v-16 v-13</w:t>
      </w:r>
    </w:p>
    <w:p w14:paraId="5C8AC49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4: p=0.00840 X2(</w:t>
      </w:r>
      <w:proofErr w:type="gramStart"/>
      <w:r w:rsidRPr="00D30D82">
        <w:rPr>
          <w:rFonts w:ascii="Times New Roman" w:hAnsi="Times New Roman" w:cs="Times New Roman"/>
        </w:rPr>
        <w:t>48)=</w:t>
      </w:r>
      <w:proofErr w:type="gramEnd"/>
      <w:r w:rsidRPr="00D30D82">
        <w:rPr>
          <w:rFonts w:ascii="Times New Roman" w:hAnsi="Times New Roman" w:cs="Times New Roman"/>
        </w:rPr>
        <w:t xml:space="preserve">74.526 VG:21 FC:2  </w:t>
      </w:r>
    </w:p>
    <w:p w14:paraId="52A42AE5"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5: p=0.89335 X2(</w:t>
      </w:r>
      <w:proofErr w:type="gramStart"/>
      <w:r w:rsidRPr="00D30D82">
        <w:rPr>
          <w:rFonts w:ascii="Times New Roman" w:hAnsi="Times New Roman" w:cs="Times New Roman"/>
        </w:rPr>
        <w:t>47)=</w:t>
      </w:r>
      <w:proofErr w:type="gramEnd"/>
      <w:r w:rsidRPr="00D30D82">
        <w:rPr>
          <w:rFonts w:ascii="Times New Roman" w:hAnsi="Times New Roman" w:cs="Times New Roman"/>
        </w:rPr>
        <w:t>35.377 VG:14 FC:1   5f excluant  v14 v15 v16 v-13</w:t>
      </w:r>
    </w:p>
    <w:p w14:paraId="7F0E77D1"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6: p=0.34117 X2(</w:t>
      </w:r>
      <w:proofErr w:type="gramStart"/>
      <w:r w:rsidRPr="00D30D82">
        <w:rPr>
          <w:rFonts w:ascii="Times New Roman" w:hAnsi="Times New Roman" w:cs="Times New Roman"/>
        </w:rPr>
        <w:t>48)=</w:t>
      </w:r>
      <w:proofErr w:type="gramEnd"/>
      <w:r w:rsidRPr="00D30D82">
        <w:rPr>
          <w:rFonts w:ascii="Times New Roman" w:hAnsi="Times New Roman" w:cs="Times New Roman"/>
        </w:rPr>
        <w:t xml:space="preserve">51.425 VG:14 FC:2  </w:t>
      </w:r>
    </w:p>
    <w:p w14:paraId="69178AF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7: p=0.00224 X2(</w:t>
      </w:r>
      <w:proofErr w:type="gramStart"/>
      <w:r w:rsidRPr="00D30D82">
        <w:rPr>
          <w:rFonts w:ascii="Times New Roman" w:hAnsi="Times New Roman" w:cs="Times New Roman"/>
        </w:rPr>
        <w:t>49)=</w:t>
      </w:r>
      <w:proofErr w:type="gramEnd"/>
      <w:r w:rsidRPr="00D30D82">
        <w:rPr>
          <w:rFonts w:ascii="Times New Roman" w:hAnsi="Times New Roman" w:cs="Times New Roman"/>
        </w:rPr>
        <w:t xml:space="preserve">81.873 VG:14 FC:3  </w:t>
      </w:r>
    </w:p>
    <w:p w14:paraId="473AA08F"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8: p=0.00016 X2(</w:t>
      </w:r>
      <w:proofErr w:type="gramStart"/>
      <w:r w:rsidRPr="00D30D82">
        <w:rPr>
          <w:rFonts w:ascii="Times New Roman" w:hAnsi="Times New Roman" w:cs="Times New Roman"/>
        </w:rPr>
        <w:t>50)=</w:t>
      </w:r>
      <w:proofErr w:type="gramEnd"/>
      <w:r w:rsidRPr="00D30D82">
        <w:rPr>
          <w:rFonts w:ascii="Times New Roman" w:hAnsi="Times New Roman" w:cs="Times New Roman"/>
        </w:rPr>
        <w:t xml:space="preserve">94.081 VG:14 FC:4  </w:t>
      </w:r>
    </w:p>
    <w:p w14:paraId="2F2E79B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9: p=0.89246 X2(</w:t>
      </w:r>
      <w:proofErr w:type="gramStart"/>
      <w:r w:rsidRPr="00D30D82">
        <w:rPr>
          <w:rFonts w:ascii="Times New Roman" w:hAnsi="Times New Roman" w:cs="Times New Roman"/>
        </w:rPr>
        <w:t>70)=</w:t>
      </w:r>
      <w:proofErr w:type="gramEnd"/>
      <w:r w:rsidRPr="00D30D82">
        <w:rPr>
          <w:rFonts w:ascii="Times New Roman" w:hAnsi="Times New Roman" w:cs="Times New Roman"/>
        </w:rPr>
        <w:t>55.753 VG:18 FC:1   5f mf:8,9 excluant  v14 v-13</w:t>
      </w:r>
    </w:p>
    <w:p w14:paraId="24FF8326"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10: p=0.43280 X2(</w:t>
      </w:r>
      <w:proofErr w:type="gramStart"/>
      <w:r w:rsidRPr="00D30D82">
        <w:rPr>
          <w:rFonts w:ascii="Times New Roman" w:hAnsi="Times New Roman" w:cs="Times New Roman"/>
        </w:rPr>
        <w:t>71)=</w:t>
      </w:r>
      <w:proofErr w:type="gramEnd"/>
      <w:r w:rsidRPr="00D30D82">
        <w:rPr>
          <w:rFonts w:ascii="Times New Roman" w:hAnsi="Times New Roman" w:cs="Times New Roman"/>
        </w:rPr>
        <w:t xml:space="preserve">72.359 VG:18 FC:2  </w:t>
      </w:r>
    </w:p>
    <w:p w14:paraId="79570857"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11: p=0.14042 X2(</w:t>
      </w:r>
      <w:proofErr w:type="gramStart"/>
      <w:r w:rsidRPr="00D30D82">
        <w:rPr>
          <w:rFonts w:ascii="Times New Roman" w:hAnsi="Times New Roman" w:cs="Times New Roman"/>
        </w:rPr>
        <w:t>72)=</w:t>
      </w:r>
      <w:proofErr w:type="gramEnd"/>
      <w:r w:rsidRPr="00D30D82">
        <w:rPr>
          <w:rFonts w:ascii="Times New Roman" w:hAnsi="Times New Roman" w:cs="Times New Roman"/>
        </w:rPr>
        <w:t xml:space="preserve">84.992 VG:18 FC:3  </w:t>
      </w:r>
    </w:p>
    <w:p w14:paraId="1AE7F302"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12: p=0.87682 X2(</w:t>
      </w:r>
      <w:proofErr w:type="gramStart"/>
      <w:r w:rsidRPr="00D30D82">
        <w:rPr>
          <w:rFonts w:ascii="Times New Roman" w:hAnsi="Times New Roman" w:cs="Times New Roman"/>
        </w:rPr>
        <w:t>70)=</w:t>
      </w:r>
      <w:proofErr w:type="gramEnd"/>
      <w:r w:rsidRPr="00D30D82">
        <w:rPr>
          <w:rFonts w:ascii="Times New Roman" w:hAnsi="Times New Roman" w:cs="Times New Roman"/>
        </w:rPr>
        <w:t>56.575 VG:17 FC:1   5f mf:6,7 excluant  v14 v-13</w:t>
      </w:r>
    </w:p>
    <w:p w14:paraId="4F6261E0"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13: p=0.02139 X2(</w:t>
      </w:r>
      <w:proofErr w:type="gramStart"/>
      <w:r w:rsidRPr="00D30D82">
        <w:rPr>
          <w:rFonts w:ascii="Times New Roman" w:hAnsi="Times New Roman" w:cs="Times New Roman"/>
        </w:rPr>
        <w:t>71)=</w:t>
      </w:r>
      <w:proofErr w:type="gramEnd"/>
      <w:r w:rsidRPr="00D30D82">
        <w:rPr>
          <w:rFonts w:ascii="Times New Roman" w:hAnsi="Times New Roman" w:cs="Times New Roman"/>
        </w:rPr>
        <w:t xml:space="preserve">97.150 VG:17 FC:2  </w:t>
      </w:r>
    </w:p>
    <w:p w14:paraId="0C51B987"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14: p=0.00024 X2(</w:t>
      </w:r>
      <w:proofErr w:type="gramStart"/>
      <w:r w:rsidRPr="00D30D82">
        <w:rPr>
          <w:rFonts w:ascii="Times New Roman" w:hAnsi="Times New Roman" w:cs="Times New Roman"/>
        </w:rPr>
        <w:t>72)=</w:t>
      </w:r>
      <w:proofErr w:type="gramEnd"/>
      <w:r w:rsidRPr="00D30D82">
        <w:rPr>
          <w:rFonts w:ascii="Times New Roman" w:hAnsi="Times New Roman" w:cs="Times New Roman"/>
        </w:rPr>
        <w:t xml:space="preserve">121.563 VG:17 FC:3  </w:t>
      </w:r>
    </w:p>
    <w:p w14:paraId="364719C7"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15: p=0.84646 X2(</w:t>
      </w:r>
      <w:proofErr w:type="gramStart"/>
      <w:r w:rsidRPr="00D30D82">
        <w:rPr>
          <w:rFonts w:ascii="Times New Roman" w:hAnsi="Times New Roman" w:cs="Times New Roman"/>
        </w:rPr>
        <w:t>70)=</w:t>
      </w:r>
      <w:proofErr w:type="gramEnd"/>
      <w:r w:rsidRPr="00D30D82">
        <w:rPr>
          <w:rFonts w:ascii="Times New Roman" w:hAnsi="Times New Roman" w:cs="Times New Roman"/>
        </w:rPr>
        <w:t>58.001 VG:13 FC:1   6f excluant  v14 v-13</w:t>
      </w:r>
    </w:p>
    <w:p w14:paraId="60B4C7C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16: p=0.37900 X2(</w:t>
      </w:r>
      <w:proofErr w:type="gramStart"/>
      <w:r w:rsidRPr="00D30D82">
        <w:rPr>
          <w:rFonts w:ascii="Times New Roman" w:hAnsi="Times New Roman" w:cs="Times New Roman"/>
        </w:rPr>
        <w:t>71)=</w:t>
      </w:r>
      <w:proofErr w:type="gramEnd"/>
      <w:r w:rsidRPr="00D30D82">
        <w:rPr>
          <w:rFonts w:ascii="Times New Roman" w:hAnsi="Times New Roman" w:cs="Times New Roman"/>
        </w:rPr>
        <w:t xml:space="preserve">74.049 VG:13 FC:2  </w:t>
      </w:r>
    </w:p>
    <w:p w14:paraId="1261DB8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17: p=0.00742 X2(</w:t>
      </w:r>
      <w:proofErr w:type="gramStart"/>
      <w:r w:rsidRPr="00D30D82">
        <w:rPr>
          <w:rFonts w:ascii="Times New Roman" w:hAnsi="Times New Roman" w:cs="Times New Roman"/>
        </w:rPr>
        <w:t>72)=</w:t>
      </w:r>
      <w:proofErr w:type="gramEnd"/>
      <w:r w:rsidRPr="00D30D82">
        <w:rPr>
          <w:rFonts w:ascii="Times New Roman" w:hAnsi="Times New Roman" w:cs="Times New Roman"/>
        </w:rPr>
        <w:t xml:space="preserve">104.496 VG:13 FC:3  </w:t>
      </w:r>
    </w:p>
    <w:p w14:paraId="4F2F1AD6"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lastRenderedPageBreak/>
        <w:t>18: p=0.00088 X2(</w:t>
      </w:r>
      <w:proofErr w:type="gramStart"/>
      <w:r w:rsidRPr="00D30D82">
        <w:rPr>
          <w:rFonts w:ascii="Times New Roman" w:hAnsi="Times New Roman" w:cs="Times New Roman"/>
        </w:rPr>
        <w:t>73)=</w:t>
      </w:r>
      <w:proofErr w:type="gramEnd"/>
      <w:r w:rsidRPr="00D30D82">
        <w:rPr>
          <w:rFonts w:ascii="Times New Roman" w:hAnsi="Times New Roman" w:cs="Times New Roman"/>
        </w:rPr>
        <w:t xml:space="preserve">116.705 VG:13 FC:4  </w:t>
      </w:r>
    </w:p>
    <w:p w14:paraId="5D25734F"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19: p=0.80068 X2(</w:t>
      </w:r>
      <w:proofErr w:type="gramStart"/>
      <w:r w:rsidRPr="00D30D82">
        <w:rPr>
          <w:rFonts w:ascii="Times New Roman" w:hAnsi="Times New Roman" w:cs="Times New Roman"/>
        </w:rPr>
        <w:t>55)=</w:t>
      </w:r>
      <w:proofErr w:type="gramEnd"/>
      <w:r w:rsidRPr="00D30D82">
        <w:rPr>
          <w:rFonts w:ascii="Times New Roman" w:hAnsi="Times New Roman" w:cs="Times New Roman"/>
        </w:rPr>
        <w:t>46.013 VG:11 FC:1   4f mf:6,7 excluant  v15 v16 v13</w:t>
      </w:r>
    </w:p>
    <w:p w14:paraId="00C5894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20: p=0.00494 X2(</w:t>
      </w:r>
      <w:proofErr w:type="gramStart"/>
      <w:r w:rsidRPr="00D30D82">
        <w:rPr>
          <w:rFonts w:ascii="Times New Roman" w:hAnsi="Times New Roman" w:cs="Times New Roman"/>
        </w:rPr>
        <w:t>56)=</w:t>
      </w:r>
      <w:proofErr w:type="gramEnd"/>
      <w:r w:rsidRPr="00D30D82">
        <w:rPr>
          <w:rFonts w:ascii="Times New Roman" w:hAnsi="Times New Roman" w:cs="Times New Roman"/>
        </w:rPr>
        <w:t xml:space="preserve">87.049 VG:11 FC:2  </w:t>
      </w:r>
    </w:p>
    <w:p w14:paraId="3530FC28"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21: p=0.59687 X2(</w:t>
      </w:r>
      <w:proofErr w:type="gramStart"/>
      <w:r w:rsidRPr="00D30D82">
        <w:rPr>
          <w:rFonts w:ascii="Times New Roman" w:hAnsi="Times New Roman" w:cs="Times New Roman"/>
        </w:rPr>
        <w:t>94)=</w:t>
      </w:r>
      <w:proofErr w:type="gramEnd"/>
      <w:r w:rsidRPr="00D30D82">
        <w:rPr>
          <w:rFonts w:ascii="Times New Roman" w:hAnsi="Times New Roman" w:cs="Times New Roman"/>
        </w:rPr>
        <w:t>90.025 VG:6 FC:1   6f mf:8,9</w:t>
      </w:r>
    </w:p>
    <w:p w14:paraId="33465251"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22: p=0.21632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105.520 VG:6 FC:2  </w:t>
      </w:r>
    </w:p>
    <w:p w14:paraId="2BD0ACDB"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23: p=0.05467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119.171 VG:6 FC:3  </w:t>
      </w:r>
    </w:p>
    <w:p w14:paraId="7F840AF5"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24: p=0.56640 X2(</w:t>
      </w:r>
      <w:proofErr w:type="gramStart"/>
      <w:r w:rsidRPr="00D30D82">
        <w:rPr>
          <w:rFonts w:ascii="Times New Roman" w:hAnsi="Times New Roman" w:cs="Times New Roman"/>
        </w:rPr>
        <w:t>94)=</w:t>
      </w:r>
      <w:proofErr w:type="gramEnd"/>
      <w:r w:rsidRPr="00D30D82">
        <w:rPr>
          <w:rFonts w:ascii="Times New Roman" w:hAnsi="Times New Roman" w:cs="Times New Roman"/>
        </w:rPr>
        <w:t>91.069 VG:5 FC:1   6f mf:6,7</w:t>
      </w:r>
    </w:p>
    <w:p w14:paraId="07A566CF"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25: p=0.00735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131.900 VG:5 FC:2  </w:t>
      </w:r>
    </w:p>
    <w:p w14:paraId="6F65D090"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26: p=0.55766 X2(</w:t>
      </w:r>
      <w:proofErr w:type="gramStart"/>
      <w:r w:rsidRPr="00D30D82">
        <w:rPr>
          <w:rFonts w:ascii="Times New Roman" w:hAnsi="Times New Roman" w:cs="Times New Roman"/>
        </w:rPr>
        <w:t>82)=</w:t>
      </w:r>
      <w:proofErr w:type="gramEnd"/>
      <w:r w:rsidRPr="00D30D82">
        <w:rPr>
          <w:rFonts w:ascii="Times New Roman" w:hAnsi="Times New Roman" w:cs="Times New Roman"/>
        </w:rPr>
        <w:t>79.500 VG:2 FC:1   6f excluant  v13</w:t>
      </w:r>
    </w:p>
    <w:p w14:paraId="2FFF1B7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27: p=0.22938 X2(</w:t>
      </w:r>
      <w:proofErr w:type="gramStart"/>
      <w:r w:rsidRPr="00D30D82">
        <w:rPr>
          <w:rFonts w:ascii="Times New Roman" w:hAnsi="Times New Roman" w:cs="Times New Roman"/>
        </w:rPr>
        <w:t>83)=</w:t>
      </w:r>
      <w:proofErr w:type="gramEnd"/>
      <w:r w:rsidRPr="00D30D82">
        <w:rPr>
          <w:rFonts w:ascii="Times New Roman" w:hAnsi="Times New Roman" w:cs="Times New Roman"/>
        </w:rPr>
        <w:t xml:space="preserve">92.204 VG:2 FC:2  </w:t>
      </w:r>
    </w:p>
    <w:p w14:paraId="68CCDD6C"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28: p=0.50204 X2(</w:t>
      </w:r>
      <w:proofErr w:type="gramStart"/>
      <w:r w:rsidRPr="00D30D82">
        <w:rPr>
          <w:rFonts w:ascii="Times New Roman" w:hAnsi="Times New Roman" w:cs="Times New Roman"/>
        </w:rPr>
        <w:t>93)=</w:t>
      </w:r>
      <w:proofErr w:type="gramEnd"/>
      <w:r w:rsidRPr="00D30D82">
        <w:rPr>
          <w:rFonts w:ascii="Times New Roman" w:hAnsi="Times New Roman" w:cs="Times New Roman"/>
        </w:rPr>
        <w:t>92.265 VG:1 FC:1   7f</w:t>
      </w:r>
    </w:p>
    <w:p w14:paraId="16575F7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29: p=0.15578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107.843 VG:1 FC:2  </w:t>
      </w:r>
    </w:p>
    <w:p w14:paraId="30F6FD6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30: p=0.00248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138.344 VG:1 FC:3  </w:t>
      </w:r>
    </w:p>
    <w:p w14:paraId="0E650F3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31: p=0.00017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153.645 VG:1 FC:4  </w:t>
      </w:r>
    </w:p>
    <w:p w14:paraId="5605C24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32: p=0.39123 X2(</w:t>
      </w:r>
      <w:proofErr w:type="gramStart"/>
      <w:r w:rsidRPr="00D30D82">
        <w:rPr>
          <w:rFonts w:ascii="Times New Roman" w:hAnsi="Times New Roman" w:cs="Times New Roman"/>
        </w:rPr>
        <w:t>80)=</w:t>
      </w:r>
      <w:proofErr w:type="gramEnd"/>
      <w:r w:rsidRPr="00D30D82">
        <w:rPr>
          <w:rFonts w:ascii="Times New Roman" w:hAnsi="Times New Roman" w:cs="Times New Roman"/>
        </w:rPr>
        <w:t>82.861 VG:8 FC:1   5f mf:6,7 excluant  v13</w:t>
      </w:r>
    </w:p>
    <w:p w14:paraId="35FA8C4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33: p=0.01498 X2(</w:t>
      </w:r>
      <w:proofErr w:type="gramStart"/>
      <w:r w:rsidRPr="00D30D82">
        <w:rPr>
          <w:rFonts w:ascii="Times New Roman" w:hAnsi="Times New Roman" w:cs="Times New Roman"/>
        </w:rPr>
        <w:t>81)=</w:t>
      </w:r>
      <w:proofErr w:type="gramEnd"/>
      <w:r w:rsidRPr="00D30D82">
        <w:rPr>
          <w:rFonts w:ascii="Times New Roman" w:hAnsi="Times New Roman" w:cs="Times New Roman"/>
        </w:rPr>
        <w:t xml:space="preserve">111.055 VG:8 FC:2  </w:t>
      </w:r>
    </w:p>
    <w:p w14:paraId="67E3ACD8" w14:textId="77777777" w:rsidR="001976B6" w:rsidRPr="00D30D82" w:rsidRDefault="001976B6" w:rsidP="001976B6">
      <w:pPr>
        <w:spacing w:after="0" w:line="240" w:lineRule="auto"/>
        <w:rPr>
          <w:rFonts w:ascii="Times New Roman" w:hAnsi="Times New Roman" w:cs="Times New Roman"/>
        </w:rPr>
      </w:pPr>
    </w:p>
    <w:p w14:paraId="246AD7C0" w14:textId="77777777" w:rsidR="001976B6" w:rsidRPr="00D30D82" w:rsidRDefault="001976B6" w:rsidP="001976B6">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31E3AF33" w14:textId="77777777" w:rsidR="001976B6" w:rsidRPr="00D30D82" w:rsidRDefault="001976B6" w:rsidP="001976B6">
      <w:pPr>
        <w:spacing w:after="0" w:line="240" w:lineRule="auto"/>
        <w:rPr>
          <w:rFonts w:ascii="Times New Roman" w:hAnsi="Times New Roman" w:cs="Times New Roman"/>
        </w:rPr>
      </w:pPr>
    </w:p>
    <w:p w14:paraId="06C51830"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 xml:space="preserve">     2</w:t>
      </w:r>
    </w:p>
    <w:p w14:paraId="523DA90D" w14:textId="77777777" w:rsidR="001976B6" w:rsidRPr="00D30D82" w:rsidRDefault="001976B6" w:rsidP="001976B6">
      <w:pPr>
        <w:spacing w:after="0" w:line="240" w:lineRule="auto"/>
        <w:rPr>
          <w:rFonts w:ascii="Times New Roman" w:hAnsi="Times New Roman" w:cs="Times New Roman"/>
        </w:rPr>
      </w:pPr>
    </w:p>
    <w:p w14:paraId="228B39BB"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Scénarios explorés:</w:t>
      </w:r>
    </w:p>
    <w:p w14:paraId="523284E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 p=0.47867 X2(</w:t>
      </w:r>
      <w:proofErr w:type="gramStart"/>
      <w:r w:rsidRPr="00D30D82">
        <w:rPr>
          <w:rFonts w:ascii="Times New Roman" w:hAnsi="Times New Roman" w:cs="Times New Roman"/>
        </w:rPr>
        <w:t>57)=</w:t>
      </w:r>
      <w:proofErr w:type="gramEnd"/>
      <w:r w:rsidRPr="00D30D82">
        <w:rPr>
          <w:rFonts w:ascii="Times New Roman" w:hAnsi="Times New Roman" w:cs="Times New Roman"/>
        </w:rPr>
        <w:t>56.904 VG:3 FC:1   5f excluant  v12 v10 v11</w:t>
      </w:r>
    </w:p>
    <w:p w14:paraId="7720DD0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 p=0.46083 X2(</w:t>
      </w:r>
      <w:proofErr w:type="gramStart"/>
      <w:r w:rsidRPr="00D30D82">
        <w:rPr>
          <w:rFonts w:ascii="Times New Roman" w:hAnsi="Times New Roman" w:cs="Times New Roman"/>
        </w:rPr>
        <w:t>58)=</w:t>
      </w:r>
      <w:proofErr w:type="gramEnd"/>
      <w:r w:rsidRPr="00D30D82">
        <w:rPr>
          <w:rFonts w:ascii="Times New Roman" w:hAnsi="Times New Roman" w:cs="Times New Roman"/>
        </w:rPr>
        <w:t xml:space="preserve">58.393 VG:3 FC:2  </w:t>
      </w:r>
    </w:p>
    <w:p w14:paraId="42CBD98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 p=0.47770 X2(</w:t>
      </w:r>
      <w:proofErr w:type="gramStart"/>
      <w:r w:rsidRPr="00D30D82">
        <w:rPr>
          <w:rFonts w:ascii="Times New Roman" w:hAnsi="Times New Roman" w:cs="Times New Roman"/>
        </w:rPr>
        <w:t>24)=</w:t>
      </w:r>
      <w:proofErr w:type="gramEnd"/>
      <w:r w:rsidRPr="00D30D82">
        <w:rPr>
          <w:rFonts w:ascii="Times New Roman" w:hAnsi="Times New Roman" w:cs="Times New Roman"/>
        </w:rPr>
        <w:t>23.720 VG:4 FC:1   4f excluant  v10 v11 v12 v6 v7 v8 v9</w:t>
      </w:r>
    </w:p>
    <w:p w14:paraId="2164688F"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4: p=0.22907 X2(</w:t>
      </w:r>
      <w:proofErr w:type="gramStart"/>
      <w:r w:rsidRPr="00D30D82">
        <w:rPr>
          <w:rFonts w:ascii="Times New Roman" w:hAnsi="Times New Roman" w:cs="Times New Roman"/>
        </w:rPr>
        <w:t>81)=</w:t>
      </w:r>
      <w:proofErr w:type="gramEnd"/>
      <w:r w:rsidRPr="00D30D82">
        <w:rPr>
          <w:rFonts w:ascii="Times New Roman" w:hAnsi="Times New Roman" w:cs="Times New Roman"/>
        </w:rPr>
        <w:t xml:space="preserve">90.102 VG:11 FC:2  </w:t>
      </w:r>
    </w:p>
    <w:p w14:paraId="240BF3F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5: p=0.22215 X2(</w:t>
      </w:r>
      <w:proofErr w:type="gramStart"/>
      <w:r w:rsidRPr="00D30D82">
        <w:rPr>
          <w:rFonts w:ascii="Times New Roman" w:hAnsi="Times New Roman" w:cs="Times New Roman"/>
        </w:rPr>
        <w:t>80)=</w:t>
      </w:r>
      <w:proofErr w:type="gramEnd"/>
      <w:r w:rsidRPr="00D30D82">
        <w:rPr>
          <w:rFonts w:ascii="Times New Roman" w:hAnsi="Times New Roman" w:cs="Times New Roman"/>
        </w:rPr>
        <w:t>89.357 VG:11 FC:1   6f mf:8,9 excluant  v12</w:t>
      </w:r>
    </w:p>
    <w:p w14:paraId="799C1A08"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6: p=0.09055 X2(</w:t>
      </w:r>
      <w:proofErr w:type="gramStart"/>
      <w:r w:rsidRPr="00D30D82">
        <w:rPr>
          <w:rFonts w:ascii="Times New Roman" w:hAnsi="Times New Roman" w:cs="Times New Roman"/>
        </w:rPr>
        <w:t>82)=</w:t>
      </w:r>
      <w:proofErr w:type="gramEnd"/>
      <w:r w:rsidRPr="00D30D82">
        <w:rPr>
          <w:rFonts w:ascii="Times New Roman" w:hAnsi="Times New Roman" w:cs="Times New Roman"/>
        </w:rPr>
        <w:t xml:space="preserve">99.592 VG:11 FC:3  </w:t>
      </w:r>
    </w:p>
    <w:p w14:paraId="749F9F0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7: p=0.01366 X2(</w:t>
      </w:r>
      <w:proofErr w:type="gramStart"/>
      <w:r w:rsidRPr="00D30D82">
        <w:rPr>
          <w:rFonts w:ascii="Times New Roman" w:hAnsi="Times New Roman" w:cs="Times New Roman"/>
        </w:rPr>
        <w:t>83)=</w:t>
      </w:r>
      <w:proofErr w:type="gramEnd"/>
      <w:r w:rsidRPr="00D30D82">
        <w:rPr>
          <w:rFonts w:ascii="Times New Roman" w:hAnsi="Times New Roman" w:cs="Times New Roman"/>
        </w:rPr>
        <w:t xml:space="preserve">113.968 VG:11 FC:4  </w:t>
      </w:r>
    </w:p>
    <w:p w14:paraId="2AA51F78"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8: p=0.14865 X2(</w:t>
      </w:r>
      <w:proofErr w:type="gramStart"/>
      <w:r w:rsidRPr="00D30D82">
        <w:rPr>
          <w:rFonts w:ascii="Times New Roman" w:hAnsi="Times New Roman" w:cs="Times New Roman"/>
        </w:rPr>
        <w:t>80)=</w:t>
      </w:r>
      <w:proofErr w:type="gramEnd"/>
      <w:r w:rsidRPr="00D30D82">
        <w:rPr>
          <w:rFonts w:ascii="Times New Roman" w:hAnsi="Times New Roman" w:cs="Times New Roman"/>
        </w:rPr>
        <w:t xml:space="preserve">93.187 VG:9 FC:2  </w:t>
      </w:r>
    </w:p>
    <w:p w14:paraId="1BB51A8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9: p=0.13328 X2(</w:t>
      </w:r>
      <w:proofErr w:type="gramStart"/>
      <w:r w:rsidRPr="00D30D82">
        <w:rPr>
          <w:rFonts w:ascii="Times New Roman" w:hAnsi="Times New Roman" w:cs="Times New Roman"/>
        </w:rPr>
        <w:t>79)=</w:t>
      </w:r>
      <w:proofErr w:type="gramEnd"/>
      <w:r w:rsidRPr="00D30D82">
        <w:rPr>
          <w:rFonts w:ascii="Times New Roman" w:hAnsi="Times New Roman" w:cs="Times New Roman"/>
        </w:rPr>
        <w:t>93.065 VG:9 FC:1   7f excluant  v12</w:t>
      </w:r>
    </w:p>
    <w:p w14:paraId="0DC7A861"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10: p=0.01322 X2(</w:t>
      </w:r>
      <w:proofErr w:type="gramStart"/>
      <w:r w:rsidRPr="00D30D82">
        <w:rPr>
          <w:rFonts w:ascii="Times New Roman" w:hAnsi="Times New Roman" w:cs="Times New Roman"/>
        </w:rPr>
        <w:t>81)=</w:t>
      </w:r>
      <w:proofErr w:type="gramEnd"/>
      <w:r w:rsidRPr="00D30D82">
        <w:rPr>
          <w:rFonts w:ascii="Times New Roman" w:hAnsi="Times New Roman" w:cs="Times New Roman"/>
        </w:rPr>
        <w:t xml:space="preserve">111.825 VG:9 FC:3  </w:t>
      </w:r>
    </w:p>
    <w:p w14:paraId="3F9343F7"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11: p=0.00603 X2(</w:t>
      </w:r>
      <w:proofErr w:type="gramStart"/>
      <w:r w:rsidRPr="00D30D82">
        <w:rPr>
          <w:rFonts w:ascii="Times New Roman" w:hAnsi="Times New Roman" w:cs="Times New Roman"/>
        </w:rPr>
        <w:t>82)=</w:t>
      </w:r>
      <w:proofErr w:type="gramEnd"/>
      <w:r w:rsidRPr="00D30D82">
        <w:rPr>
          <w:rFonts w:ascii="Times New Roman" w:hAnsi="Times New Roman" w:cs="Times New Roman"/>
        </w:rPr>
        <w:t xml:space="preserve">117.664 VG:9 FC:4  </w:t>
      </w:r>
    </w:p>
    <w:p w14:paraId="0FA3337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12: p=0.04060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119.212 VG:7 FC:2  </w:t>
      </w:r>
    </w:p>
    <w:p w14:paraId="02F978A8"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13: p=0.03489 X2(</w:t>
      </w:r>
      <w:proofErr w:type="gramStart"/>
      <w:r w:rsidRPr="00D30D82">
        <w:rPr>
          <w:rFonts w:ascii="Times New Roman" w:hAnsi="Times New Roman" w:cs="Times New Roman"/>
        </w:rPr>
        <w:t>93)=</w:t>
      </w:r>
      <w:proofErr w:type="gramEnd"/>
      <w:r w:rsidRPr="00D30D82">
        <w:rPr>
          <w:rFonts w:ascii="Times New Roman" w:hAnsi="Times New Roman" w:cs="Times New Roman"/>
        </w:rPr>
        <w:t>119.200 VG:7 FC:1   6f mf:6,7</w:t>
      </w:r>
    </w:p>
    <w:p w14:paraId="37966926"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14: p=0.00083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144.353 VG:7 FC:3  </w:t>
      </w:r>
    </w:p>
    <w:p w14:paraId="204C9F6A"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15: p=0.03459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120.394 VG:2 FC:2  </w:t>
      </w:r>
    </w:p>
    <w:p w14:paraId="368C705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16: p=0.03342 X2(</w:t>
      </w:r>
      <w:proofErr w:type="gramStart"/>
      <w:r w:rsidRPr="00D30D82">
        <w:rPr>
          <w:rFonts w:ascii="Times New Roman" w:hAnsi="Times New Roman" w:cs="Times New Roman"/>
        </w:rPr>
        <w:t>93)=</w:t>
      </w:r>
      <w:proofErr w:type="gramEnd"/>
      <w:r w:rsidRPr="00D30D82">
        <w:rPr>
          <w:rFonts w:ascii="Times New Roman" w:hAnsi="Times New Roman" w:cs="Times New Roman"/>
        </w:rPr>
        <w:t>119.512 VG:2 FC:1   6f</w:t>
      </w:r>
    </w:p>
    <w:p w14:paraId="44BF64D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17: p=0.00083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144.319 VG:2 FC:3  </w:t>
      </w:r>
    </w:p>
    <w:p w14:paraId="7D8D849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18: p=0.03601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120.100 VG:8 FC:2  </w:t>
      </w:r>
    </w:p>
    <w:p w14:paraId="392597C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19: p=0.03059 X2(</w:t>
      </w:r>
      <w:proofErr w:type="gramStart"/>
      <w:r w:rsidRPr="00D30D82">
        <w:rPr>
          <w:rFonts w:ascii="Times New Roman" w:hAnsi="Times New Roman" w:cs="Times New Roman"/>
        </w:rPr>
        <w:t>93)=</w:t>
      </w:r>
      <w:proofErr w:type="gramEnd"/>
      <w:r w:rsidRPr="00D30D82">
        <w:rPr>
          <w:rFonts w:ascii="Times New Roman" w:hAnsi="Times New Roman" w:cs="Times New Roman"/>
        </w:rPr>
        <w:t>120.148 VG:8 FC:1   6f mf:8,9</w:t>
      </w:r>
    </w:p>
    <w:p w14:paraId="723CD38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20: p=0.01174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128.944 VG:8 FC:3  </w:t>
      </w:r>
    </w:p>
    <w:p w14:paraId="228CF11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21: p=0.00045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148.790 VG:8 FC:4  </w:t>
      </w:r>
    </w:p>
    <w:p w14:paraId="140AA93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22: p=0.01630 X2(</w:t>
      </w:r>
      <w:proofErr w:type="gramStart"/>
      <w:r w:rsidRPr="00D30D82">
        <w:rPr>
          <w:rFonts w:ascii="Times New Roman" w:hAnsi="Times New Roman" w:cs="Times New Roman"/>
        </w:rPr>
        <w:t>93)=</w:t>
      </w:r>
      <w:proofErr w:type="gramEnd"/>
      <w:r w:rsidRPr="00D30D82">
        <w:rPr>
          <w:rFonts w:ascii="Times New Roman" w:hAnsi="Times New Roman" w:cs="Times New Roman"/>
        </w:rPr>
        <w:t xml:space="preserve">124.476 VG:1 FC:2  </w:t>
      </w:r>
    </w:p>
    <w:p w14:paraId="7809BDD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23: p=0.01435 X2(</w:t>
      </w:r>
      <w:proofErr w:type="gramStart"/>
      <w:r w:rsidRPr="00D30D82">
        <w:rPr>
          <w:rFonts w:ascii="Times New Roman" w:hAnsi="Times New Roman" w:cs="Times New Roman"/>
        </w:rPr>
        <w:t>92)=</w:t>
      </w:r>
      <w:proofErr w:type="gramEnd"/>
      <w:r w:rsidRPr="00D30D82">
        <w:rPr>
          <w:rFonts w:ascii="Times New Roman" w:hAnsi="Times New Roman" w:cs="Times New Roman"/>
        </w:rPr>
        <w:t>124.154 VG:1 FC:1   7f</w:t>
      </w:r>
    </w:p>
    <w:p w14:paraId="28C43F9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24: p=0.00135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140.492 VG:1 FC:3  </w:t>
      </w:r>
    </w:p>
    <w:p w14:paraId="0BC93C8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25: p=0.00016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152.650 VG:1 FC:4  </w:t>
      </w:r>
    </w:p>
    <w:p w14:paraId="422406B9" w14:textId="77777777" w:rsidR="001976B6" w:rsidRPr="00D30D82" w:rsidRDefault="001976B6" w:rsidP="001976B6">
      <w:pPr>
        <w:spacing w:after="0" w:line="240" w:lineRule="auto"/>
        <w:rPr>
          <w:rFonts w:ascii="Times New Roman" w:hAnsi="Times New Roman" w:cs="Times New Roman"/>
        </w:rPr>
      </w:pPr>
    </w:p>
    <w:p w14:paraId="7B22AE76" w14:textId="77777777" w:rsidR="001976B6" w:rsidRPr="00D30D82" w:rsidRDefault="001976B6" w:rsidP="001976B6">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7C8BDB1A" w14:textId="77777777" w:rsidR="001976B6" w:rsidRPr="00D30D82" w:rsidRDefault="001976B6" w:rsidP="001976B6">
      <w:pPr>
        <w:spacing w:after="0" w:line="240" w:lineRule="auto"/>
        <w:rPr>
          <w:rFonts w:ascii="Times New Roman" w:hAnsi="Times New Roman" w:cs="Times New Roman"/>
        </w:rPr>
      </w:pPr>
    </w:p>
    <w:p w14:paraId="1C616690"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 xml:space="preserve">     3</w:t>
      </w:r>
    </w:p>
    <w:p w14:paraId="5FA86E5D" w14:textId="77777777" w:rsidR="001976B6" w:rsidRPr="00D30D82" w:rsidRDefault="001976B6" w:rsidP="001976B6">
      <w:pPr>
        <w:spacing w:after="0" w:line="240" w:lineRule="auto"/>
        <w:rPr>
          <w:rFonts w:ascii="Times New Roman" w:hAnsi="Times New Roman" w:cs="Times New Roman"/>
        </w:rPr>
      </w:pPr>
    </w:p>
    <w:p w14:paraId="5B9ECDA2"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Scénarios explorés:</w:t>
      </w:r>
    </w:p>
    <w:p w14:paraId="7643B69C"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 p=0.39656 X2(</w:t>
      </w:r>
      <w:proofErr w:type="gramStart"/>
      <w:r w:rsidRPr="00D30D82">
        <w:rPr>
          <w:rFonts w:ascii="Times New Roman" w:hAnsi="Times New Roman" w:cs="Times New Roman"/>
        </w:rPr>
        <w:t>94)=</w:t>
      </w:r>
      <w:proofErr w:type="gramEnd"/>
      <w:r w:rsidRPr="00D30D82">
        <w:rPr>
          <w:rFonts w:ascii="Times New Roman" w:hAnsi="Times New Roman" w:cs="Times New Roman"/>
        </w:rPr>
        <w:t>96.961 VG:2 FC:1   6f</w:t>
      </w:r>
    </w:p>
    <w:p w14:paraId="1EC17B0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 p=0.08732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114.216 VG:2 FC:2  </w:t>
      </w:r>
    </w:p>
    <w:p w14:paraId="7F9A8FA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 p=0.00747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132.980 VG:2 FC:3  </w:t>
      </w:r>
    </w:p>
    <w:p w14:paraId="6785725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4: p=0.37261 X2(</w:t>
      </w:r>
      <w:proofErr w:type="gramStart"/>
      <w:r w:rsidRPr="00D30D82">
        <w:rPr>
          <w:rFonts w:ascii="Times New Roman" w:hAnsi="Times New Roman" w:cs="Times New Roman"/>
        </w:rPr>
        <w:t>93)=</w:t>
      </w:r>
      <w:proofErr w:type="gramEnd"/>
      <w:r w:rsidRPr="00D30D82">
        <w:rPr>
          <w:rFonts w:ascii="Times New Roman" w:hAnsi="Times New Roman" w:cs="Times New Roman"/>
        </w:rPr>
        <w:t>96.818 VG:3 FC:1   6f</w:t>
      </w:r>
    </w:p>
    <w:p w14:paraId="057FBBCA"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5: p=0.07684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114.193 VG:3 FC:2  </w:t>
      </w:r>
    </w:p>
    <w:p w14:paraId="1053DB80"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6: p=0.00624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132.909 VG:3 FC:3  </w:t>
      </w:r>
    </w:p>
    <w:p w14:paraId="7C1869E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7: p=0.17261 X2(</w:t>
      </w:r>
      <w:proofErr w:type="gramStart"/>
      <w:r w:rsidRPr="00D30D82">
        <w:rPr>
          <w:rFonts w:ascii="Times New Roman" w:hAnsi="Times New Roman" w:cs="Times New Roman"/>
        </w:rPr>
        <w:t>94)=</w:t>
      </w:r>
      <w:proofErr w:type="gramEnd"/>
      <w:r w:rsidRPr="00D30D82">
        <w:rPr>
          <w:rFonts w:ascii="Times New Roman" w:hAnsi="Times New Roman" w:cs="Times New Roman"/>
        </w:rPr>
        <w:t>106.823 VG:1 FC:1   7f</w:t>
      </w:r>
    </w:p>
    <w:p w14:paraId="4FA4C4A6"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8: p=0.05626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117.829 VG:1 FC:2  </w:t>
      </w:r>
    </w:p>
    <w:p w14:paraId="7F18F170"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9: p=0.00570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134.639 VG:1 FC:3  </w:t>
      </w:r>
    </w:p>
    <w:p w14:paraId="7AF34D6B" w14:textId="77777777" w:rsidR="001976B6" w:rsidRPr="00D30D82" w:rsidRDefault="001976B6" w:rsidP="001976B6">
      <w:pPr>
        <w:spacing w:after="0" w:line="240" w:lineRule="auto"/>
        <w:rPr>
          <w:rFonts w:ascii="Times New Roman" w:hAnsi="Times New Roman" w:cs="Times New Roman"/>
        </w:rPr>
      </w:pPr>
    </w:p>
    <w:p w14:paraId="62EE0C43" w14:textId="77777777" w:rsidR="001976B6" w:rsidRPr="00D30D82" w:rsidRDefault="001976B6" w:rsidP="001976B6">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6159530F" w14:textId="77777777" w:rsidR="001976B6" w:rsidRPr="00D30D82" w:rsidRDefault="001976B6" w:rsidP="001976B6">
      <w:pPr>
        <w:spacing w:after="0" w:line="240" w:lineRule="auto"/>
        <w:rPr>
          <w:rFonts w:ascii="Times New Roman" w:hAnsi="Times New Roman" w:cs="Times New Roman"/>
        </w:rPr>
      </w:pPr>
    </w:p>
    <w:p w14:paraId="3AD455CB"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 xml:space="preserve">     4</w:t>
      </w:r>
    </w:p>
    <w:p w14:paraId="7EEC236F" w14:textId="77777777" w:rsidR="001976B6" w:rsidRPr="00D30D82" w:rsidRDefault="001976B6" w:rsidP="001976B6">
      <w:pPr>
        <w:spacing w:after="0" w:line="240" w:lineRule="auto"/>
        <w:rPr>
          <w:rFonts w:ascii="Times New Roman" w:hAnsi="Times New Roman" w:cs="Times New Roman"/>
        </w:rPr>
      </w:pPr>
    </w:p>
    <w:p w14:paraId="44185F9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Scénarios explorés:</w:t>
      </w:r>
    </w:p>
    <w:p w14:paraId="7618373D"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 p=0.92602 X2(</w:t>
      </w:r>
      <w:proofErr w:type="gramStart"/>
      <w:r w:rsidRPr="00D30D82">
        <w:rPr>
          <w:rFonts w:ascii="Times New Roman" w:hAnsi="Times New Roman" w:cs="Times New Roman"/>
        </w:rPr>
        <w:t>94)=</w:t>
      </w:r>
      <w:proofErr w:type="gramEnd"/>
      <w:r w:rsidRPr="00D30D82">
        <w:rPr>
          <w:rFonts w:ascii="Times New Roman" w:hAnsi="Times New Roman" w:cs="Times New Roman"/>
        </w:rPr>
        <w:t>74.948 VG:3 FC:1   6f mf:6,7</w:t>
      </w:r>
    </w:p>
    <w:p w14:paraId="1A0C040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 p=0.34941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99.746 VG:3 FC:2  </w:t>
      </w:r>
    </w:p>
    <w:p w14:paraId="5A02D3CF"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 p=0.92565 X2(</w:t>
      </w:r>
      <w:proofErr w:type="gramStart"/>
      <w:r w:rsidRPr="00D30D82">
        <w:rPr>
          <w:rFonts w:ascii="Times New Roman" w:hAnsi="Times New Roman" w:cs="Times New Roman"/>
        </w:rPr>
        <w:t>94)=</w:t>
      </w:r>
      <w:proofErr w:type="gramEnd"/>
      <w:r w:rsidRPr="00D30D82">
        <w:rPr>
          <w:rFonts w:ascii="Times New Roman" w:hAnsi="Times New Roman" w:cs="Times New Roman"/>
        </w:rPr>
        <w:t>74.979 VG:4 FC:1   6f mf:8,9</w:t>
      </w:r>
    </w:p>
    <w:p w14:paraId="39849B8B"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4: p=0.41632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97.265 VG:4 FC:2  </w:t>
      </w:r>
    </w:p>
    <w:p w14:paraId="2F4FFA31"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5: p=0.04653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120.428 VG:4 FC:3  </w:t>
      </w:r>
    </w:p>
    <w:p w14:paraId="2A3DE35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6: p=0.91470 X2(</w:t>
      </w:r>
      <w:proofErr w:type="gramStart"/>
      <w:r w:rsidRPr="00D30D82">
        <w:rPr>
          <w:rFonts w:ascii="Times New Roman" w:hAnsi="Times New Roman" w:cs="Times New Roman"/>
        </w:rPr>
        <w:t>93)=</w:t>
      </w:r>
      <w:proofErr w:type="gramEnd"/>
      <w:r w:rsidRPr="00D30D82">
        <w:rPr>
          <w:rFonts w:ascii="Times New Roman" w:hAnsi="Times New Roman" w:cs="Times New Roman"/>
        </w:rPr>
        <w:t>74.954 VG:1 FC:1   7f</w:t>
      </w:r>
    </w:p>
    <w:p w14:paraId="234793F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7: p=0.23485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103.557 VG:1 FC:2  </w:t>
      </w:r>
    </w:p>
    <w:p w14:paraId="0C0535C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8: p=0.01566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127.056 VG:1 FC:3  </w:t>
      </w:r>
    </w:p>
    <w:p w14:paraId="3EEC6669"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9: p=0.77477 X2(</w:t>
      </w:r>
      <w:proofErr w:type="gramStart"/>
      <w:r w:rsidRPr="00D30D82">
        <w:rPr>
          <w:rFonts w:ascii="Times New Roman" w:hAnsi="Times New Roman" w:cs="Times New Roman"/>
        </w:rPr>
        <w:t>95)=</w:t>
      </w:r>
      <w:proofErr w:type="gramEnd"/>
      <w:r w:rsidRPr="00D30D82">
        <w:rPr>
          <w:rFonts w:ascii="Times New Roman" w:hAnsi="Times New Roman" w:cs="Times New Roman"/>
        </w:rPr>
        <w:t>84.351 VG:2 FC:1   6f mf:4,5</w:t>
      </w:r>
    </w:p>
    <w:p w14:paraId="0E21AB8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10: p=0.02997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123.706 VG:2 FC:2  </w:t>
      </w:r>
    </w:p>
    <w:p w14:paraId="3CBF1F28" w14:textId="77777777" w:rsidR="001976B6" w:rsidRPr="00D30D82" w:rsidRDefault="001976B6" w:rsidP="001976B6">
      <w:pPr>
        <w:spacing w:after="0" w:line="240" w:lineRule="auto"/>
        <w:rPr>
          <w:rFonts w:ascii="Times New Roman" w:hAnsi="Times New Roman" w:cs="Times New Roman"/>
        </w:rPr>
      </w:pPr>
    </w:p>
    <w:p w14:paraId="0B1B20B2" w14:textId="77777777" w:rsidR="001976B6" w:rsidRPr="00D30D82" w:rsidRDefault="001976B6" w:rsidP="001976B6">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2AC1F401" w14:textId="77777777" w:rsidR="001976B6" w:rsidRPr="00D30D82" w:rsidRDefault="001976B6" w:rsidP="001976B6">
      <w:pPr>
        <w:spacing w:after="0" w:line="240" w:lineRule="auto"/>
        <w:rPr>
          <w:rFonts w:ascii="Times New Roman" w:hAnsi="Times New Roman" w:cs="Times New Roman"/>
        </w:rPr>
      </w:pPr>
    </w:p>
    <w:p w14:paraId="6DBA8BB3"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 xml:space="preserve">     5</w:t>
      </w:r>
    </w:p>
    <w:p w14:paraId="288E3ADB" w14:textId="77777777" w:rsidR="001976B6" w:rsidRPr="00D30D82" w:rsidRDefault="001976B6" w:rsidP="001976B6">
      <w:pPr>
        <w:spacing w:after="0" w:line="240" w:lineRule="auto"/>
        <w:rPr>
          <w:rFonts w:ascii="Times New Roman" w:hAnsi="Times New Roman" w:cs="Times New Roman"/>
        </w:rPr>
      </w:pPr>
    </w:p>
    <w:p w14:paraId="73749B87"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Scénarios explorés:</w:t>
      </w:r>
    </w:p>
    <w:p w14:paraId="5B7F7E2E"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 p=0.88068 X2(</w:t>
      </w:r>
      <w:proofErr w:type="gramStart"/>
      <w:r w:rsidRPr="00D30D82">
        <w:rPr>
          <w:rFonts w:ascii="Times New Roman" w:hAnsi="Times New Roman" w:cs="Times New Roman"/>
        </w:rPr>
        <w:t>58)=</w:t>
      </w:r>
      <w:proofErr w:type="gramEnd"/>
      <w:r w:rsidRPr="00D30D82">
        <w:rPr>
          <w:rFonts w:ascii="Times New Roman" w:hAnsi="Times New Roman" w:cs="Times New Roman"/>
        </w:rPr>
        <w:t>45.636 VG:7 FC:1   5f mf:6,7 excluant  v12 v10 v11</w:t>
      </w:r>
    </w:p>
    <w:p w14:paraId="45189988"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2: p=0.17698 X2(</w:t>
      </w:r>
      <w:proofErr w:type="gramStart"/>
      <w:r w:rsidRPr="00D30D82">
        <w:rPr>
          <w:rFonts w:ascii="Times New Roman" w:hAnsi="Times New Roman" w:cs="Times New Roman"/>
        </w:rPr>
        <w:t>59)=</w:t>
      </w:r>
      <w:proofErr w:type="gramEnd"/>
      <w:r w:rsidRPr="00D30D82">
        <w:rPr>
          <w:rFonts w:ascii="Times New Roman" w:hAnsi="Times New Roman" w:cs="Times New Roman"/>
        </w:rPr>
        <w:t xml:space="preserve">68.918 VG:7 FC:2  </w:t>
      </w:r>
    </w:p>
    <w:p w14:paraId="5BC6C2AF"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3: p=0.85746 X2(</w:t>
      </w:r>
      <w:proofErr w:type="gramStart"/>
      <w:r w:rsidRPr="00D30D82">
        <w:rPr>
          <w:rFonts w:ascii="Times New Roman" w:hAnsi="Times New Roman" w:cs="Times New Roman"/>
        </w:rPr>
        <w:t>58)=</w:t>
      </w:r>
      <w:proofErr w:type="gramEnd"/>
      <w:r w:rsidRPr="00D30D82">
        <w:rPr>
          <w:rFonts w:ascii="Times New Roman" w:hAnsi="Times New Roman" w:cs="Times New Roman"/>
        </w:rPr>
        <w:t>46.647 VG:8 FC:1   5f mf:8,9 excluant  v12 v10 v11</w:t>
      </w:r>
    </w:p>
    <w:p w14:paraId="732789F7"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4: p=0.85094 X2(</w:t>
      </w:r>
      <w:proofErr w:type="gramStart"/>
      <w:r w:rsidRPr="00D30D82">
        <w:rPr>
          <w:rFonts w:ascii="Times New Roman" w:hAnsi="Times New Roman" w:cs="Times New Roman"/>
        </w:rPr>
        <w:t>94)=</w:t>
      </w:r>
      <w:proofErr w:type="gramEnd"/>
      <w:r w:rsidRPr="00D30D82">
        <w:rPr>
          <w:rFonts w:ascii="Times New Roman" w:hAnsi="Times New Roman" w:cs="Times New Roman"/>
        </w:rPr>
        <w:t>79.839 VG:4 FC:1   6f mf:6,7</w:t>
      </w:r>
    </w:p>
    <w:p w14:paraId="4EE4B321"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5: p=0.26814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103.080 VG:4 FC:2  </w:t>
      </w:r>
    </w:p>
    <w:p w14:paraId="36B8D021"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6: p=0.02604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124.710 VG:4 FC:3  </w:t>
      </w:r>
    </w:p>
    <w:p w14:paraId="6B156557"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7: p=0.83189 X2(</w:t>
      </w:r>
      <w:proofErr w:type="gramStart"/>
      <w:r w:rsidRPr="00D30D82">
        <w:rPr>
          <w:rFonts w:ascii="Times New Roman" w:hAnsi="Times New Roman" w:cs="Times New Roman"/>
        </w:rPr>
        <w:t>95)=</w:t>
      </w:r>
      <w:proofErr w:type="gramEnd"/>
      <w:r w:rsidRPr="00D30D82">
        <w:rPr>
          <w:rFonts w:ascii="Times New Roman" w:hAnsi="Times New Roman" w:cs="Times New Roman"/>
        </w:rPr>
        <w:t>81.742 VG:5 FC:1   6f mf:8,9</w:t>
      </w:r>
    </w:p>
    <w:p w14:paraId="2EDDB544"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8: p=0.26822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104.122 VG:5 FC:2  </w:t>
      </w:r>
    </w:p>
    <w:p w14:paraId="0A7FB285"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9: p=0.71271 X2(</w:t>
      </w:r>
      <w:proofErr w:type="gramStart"/>
      <w:r w:rsidRPr="00D30D82">
        <w:rPr>
          <w:rFonts w:ascii="Times New Roman" w:hAnsi="Times New Roman" w:cs="Times New Roman"/>
        </w:rPr>
        <w:t>94)=</w:t>
      </w:r>
      <w:proofErr w:type="gramEnd"/>
      <w:r w:rsidRPr="00D30D82">
        <w:rPr>
          <w:rFonts w:ascii="Times New Roman" w:hAnsi="Times New Roman" w:cs="Times New Roman"/>
        </w:rPr>
        <w:t>85.878 VG:1 FC:1   7f</w:t>
      </w:r>
    </w:p>
    <w:p w14:paraId="5FF0505C" w14:textId="77777777"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10: p=0.05757 X2(</w:t>
      </w:r>
      <w:proofErr w:type="gramStart"/>
      <w:r w:rsidRPr="00D30D82">
        <w:rPr>
          <w:rFonts w:ascii="Times New Roman" w:hAnsi="Times New Roman" w:cs="Times New Roman"/>
        </w:rPr>
        <w:t>95)=</w:t>
      </w:r>
      <w:proofErr w:type="gramEnd"/>
      <w:r w:rsidRPr="00D30D82">
        <w:rPr>
          <w:rFonts w:ascii="Times New Roman" w:hAnsi="Times New Roman" w:cs="Times New Roman"/>
        </w:rPr>
        <w:t xml:space="preserve">117.647 VG:1 FC:2  </w:t>
      </w:r>
    </w:p>
    <w:p w14:paraId="4C23F7D1" w14:textId="2147D488" w:rsidR="001976B6" w:rsidRPr="00D30D82" w:rsidRDefault="001976B6" w:rsidP="001976B6">
      <w:pPr>
        <w:spacing w:after="0" w:line="240" w:lineRule="auto"/>
        <w:rPr>
          <w:rFonts w:ascii="Times New Roman" w:hAnsi="Times New Roman" w:cs="Times New Roman"/>
        </w:rPr>
      </w:pPr>
      <w:r w:rsidRPr="00D30D82">
        <w:rPr>
          <w:rFonts w:ascii="Times New Roman" w:hAnsi="Times New Roman" w:cs="Times New Roman"/>
        </w:rPr>
        <w:t>11: p=0.00917 X2(</w:t>
      </w:r>
      <w:proofErr w:type="gramStart"/>
      <w:r w:rsidRPr="00D30D82">
        <w:rPr>
          <w:rFonts w:ascii="Times New Roman" w:hAnsi="Times New Roman" w:cs="Times New Roman"/>
        </w:rPr>
        <w:t>96)=</w:t>
      </w:r>
      <w:proofErr w:type="gramEnd"/>
      <w:r w:rsidRPr="00D30D82">
        <w:rPr>
          <w:rFonts w:ascii="Times New Roman" w:hAnsi="Times New Roman" w:cs="Times New Roman"/>
        </w:rPr>
        <w:t xml:space="preserve">131.695 VG:1 FC:3  </w:t>
      </w:r>
    </w:p>
    <w:p w14:paraId="2535D5A3" w14:textId="77777777" w:rsidR="001976B6" w:rsidRPr="00D30D82" w:rsidRDefault="001976B6" w:rsidP="00AA1C82">
      <w:pPr>
        <w:spacing w:after="0" w:line="240" w:lineRule="auto"/>
        <w:rPr>
          <w:rFonts w:ascii="Times New Roman" w:hAnsi="Times New Roman" w:cs="Times New Roman"/>
        </w:rPr>
      </w:pPr>
    </w:p>
    <w:p w14:paraId="23184503" w14:textId="1AE6D994"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&gt;&gt; k=</w:t>
      </w:r>
      <w:proofErr w:type="gramStart"/>
      <w:r w:rsidRPr="00D30D82">
        <w:rPr>
          <w:rFonts w:ascii="Times New Roman" w:hAnsi="Times New Roman" w:cs="Times New Roman"/>
          <w:lang w:val="en-US"/>
        </w:rPr>
        <w:t>1;aa</w:t>
      </w:r>
      <w:proofErr w:type="gramEnd"/>
      <w:r w:rsidRPr="00D30D82">
        <w:rPr>
          <w:rFonts w:ascii="Times New Roman" w:hAnsi="Times New Roman" w:cs="Times New Roman"/>
          <w:lang w:val="en-US"/>
        </w:rPr>
        <w:t>(k)=</w:t>
      </w:r>
      <w:proofErr w:type="spellStart"/>
      <w:r w:rsidRPr="00D30D82">
        <w:rPr>
          <w:rFonts w:ascii="Times New Roman" w:hAnsi="Times New Roman" w:cs="Times New Roman"/>
          <w:lang w:val="en-US"/>
        </w:rPr>
        <w:t>SCRoF</w:t>
      </w:r>
      <w:proofErr w:type="spellEnd"/>
      <w:r w:rsidRPr="00D30D82">
        <w:rPr>
          <w:rFonts w:ascii="Times New Roman" w:hAnsi="Times New Roman" w:cs="Times New Roman"/>
          <w:lang w:val="en-US"/>
        </w:rPr>
        <w:t>(</w:t>
      </w:r>
      <w:proofErr w:type="spellStart"/>
      <w:r w:rsidRPr="00D30D82">
        <w:rPr>
          <w:rFonts w:ascii="Times New Roman" w:hAnsi="Times New Roman" w:cs="Times New Roman"/>
          <w:lang w:val="en-US"/>
        </w:rPr>
        <w:t>dat</w:t>
      </w:r>
      <w:proofErr w:type="spellEnd"/>
      <w:r w:rsidRPr="00D30D82">
        <w:rPr>
          <w:rFonts w:ascii="Times New Roman" w:hAnsi="Times New Roman" w:cs="Times New Roman"/>
          <w:lang w:val="en-US"/>
        </w:rPr>
        <w:t>(1000*k-999:1000*k,:));</w:t>
      </w:r>
    </w:p>
    <w:p w14:paraId="44586D03" w14:textId="1471D191"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xml:space="preserve">% following </w:t>
      </w:r>
      <w:r w:rsidR="00CE63FC" w:rsidRPr="00D30D82">
        <w:rPr>
          <w:rFonts w:ascii="Times New Roman" w:hAnsi="Times New Roman" w:cs="Times New Roman"/>
          <w:lang w:val="en-US"/>
        </w:rPr>
        <w:t>warning issued 21 times</w:t>
      </w:r>
      <w:r w:rsidRPr="00D30D82">
        <w:rPr>
          <w:rFonts w:ascii="Times New Roman" w:hAnsi="Times New Roman" w:cs="Times New Roman"/>
          <w:lang w:val="en-US"/>
        </w:rPr>
        <w:t xml:space="preserve"> </w:t>
      </w:r>
    </w:p>
    <w:p w14:paraId="0F5AF3CB"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Exiting: Maximum number of function evaluations has been exceeded</w:t>
      </w:r>
    </w:p>
    <w:p w14:paraId="2F477535"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xml:space="preserve">         - increase </w:t>
      </w:r>
      <w:proofErr w:type="spellStart"/>
      <w:r w:rsidRPr="00D30D82">
        <w:rPr>
          <w:rFonts w:ascii="Times New Roman" w:hAnsi="Times New Roman" w:cs="Times New Roman"/>
          <w:lang w:val="en-US"/>
        </w:rPr>
        <w:t>MaxFunEvals</w:t>
      </w:r>
      <w:proofErr w:type="spellEnd"/>
      <w:r w:rsidRPr="00D30D82">
        <w:rPr>
          <w:rFonts w:ascii="Times New Roman" w:hAnsi="Times New Roman" w:cs="Times New Roman"/>
          <w:lang w:val="en-US"/>
        </w:rPr>
        <w:t xml:space="preserve"> option.</w:t>
      </w:r>
    </w:p>
    <w:p w14:paraId="63685083"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xml:space="preserve">         Current function value: 11.003045 </w:t>
      </w:r>
    </w:p>
    <w:p w14:paraId="33E59EC3" w14:textId="77777777" w:rsidR="00AA1C82" w:rsidRPr="00D30D82" w:rsidRDefault="00AA1C82" w:rsidP="00AA1C82">
      <w:pPr>
        <w:spacing w:after="0" w:line="240" w:lineRule="auto"/>
        <w:rPr>
          <w:rFonts w:ascii="Times New Roman" w:hAnsi="Times New Roman" w:cs="Times New Roman"/>
          <w:lang w:val="en-US"/>
        </w:rPr>
      </w:pPr>
    </w:p>
    <w:p w14:paraId="0B086B45"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lastRenderedPageBreak/>
        <w:t>Scénarios explorés:</w:t>
      </w:r>
    </w:p>
    <w:p w14:paraId="5D07F408"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 p=0.93717 X2(</w:t>
      </w:r>
      <w:proofErr w:type="gramStart"/>
      <w:r w:rsidRPr="00D30D82">
        <w:rPr>
          <w:rFonts w:ascii="Times New Roman" w:hAnsi="Times New Roman" w:cs="Times New Roman"/>
        </w:rPr>
        <w:t>47)=</w:t>
      </w:r>
      <w:proofErr w:type="gramEnd"/>
      <w:r w:rsidRPr="00D30D82">
        <w:rPr>
          <w:rFonts w:ascii="Times New Roman" w:hAnsi="Times New Roman" w:cs="Times New Roman"/>
        </w:rPr>
        <w:t>33.129 VG:22 FC:1  4f mf:8,9 excluant  v14 v-15 v-16 v-13</w:t>
      </w:r>
    </w:p>
    <w:p w14:paraId="1529B911"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 p=0.40404 X2(</w:t>
      </w:r>
      <w:proofErr w:type="gramStart"/>
      <w:r w:rsidRPr="00D30D82">
        <w:rPr>
          <w:rFonts w:ascii="Times New Roman" w:hAnsi="Times New Roman" w:cs="Times New Roman"/>
        </w:rPr>
        <w:t>48)=</w:t>
      </w:r>
      <w:proofErr w:type="gramEnd"/>
      <w:r w:rsidRPr="00D30D82">
        <w:rPr>
          <w:rFonts w:ascii="Times New Roman" w:hAnsi="Times New Roman" w:cs="Times New Roman"/>
        </w:rPr>
        <w:t>49.735 VG:22 FC:2  4f</w:t>
      </w:r>
    </w:p>
    <w:p w14:paraId="7CAD72B3"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 p=0.92293 X2(</w:t>
      </w:r>
      <w:proofErr w:type="gramStart"/>
      <w:r w:rsidRPr="00D30D82">
        <w:rPr>
          <w:rFonts w:ascii="Times New Roman" w:hAnsi="Times New Roman" w:cs="Times New Roman"/>
        </w:rPr>
        <w:t>47)=</w:t>
      </w:r>
      <w:proofErr w:type="gramEnd"/>
      <w:r w:rsidRPr="00D30D82">
        <w:rPr>
          <w:rFonts w:ascii="Times New Roman" w:hAnsi="Times New Roman" w:cs="Times New Roman"/>
        </w:rPr>
        <w:t>33.951 VG:21 FC:1  4f mf:6,7 excluant  v14 v-15 v-16 v-13</w:t>
      </w:r>
    </w:p>
    <w:p w14:paraId="25163FB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4: p=0.00840 X2(</w:t>
      </w:r>
      <w:proofErr w:type="gramStart"/>
      <w:r w:rsidRPr="00D30D82">
        <w:rPr>
          <w:rFonts w:ascii="Times New Roman" w:hAnsi="Times New Roman" w:cs="Times New Roman"/>
        </w:rPr>
        <w:t>48)=</w:t>
      </w:r>
      <w:proofErr w:type="gramEnd"/>
      <w:r w:rsidRPr="00D30D82">
        <w:rPr>
          <w:rFonts w:ascii="Times New Roman" w:hAnsi="Times New Roman" w:cs="Times New Roman"/>
        </w:rPr>
        <w:t>74.526 VG:21 FC:2  4f</w:t>
      </w:r>
    </w:p>
    <w:p w14:paraId="6196ADD6"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5: p=0.89335 X2(</w:t>
      </w:r>
      <w:proofErr w:type="gramStart"/>
      <w:r w:rsidRPr="00D30D82">
        <w:rPr>
          <w:rFonts w:ascii="Times New Roman" w:hAnsi="Times New Roman" w:cs="Times New Roman"/>
        </w:rPr>
        <w:t>47)=</w:t>
      </w:r>
      <w:proofErr w:type="gramEnd"/>
      <w:r w:rsidRPr="00D30D82">
        <w:rPr>
          <w:rFonts w:ascii="Times New Roman" w:hAnsi="Times New Roman" w:cs="Times New Roman"/>
        </w:rPr>
        <w:t>35.377 VG:14 FC:1  5f excluant  v14 v15 v16 v-13</w:t>
      </w:r>
    </w:p>
    <w:p w14:paraId="6C97D596"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6: p=0.34117 X2(</w:t>
      </w:r>
      <w:proofErr w:type="gramStart"/>
      <w:r w:rsidRPr="00D30D82">
        <w:rPr>
          <w:rFonts w:ascii="Times New Roman" w:hAnsi="Times New Roman" w:cs="Times New Roman"/>
        </w:rPr>
        <w:t>48)=</w:t>
      </w:r>
      <w:proofErr w:type="gramEnd"/>
      <w:r w:rsidRPr="00D30D82">
        <w:rPr>
          <w:rFonts w:ascii="Times New Roman" w:hAnsi="Times New Roman" w:cs="Times New Roman"/>
        </w:rPr>
        <w:t>51.425 VG:14 FC:2  5f</w:t>
      </w:r>
    </w:p>
    <w:p w14:paraId="17E9DC72"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7: p=0.00224 X2(</w:t>
      </w:r>
      <w:proofErr w:type="gramStart"/>
      <w:r w:rsidRPr="00D30D82">
        <w:rPr>
          <w:rFonts w:ascii="Times New Roman" w:hAnsi="Times New Roman" w:cs="Times New Roman"/>
        </w:rPr>
        <w:t>49)=</w:t>
      </w:r>
      <w:proofErr w:type="gramEnd"/>
      <w:r w:rsidRPr="00D30D82">
        <w:rPr>
          <w:rFonts w:ascii="Times New Roman" w:hAnsi="Times New Roman" w:cs="Times New Roman"/>
        </w:rPr>
        <w:t>81.873 VG:14 FC:3  5f</w:t>
      </w:r>
    </w:p>
    <w:p w14:paraId="01BACC1F"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8: p=0.00016 X2(</w:t>
      </w:r>
      <w:proofErr w:type="gramStart"/>
      <w:r w:rsidRPr="00D30D82">
        <w:rPr>
          <w:rFonts w:ascii="Times New Roman" w:hAnsi="Times New Roman" w:cs="Times New Roman"/>
        </w:rPr>
        <w:t>50)=</w:t>
      </w:r>
      <w:proofErr w:type="gramEnd"/>
      <w:r w:rsidRPr="00D30D82">
        <w:rPr>
          <w:rFonts w:ascii="Times New Roman" w:hAnsi="Times New Roman" w:cs="Times New Roman"/>
        </w:rPr>
        <w:t>94.081 VG:14 FC:4  5f</w:t>
      </w:r>
    </w:p>
    <w:p w14:paraId="76357868"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9: p=0.89246 X2(</w:t>
      </w:r>
      <w:proofErr w:type="gramStart"/>
      <w:r w:rsidRPr="00D30D82">
        <w:rPr>
          <w:rFonts w:ascii="Times New Roman" w:hAnsi="Times New Roman" w:cs="Times New Roman"/>
        </w:rPr>
        <w:t>70)=</w:t>
      </w:r>
      <w:proofErr w:type="gramEnd"/>
      <w:r w:rsidRPr="00D30D82">
        <w:rPr>
          <w:rFonts w:ascii="Times New Roman" w:hAnsi="Times New Roman" w:cs="Times New Roman"/>
        </w:rPr>
        <w:t>55.753 VG:18 FC:1  5f mf:8,9 excluant  v14 v-13</w:t>
      </w:r>
    </w:p>
    <w:p w14:paraId="7C5921F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10: p=0.43280 X2(</w:t>
      </w:r>
      <w:proofErr w:type="gramStart"/>
      <w:r w:rsidRPr="00D30D82">
        <w:rPr>
          <w:rFonts w:ascii="Times New Roman" w:hAnsi="Times New Roman" w:cs="Times New Roman"/>
        </w:rPr>
        <w:t>71)=</w:t>
      </w:r>
      <w:proofErr w:type="gramEnd"/>
      <w:r w:rsidRPr="00D30D82">
        <w:rPr>
          <w:rFonts w:ascii="Times New Roman" w:hAnsi="Times New Roman" w:cs="Times New Roman"/>
        </w:rPr>
        <w:t>72.359 VG:18 FC:2  5f</w:t>
      </w:r>
    </w:p>
    <w:p w14:paraId="027A19EB"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11: p=0.14042 X2(</w:t>
      </w:r>
      <w:proofErr w:type="gramStart"/>
      <w:r w:rsidRPr="00D30D82">
        <w:rPr>
          <w:rFonts w:ascii="Times New Roman" w:hAnsi="Times New Roman" w:cs="Times New Roman"/>
        </w:rPr>
        <w:t>72)=</w:t>
      </w:r>
      <w:proofErr w:type="gramEnd"/>
      <w:r w:rsidRPr="00D30D82">
        <w:rPr>
          <w:rFonts w:ascii="Times New Roman" w:hAnsi="Times New Roman" w:cs="Times New Roman"/>
        </w:rPr>
        <w:t>84.992 VG:18 FC:3  5f</w:t>
      </w:r>
    </w:p>
    <w:p w14:paraId="2140FD9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12: p=0.87682 X2(</w:t>
      </w:r>
      <w:proofErr w:type="gramStart"/>
      <w:r w:rsidRPr="00D30D82">
        <w:rPr>
          <w:rFonts w:ascii="Times New Roman" w:hAnsi="Times New Roman" w:cs="Times New Roman"/>
        </w:rPr>
        <w:t>70)=</w:t>
      </w:r>
      <w:proofErr w:type="gramEnd"/>
      <w:r w:rsidRPr="00D30D82">
        <w:rPr>
          <w:rFonts w:ascii="Times New Roman" w:hAnsi="Times New Roman" w:cs="Times New Roman"/>
        </w:rPr>
        <w:t>56.575 VG:17 FC:1  5f mf:6,7 excluant  v14 v-13</w:t>
      </w:r>
    </w:p>
    <w:p w14:paraId="554DBD63"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13: p=0.02139 X2(</w:t>
      </w:r>
      <w:proofErr w:type="gramStart"/>
      <w:r w:rsidRPr="00D30D82">
        <w:rPr>
          <w:rFonts w:ascii="Times New Roman" w:hAnsi="Times New Roman" w:cs="Times New Roman"/>
        </w:rPr>
        <w:t>71)=</w:t>
      </w:r>
      <w:proofErr w:type="gramEnd"/>
      <w:r w:rsidRPr="00D30D82">
        <w:rPr>
          <w:rFonts w:ascii="Times New Roman" w:hAnsi="Times New Roman" w:cs="Times New Roman"/>
        </w:rPr>
        <w:t>97.150 VG:17 FC:2  5f</w:t>
      </w:r>
    </w:p>
    <w:p w14:paraId="2267518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14: p=0.00024 X2(</w:t>
      </w:r>
      <w:proofErr w:type="gramStart"/>
      <w:r w:rsidRPr="00D30D82">
        <w:rPr>
          <w:rFonts w:ascii="Times New Roman" w:hAnsi="Times New Roman" w:cs="Times New Roman"/>
        </w:rPr>
        <w:t>72)=</w:t>
      </w:r>
      <w:proofErr w:type="gramEnd"/>
      <w:r w:rsidRPr="00D30D82">
        <w:rPr>
          <w:rFonts w:ascii="Times New Roman" w:hAnsi="Times New Roman" w:cs="Times New Roman"/>
        </w:rPr>
        <w:t>121.563 VG:17 FC:3  5f</w:t>
      </w:r>
    </w:p>
    <w:p w14:paraId="70AFD50D"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15: p=0.84646 X2(</w:t>
      </w:r>
      <w:proofErr w:type="gramStart"/>
      <w:r w:rsidRPr="00D30D82">
        <w:rPr>
          <w:rFonts w:ascii="Times New Roman" w:hAnsi="Times New Roman" w:cs="Times New Roman"/>
        </w:rPr>
        <w:t>70)=</w:t>
      </w:r>
      <w:proofErr w:type="gramEnd"/>
      <w:r w:rsidRPr="00D30D82">
        <w:rPr>
          <w:rFonts w:ascii="Times New Roman" w:hAnsi="Times New Roman" w:cs="Times New Roman"/>
        </w:rPr>
        <w:t>58.001 VG:13 FC:1  6f excluant  v14 v-13</w:t>
      </w:r>
    </w:p>
    <w:p w14:paraId="248D3D39"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16: p=0.37900 X2(</w:t>
      </w:r>
      <w:proofErr w:type="gramStart"/>
      <w:r w:rsidRPr="00D30D82">
        <w:rPr>
          <w:rFonts w:ascii="Times New Roman" w:hAnsi="Times New Roman" w:cs="Times New Roman"/>
        </w:rPr>
        <w:t>71)=</w:t>
      </w:r>
      <w:proofErr w:type="gramEnd"/>
      <w:r w:rsidRPr="00D30D82">
        <w:rPr>
          <w:rFonts w:ascii="Times New Roman" w:hAnsi="Times New Roman" w:cs="Times New Roman"/>
        </w:rPr>
        <w:t>74.049 VG:13 FC:2  6f</w:t>
      </w:r>
    </w:p>
    <w:p w14:paraId="597283F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17: p=0.00742 X2(</w:t>
      </w:r>
      <w:proofErr w:type="gramStart"/>
      <w:r w:rsidRPr="00D30D82">
        <w:rPr>
          <w:rFonts w:ascii="Times New Roman" w:hAnsi="Times New Roman" w:cs="Times New Roman"/>
        </w:rPr>
        <w:t>72)=</w:t>
      </w:r>
      <w:proofErr w:type="gramEnd"/>
      <w:r w:rsidRPr="00D30D82">
        <w:rPr>
          <w:rFonts w:ascii="Times New Roman" w:hAnsi="Times New Roman" w:cs="Times New Roman"/>
        </w:rPr>
        <w:t>104.496 VG:13 FC:3  6f</w:t>
      </w:r>
    </w:p>
    <w:p w14:paraId="193D1616"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18: p=0.00088 X2(</w:t>
      </w:r>
      <w:proofErr w:type="gramStart"/>
      <w:r w:rsidRPr="00D30D82">
        <w:rPr>
          <w:rFonts w:ascii="Times New Roman" w:hAnsi="Times New Roman" w:cs="Times New Roman"/>
        </w:rPr>
        <w:t>73)=</w:t>
      </w:r>
      <w:proofErr w:type="gramEnd"/>
      <w:r w:rsidRPr="00D30D82">
        <w:rPr>
          <w:rFonts w:ascii="Times New Roman" w:hAnsi="Times New Roman" w:cs="Times New Roman"/>
        </w:rPr>
        <w:t>116.705 VG:13 FC:4  6f</w:t>
      </w:r>
    </w:p>
    <w:p w14:paraId="578519C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19: p=0.80068 X2(</w:t>
      </w:r>
      <w:proofErr w:type="gramStart"/>
      <w:r w:rsidRPr="00D30D82">
        <w:rPr>
          <w:rFonts w:ascii="Times New Roman" w:hAnsi="Times New Roman" w:cs="Times New Roman"/>
        </w:rPr>
        <w:t>55)=</w:t>
      </w:r>
      <w:proofErr w:type="gramEnd"/>
      <w:r w:rsidRPr="00D30D82">
        <w:rPr>
          <w:rFonts w:ascii="Times New Roman" w:hAnsi="Times New Roman" w:cs="Times New Roman"/>
        </w:rPr>
        <w:t>46.013 VG:11 FC:1  4f mf:6,7 excluant  v15 v16 v13</w:t>
      </w:r>
    </w:p>
    <w:p w14:paraId="283B4562"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20: p=0.00494 X2(</w:t>
      </w:r>
      <w:proofErr w:type="gramStart"/>
      <w:r w:rsidRPr="00D30D82">
        <w:rPr>
          <w:rFonts w:ascii="Times New Roman" w:hAnsi="Times New Roman" w:cs="Times New Roman"/>
        </w:rPr>
        <w:t>56)=</w:t>
      </w:r>
      <w:proofErr w:type="gramEnd"/>
      <w:r w:rsidRPr="00D30D82">
        <w:rPr>
          <w:rFonts w:ascii="Times New Roman" w:hAnsi="Times New Roman" w:cs="Times New Roman"/>
        </w:rPr>
        <w:t>87.049 VG:11 FC:2  4f</w:t>
      </w:r>
    </w:p>
    <w:p w14:paraId="04E182C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21: p=0.59687 X2(</w:t>
      </w:r>
      <w:proofErr w:type="gramStart"/>
      <w:r w:rsidRPr="00D30D82">
        <w:rPr>
          <w:rFonts w:ascii="Times New Roman" w:hAnsi="Times New Roman" w:cs="Times New Roman"/>
        </w:rPr>
        <w:t>94)=</w:t>
      </w:r>
      <w:proofErr w:type="gramEnd"/>
      <w:r w:rsidRPr="00D30D82">
        <w:rPr>
          <w:rFonts w:ascii="Times New Roman" w:hAnsi="Times New Roman" w:cs="Times New Roman"/>
        </w:rPr>
        <w:t>90.025 VG:6 FC:1  6f mf:8,9</w:t>
      </w:r>
    </w:p>
    <w:p w14:paraId="5A625B97"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22: p=0.21632 X2(</w:t>
      </w:r>
      <w:proofErr w:type="gramStart"/>
      <w:r w:rsidRPr="00D30D82">
        <w:rPr>
          <w:rFonts w:ascii="Times New Roman" w:hAnsi="Times New Roman" w:cs="Times New Roman"/>
        </w:rPr>
        <w:t>95)=</w:t>
      </w:r>
      <w:proofErr w:type="gramEnd"/>
      <w:r w:rsidRPr="00D30D82">
        <w:rPr>
          <w:rFonts w:ascii="Times New Roman" w:hAnsi="Times New Roman" w:cs="Times New Roman"/>
        </w:rPr>
        <w:t>105.520 VG:6 FC:2  6f</w:t>
      </w:r>
    </w:p>
    <w:p w14:paraId="0A608727"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23: p=0.05467 X2(</w:t>
      </w:r>
      <w:proofErr w:type="gramStart"/>
      <w:r w:rsidRPr="00D30D82">
        <w:rPr>
          <w:rFonts w:ascii="Times New Roman" w:hAnsi="Times New Roman" w:cs="Times New Roman"/>
        </w:rPr>
        <w:t>96)=</w:t>
      </w:r>
      <w:proofErr w:type="gramEnd"/>
      <w:r w:rsidRPr="00D30D82">
        <w:rPr>
          <w:rFonts w:ascii="Times New Roman" w:hAnsi="Times New Roman" w:cs="Times New Roman"/>
        </w:rPr>
        <w:t>119.171 VG:6 FC:3  6f</w:t>
      </w:r>
    </w:p>
    <w:p w14:paraId="342D87BC"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24: p=0.56640 X2(</w:t>
      </w:r>
      <w:proofErr w:type="gramStart"/>
      <w:r w:rsidRPr="00D30D82">
        <w:rPr>
          <w:rFonts w:ascii="Times New Roman" w:hAnsi="Times New Roman" w:cs="Times New Roman"/>
        </w:rPr>
        <w:t>94)=</w:t>
      </w:r>
      <w:proofErr w:type="gramEnd"/>
      <w:r w:rsidRPr="00D30D82">
        <w:rPr>
          <w:rFonts w:ascii="Times New Roman" w:hAnsi="Times New Roman" w:cs="Times New Roman"/>
        </w:rPr>
        <w:t xml:space="preserve">91.069 VG:5 FC:1  </w:t>
      </w:r>
      <w:r w:rsidRPr="00D30D82">
        <w:rPr>
          <w:rFonts w:ascii="Times New Roman" w:hAnsi="Times New Roman" w:cs="Times New Roman"/>
          <w:highlight w:val="yellow"/>
        </w:rPr>
        <w:t>6f mf:6,7</w:t>
      </w:r>
    </w:p>
    <w:p w14:paraId="51BD0359"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25: p=0.00735 X2(</w:t>
      </w:r>
      <w:proofErr w:type="gramStart"/>
      <w:r w:rsidRPr="00D30D82">
        <w:rPr>
          <w:rFonts w:ascii="Times New Roman" w:hAnsi="Times New Roman" w:cs="Times New Roman"/>
        </w:rPr>
        <w:t>95)=</w:t>
      </w:r>
      <w:proofErr w:type="gramEnd"/>
      <w:r w:rsidRPr="00D30D82">
        <w:rPr>
          <w:rFonts w:ascii="Times New Roman" w:hAnsi="Times New Roman" w:cs="Times New Roman"/>
        </w:rPr>
        <w:t>131.900 VG:5 FC:2  6f</w:t>
      </w:r>
    </w:p>
    <w:p w14:paraId="5B36552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26: p=0.55766 X2(</w:t>
      </w:r>
      <w:proofErr w:type="gramStart"/>
      <w:r w:rsidRPr="00D30D82">
        <w:rPr>
          <w:rFonts w:ascii="Times New Roman" w:hAnsi="Times New Roman" w:cs="Times New Roman"/>
        </w:rPr>
        <w:t>82)=</w:t>
      </w:r>
      <w:proofErr w:type="gramEnd"/>
      <w:r w:rsidRPr="00D30D82">
        <w:rPr>
          <w:rFonts w:ascii="Times New Roman" w:hAnsi="Times New Roman" w:cs="Times New Roman"/>
        </w:rPr>
        <w:t>79.500 VG:2 FC:1  6f excluant  v13</w:t>
      </w:r>
    </w:p>
    <w:p w14:paraId="4E6EBC79"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27: p=0.22938 X2(</w:t>
      </w:r>
      <w:proofErr w:type="gramStart"/>
      <w:r w:rsidRPr="00D30D82">
        <w:rPr>
          <w:rFonts w:ascii="Times New Roman" w:hAnsi="Times New Roman" w:cs="Times New Roman"/>
        </w:rPr>
        <w:t>83)=</w:t>
      </w:r>
      <w:proofErr w:type="gramEnd"/>
      <w:r w:rsidRPr="00D30D82">
        <w:rPr>
          <w:rFonts w:ascii="Times New Roman" w:hAnsi="Times New Roman" w:cs="Times New Roman"/>
        </w:rPr>
        <w:t>92.204 VG:2 FC:2  6f</w:t>
      </w:r>
    </w:p>
    <w:p w14:paraId="094143F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28: p=0.50204 X2(</w:t>
      </w:r>
      <w:proofErr w:type="gramStart"/>
      <w:r w:rsidRPr="00D30D82">
        <w:rPr>
          <w:rFonts w:ascii="Times New Roman" w:hAnsi="Times New Roman" w:cs="Times New Roman"/>
        </w:rPr>
        <w:t>93)=</w:t>
      </w:r>
      <w:proofErr w:type="gramEnd"/>
      <w:r w:rsidRPr="00D30D82">
        <w:rPr>
          <w:rFonts w:ascii="Times New Roman" w:hAnsi="Times New Roman" w:cs="Times New Roman"/>
        </w:rPr>
        <w:t xml:space="preserve">92.265 VG:1 FC:1  </w:t>
      </w:r>
      <w:r w:rsidRPr="00D30D82">
        <w:rPr>
          <w:rFonts w:ascii="Times New Roman" w:hAnsi="Times New Roman" w:cs="Times New Roman"/>
          <w:highlight w:val="yellow"/>
        </w:rPr>
        <w:t>7f</w:t>
      </w:r>
    </w:p>
    <w:p w14:paraId="27D99561"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29: p=0.15578 X2(</w:t>
      </w:r>
      <w:proofErr w:type="gramStart"/>
      <w:r w:rsidRPr="00D30D82">
        <w:rPr>
          <w:rFonts w:ascii="Times New Roman" w:hAnsi="Times New Roman" w:cs="Times New Roman"/>
        </w:rPr>
        <w:t>94)=</w:t>
      </w:r>
      <w:proofErr w:type="gramEnd"/>
      <w:r w:rsidRPr="00D30D82">
        <w:rPr>
          <w:rFonts w:ascii="Times New Roman" w:hAnsi="Times New Roman" w:cs="Times New Roman"/>
        </w:rPr>
        <w:t>107.843 VG:1 FC:2  7f</w:t>
      </w:r>
    </w:p>
    <w:p w14:paraId="61446F9F"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30: p=0.00248 X2(</w:t>
      </w:r>
      <w:proofErr w:type="gramStart"/>
      <w:r w:rsidRPr="00D30D82">
        <w:rPr>
          <w:rFonts w:ascii="Times New Roman" w:hAnsi="Times New Roman" w:cs="Times New Roman"/>
        </w:rPr>
        <w:t>95)=</w:t>
      </w:r>
      <w:proofErr w:type="gramEnd"/>
      <w:r w:rsidRPr="00D30D82">
        <w:rPr>
          <w:rFonts w:ascii="Times New Roman" w:hAnsi="Times New Roman" w:cs="Times New Roman"/>
        </w:rPr>
        <w:t>138.344 VG:1 FC:3  7f</w:t>
      </w:r>
    </w:p>
    <w:p w14:paraId="197B083F"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31: p=0.00017 X2(</w:t>
      </w:r>
      <w:proofErr w:type="gramStart"/>
      <w:r w:rsidRPr="00D30D82">
        <w:rPr>
          <w:rFonts w:ascii="Times New Roman" w:hAnsi="Times New Roman" w:cs="Times New Roman"/>
        </w:rPr>
        <w:t>96)=</w:t>
      </w:r>
      <w:proofErr w:type="gramEnd"/>
      <w:r w:rsidRPr="00D30D82">
        <w:rPr>
          <w:rFonts w:ascii="Times New Roman" w:hAnsi="Times New Roman" w:cs="Times New Roman"/>
        </w:rPr>
        <w:t>153.645 VG:1 FC:4  7f</w:t>
      </w:r>
    </w:p>
    <w:p w14:paraId="1FF8186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32: p=0.39123 X2(</w:t>
      </w:r>
      <w:proofErr w:type="gramStart"/>
      <w:r w:rsidRPr="00D30D82">
        <w:rPr>
          <w:rFonts w:ascii="Times New Roman" w:hAnsi="Times New Roman" w:cs="Times New Roman"/>
        </w:rPr>
        <w:t>80)=</w:t>
      </w:r>
      <w:proofErr w:type="gramEnd"/>
      <w:r w:rsidRPr="00D30D82">
        <w:rPr>
          <w:rFonts w:ascii="Times New Roman" w:hAnsi="Times New Roman" w:cs="Times New Roman"/>
        </w:rPr>
        <w:t>82.861 VG:8 FC:1  5f mf:6,7 excluant  v13</w:t>
      </w:r>
    </w:p>
    <w:p w14:paraId="0BCDE8A4"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33: p=0.01498 X2(</w:t>
      </w:r>
      <w:proofErr w:type="gramStart"/>
      <w:r w:rsidRPr="00D30D82">
        <w:rPr>
          <w:rFonts w:ascii="Times New Roman" w:hAnsi="Times New Roman" w:cs="Times New Roman"/>
          <w:lang w:val="en-US"/>
        </w:rPr>
        <w:t>81)=</w:t>
      </w:r>
      <w:proofErr w:type="gramEnd"/>
      <w:r w:rsidRPr="00D30D82">
        <w:rPr>
          <w:rFonts w:ascii="Times New Roman" w:hAnsi="Times New Roman" w:cs="Times New Roman"/>
          <w:lang w:val="en-US"/>
        </w:rPr>
        <w:t>111.055 VG:8 FC:2  5f</w:t>
      </w:r>
    </w:p>
    <w:p w14:paraId="7562834A"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xml:space="preserve">&gt;&gt; </w:t>
      </w:r>
      <w:proofErr w:type="spellStart"/>
      <w:r w:rsidRPr="00D30D82">
        <w:rPr>
          <w:rFonts w:ascii="Times New Roman" w:hAnsi="Times New Roman" w:cs="Times New Roman"/>
          <w:lang w:val="en-US"/>
        </w:rPr>
        <w:t>SCRoFreport</w:t>
      </w:r>
      <w:proofErr w:type="spellEnd"/>
      <w:r w:rsidRPr="00D30D82">
        <w:rPr>
          <w:rFonts w:ascii="Times New Roman" w:hAnsi="Times New Roman" w:cs="Times New Roman"/>
          <w:lang w:val="en-US"/>
        </w:rPr>
        <w:t>(</w:t>
      </w:r>
      <w:proofErr w:type="gramStart"/>
      <w:r w:rsidRPr="00D30D82">
        <w:rPr>
          <w:rFonts w:ascii="Times New Roman" w:hAnsi="Times New Roman" w:cs="Times New Roman"/>
          <w:lang w:val="en-US"/>
        </w:rPr>
        <w:t>aa(</w:t>
      </w:r>
      <w:proofErr w:type="gramEnd"/>
      <w:r w:rsidRPr="00D30D82">
        <w:rPr>
          <w:rFonts w:ascii="Times New Roman" w:hAnsi="Times New Roman" w:cs="Times New Roman"/>
          <w:lang w:val="en-US"/>
        </w:rPr>
        <w:t>1),</w:t>
      </w:r>
      <w:r w:rsidRPr="00D30D82">
        <w:rPr>
          <w:rFonts w:ascii="Times New Roman" w:hAnsi="Times New Roman" w:cs="Times New Roman"/>
          <w:highlight w:val="yellow"/>
          <w:lang w:val="en-US"/>
        </w:rPr>
        <w:t>24</w:t>
      </w:r>
      <w:r w:rsidRPr="00D30D82">
        <w:rPr>
          <w:rFonts w:ascii="Times New Roman" w:hAnsi="Times New Roman" w:cs="Times New Roman"/>
          <w:lang w:val="en-US"/>
        </w:rPr>
        <w:t>);</w:t>
      </w:r>
    </w:p>
    <w:p w14:paraId="5F53920F" w14:textId="77777777" w:rsidR="00AA1C82" w:rsidRPr="00D30D82" w:rsidRDefault="00AA1C82" w:rsidP="00AA1C82">
      <w:pPr>
        <w:spacing w:after="0" w:line="240" w:lineRule="auto"/>
        <w:rPr>
          <w:rFonts w:ascii="Times New Roman" w:hAnsi="Times New Roman" w:cs="Times New Roman"/>
          <w:lang w:val="en-US"/>
        </w:rPr>
      </w:pPr>
      <w:proofErr w:type="spellStart"/>
      <w:r w:rsidRPr="00D30D82">
        <w:rPr>
          <w:rFonts w:ascii="Times New Roman" w:hAnsi="Times New Roman" w:cs="Times New Roman"/>
          <w:lang w:val="en-US"/>
        </w:rPr>
        <w:t>Fct</w:t>
      </w:r>
      <w:proofErr w:type="spellEnd"/>
      <w:r w:rsidRPr="00D30D82">
        <w:rPr>
          <w:rFonts w:ascii="Times New Roman" w:hAnsi="Times New Roman" w:cs="Times New Roman"/>
          <w:lang w:val="en-US"/>
        </w:rPr>
        <w:t>:</w:t>
      </w:r>
    </w:p>
    <w:p w14:paraId="2417441C"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w:t>
      </w:r>
      <w:r w:rsidRPr="00D30D82">
        <w:rPr>
          <w:rFonts w:ascii="Times New Roman" w:hAnsi="Times New Roman" w:cs="Times New Roman"/>
          <w:lang w:val="en-US"/>
        </w:rPr>
        <w:tab/>
        <w:t>0.586</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2B9CA6E9"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2</w:t>
      </w:r>
      <w:r w:rsidRPr="00D30D82">
        <w:rPr>
          <w:rFonts w:ascii="Times New Roman" w:hAnsi="Times New Roman" w:cs="Times New Roman"/>
          <w:lang w:val="en-US"/>
        </w:rPr>
        <w:tab/>
        <w:t>0.620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33BC1016"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3</w:t>
      </w:r>
      <w:r w:rsidRPr="00D30D82">
        <w:rPr>
          <w:rFonts w:ascii="Times New Roman" w:hAnsi="Times New Roman" w:cs="Times New Roman"/>
          <w:lang w:val="en-US"/>
        </w:rPr>
        <w:tab/>
        <w:t>0.581</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50C1F4DB"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4</w:t>
      </w:r>
      <w:r w:rsidRPr="00D30D82">
        <w:rPr>
          <w:rFonts w:ascii="Times New Roman" w:hAnsi="Times New Roman" w:cs="Times New Roman"/>
          <w:lang w:val="en-US"/>
        </w:rPr>
        <w:tab/>
        <w:t>0.000</w:t>
      </w:r>
      <w:r w:rsidRPr="00D30D82">
        <w:rPr>
          <w:rFonts w:ascii="Times New Roman" w:hAnsi="Times New Roman" w:cs="Times New Roman"/>
          <w:lang w:val="en-US"/>
        </w:rPr>
        <w:tab/>
        <w:t>0.508</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3BDB5FBC"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5</w:t>
      </w:r>
      <w:r w:rsidRPr="00D30D82">
        <w:rPr>
          <w:rFonts w:ascii="Times New Roman" w:hAnsi="Times New Roman" w:cs="Times New Roman"/>
          <w:lang w:val="en-US"/>
        </w:rPr>
        <w:tab/>
        <w:t>0.000</w:t>
      </w:r>
      <w:r w:rsidRPr="00D30D82">
        <w:rPr>
          <w:rFonts w:ascii="Times New Roman" w:hAnsi="Times New Roman" w:cs="Times New Roman"/>
          <w:lang w:val="en-US"/>
        </w:rPr>
        <w:tab/>
        <w:t>0.640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69F47188"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6</w:t>
      </w:r>
      <w:r w:rsidRPr="00D30D82">
        <w:rPr>
          <w:rFonts w:ascii="Times New Roman" w:hAnsi="Times New Roman" w:cs="Times New Roman"/>
          <w:lang w:val="en-US"/>
        </w:rPr>
        <w:tab/>
        <w:t>0.000</w:t>
      </w:r>
      <w:r w:rsidRPr="00D30D82">
        <w:rPr>
          <w:rFonts w:ascii="Times New Roman" w:hAnsi="Times New Roman" w:cs="Times New Roman"/>
          <w:lang w:val="en-US"/>
        </w:rPr>
        <w:tab/>
        <w:t>0.477</w:t>
      </w:r>
      <w:r w:rsidRPr="00D30D82">
        <w:rPr>
          <w:rFonts w:ascii="Times New Roman" w:hAnsi="Times New Roman" w:cs="Times New Roman"/>
          <w:lang w:val="en-US"/>
        </w:rPr>
        <w:tab/>
        <w:t>0.739</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61B45E1F"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7</w:t>
      </w:r>
      <w:r w:rsidRPr="00D30D82">
        <w:rPr>
          <w:rFonts w:ascii="Times New Roman" w:hAnsi="Times New Roman" w:cs="Times New Roman"/>
          <w:lang w:val="en-US"/>
        </w:rPr>
        <w:tab/>
        <w:t>0.000</w:t>
      </w:r>
      <w:r w:rsidRPr="00D30D82">
        <w:rPr>
          <w:rFonts w:ascii="Times New Roman" w:hAnsi="Times New Roman" w:cs="Times New Roman"/>
          <w:lang w:val="en-US"/>
        </w:rPr>
        <w:tab/>
        <w:t>-0.400</w:t>
      </w:r>
      <w:r w:rsidRPr="00D30D82">
        <w:rPr>
          <w:rFonts w:ascii="Times New Roman" w:hAnsi="Times New Roman" w:cs="Times New Roman"/>
          <w:lang w:val="en-US"/>
        </w:rPr>
        <w:tab/>
        <w:t>-0.582</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5F8BC4CB"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8</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0.497</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1009916A"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9</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0.562</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5A1C580A"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0.526</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0C6A4AE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11</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0.581</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64C76C0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12</w:t>
      </w:r>
      <w:r w:rsidRPr="00D30D82">
        <w:rPr>
          <w:rFonts w:ascii="Times New Roman" w:hAnsi="Times New Roman" w:cs="Times New Roman"/>
          <w:lang w:val="en-US"/>
        </w:rPr>
        <w:tab/>
        <w:t>0.000</w:t>
      </w:r>
      <w:r w:rsidRPr="00D30D82">
        <w:rPr>
          <w:rFonts w:ascii="Times New Roman" w:hAnsi="Times New Roman" w:cs="Times New Roman"/>
          <w:lang w:val="en-US"/>
        </w:rPr>
        <w:tab/>
        <w:t>0.382</w:t>
      </w:r>
      <w:r w:rsidRPr="00D30D82">
        <w:rPr>
          <w:rFonts w:ascii="Times New Roman" w:hAnsi="Times New Roman" w:cs="Times New Roman"/>
          <w:lang w:val="en-US"/>
        </w:rPr>
        <w:tab/>
        <w:t>0.616</w:t>
      </w:r>
      <w:r w:rsidRPr="00D30D82">
        <w:rPr>
          <w:rFonts w:ascii="Times New Roman" w:hAnsi="Times New Roman" w:cs="Times New Roman"/>
          <w:lang w:val="en-US"/>
        </w:rPr>
        <w:tab/>
        <w:t>0.390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51877380"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13</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0.487</w:t>
      </w:r>
      <w:r w:rsidRPr="00D30D82">
        <w:rPr>
          <w:rFonts w:ascii="Times New Roman" w:hAnsi="Times New Roman" w:cs="Times New Roman"/>
          <w:lang w:val="en-US"/>
        </w:rPr>
        <w:tab/>
        <w:t>0.000</w:t>
      </w:r>
    </w:p>
    <w:p w14:paraId="5466C91E"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14</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0.723</w:t>
      </w:r>
      <w:r w:rsidRPr="00D30D82">
        <w:rPr>
          <w:rFonts w:ascii="Times New Roman" w:hAnsi="Times New Roman" w:cs="Times New Roman"/>
          <w:lang w:val="en-US"/>
        </w:rPr>
        <w:tab/>
        <w:t>0.000</w:t>
      </w:r>
    </w:p>
    <w:p w14:paraId="063E7904"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15</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0.638</w:t>
      </w:r>
    </w:p>
    <w:p w14:paraId="25B53E4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lastRenderedPageBreak/>
        <w:t>16</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0.615</w:t>
      </w:r>
    </w:p>
    <w:p w14:paraId="35223F79"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17</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7DE9C218"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18</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0BC81B51" w14:textId="77777777" w:rsidR="00AA1C82" w:rsidRPr="00D30D82" w:rsidRDefault="00AA1C82" w:rsidP="00AA1C82">
      <w:pPr>
        <w:spacing w:after="0" w:line="240" w:lineRule="auto"/>
        <w:rPr>
          <w:rFonts w:ascii="Times New Roman" w:hAnsi="Times New Roman" w:cs="Times New Roman"/>
          <w:lang w:val="en-US"/>
        </w:rPr>
      </w:pPr>
      <w:proofErr w:type="spellStart"/>
      <w:r w:rsidRPr="00D30D82">
        <w:rPr>
          <w:rFonts w:ascii="Times New Roman" w:hAnsi="Times New Roman" w:cs="Times New Roman"/>
          <w:lang w:val="en-US"/>
        </w:rPr>
        <w:t>fCorr</w:t>
      </w:r>
      <w:proofErr w:type="spellEnd"/>
      <w:r w:rsidRPr="00D30D82">
        <w:rPr>
          <w:rFonts w:ascii="Times New Roman" w:hAnsi="Times New Roman" w:cs="Times New Roman"/>
          <w:lang w:val="en-US"/>
        </w:rPr>
        <w:t>:</w:t>
      </w:r>
    </w:p>
    <w:p w14:paraId="16CCAB00"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ab/>
        <w:t>1</w:t>
      </w:r>
      <w:r w:rsidRPr="00D30D82">
        <w:rPr>
          <w:rFonts w:ascii="Times New Roman" w:hAnsi="Times New Roman" w:cs="Times New Roman"/>
          <w:lang w:val="en-US"/>
        </w:rPr>
        <w:tab/>
        <w:t>2</w:t>
      </w:r>
      <w:r w:rsidRPr="00D30D82">
        <w:rPr>
          <w:rFonts w:ascii="Times New Roman" w:hAnsi="Times New Roman" w:cs="Times New Roman"/>
          <w:lang w:val="en-US"/>
        </w:rPr>
        <w:tab/>
        <w:t>3</w:t>
      </w:r>
      <w:r w:rsidRPr="00D30D82">
        <w:rPr>
          <w:rFonts w:ascii="Times New Roman" w:hAnsi="Times New Roman" w:cs="Times New Roman"/>
          <w:lang w:val="en-US"/>
        </w:rPr>
        <w:tab/>
        <w:t>4</w:t>
      </w:r>
      <w:r w:rsidRPr="00D30D82">
        <w:rPr>
          <w:rFonts w:ascii="Times New Roman" w:hAnsi="Times New Roman" w:cs="Times New Roman"/>
          <w:lang w:val="en-US"/>
        </w:rPr>
        <w:tab/>
        <w:t>5</w:t>
      </w:r>
      <w:r w:rsidRPr="00D30D82">
        <w:rPr>
          <w:rFonts w:ascii="Times New Roman" w:hAnsi="Times New Roman" w:cs="Times New Roman"/>
          <w:lang w:val="en-US"/>
        </w:rPr>
        <w:tab/>
        <w:t>6</w:t>
      </w:r>
    </w:p>
    <w:p w14:paraId="44C8D7CC"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w:t>
      </w:r>
      <w:r w:rsidRPr="00D30D82">
        <w:rPr>
          <w:rFonts w:ascii="Times New Roman" w:hAnsi="Times New Roman" w:cs="Times New Roman"/>
          <w:lang w:val="en-US"/>
        </w:rPr>
        <w:tab/>
        <w:t>1.000</w:t>
      </w:r>
      <w:r w:rsidRPr="00D30D82">
        <w:rPr>
          <w:rFonts w:ascii="Times New Roman" w:hAnsi="Times New Roman" w:cs="Times New Roman"/>
          <w:lang w:val="en-US"/>
        </w:rPr>
        <w:tab/>
        <w:t>0.401</w:t>
      </w:r>
      <w:r w:rsidRPr="00D30D82">
        <w:rPr>
          <w:rFonts w:ascii="Times New Roman" w:hAnsi="Times New Roman" w:cs="Times New Roman"/>
          <w:lang w:val="en-US"/>
        </w:rPr>
        <w:tab/>
        <w:t>-0.305</w:t>
      </w:r>
      <w:r w:rsidRPr="00D30D82">
        <w:rPr>
          <w:rFonts w:ascii="Times New Roman" w:hAnsi="Times New Roman" w:cs="Times New Roman"/>
          <w:lang w:val="en-US"/>
        </w:rPr>
        <w:tab/>
        <w:t>0.000</w:t>
      </w:r>
      <w:r w:rsidRPr="00D30D82">
        <w:rPr>
          <w:rFonts w:ascii="Times New Roman" w:hAnsi="Times New Roman" w:cs="Times New Roman"/>
          <w:lang w:val="en-US"/>
        </w:rPr>
        <w:tab/>
        <w:t>0.441</w:t>
      </w:r>
      <w:r w:rsidRPr="00D30D82">
        <w:rPr>
          <w:rFonts w:ascii="Times New Roman" w:hAnsi="Times New Roman" w:cs="Times New Roman"/>
          <w:lang w:val="en-US"/>
        </w:rPr>
        <w:tab/>
        <w:t>0.000</w:t>
      </w:r>
    </w:p>
    <w:p w14:paraId="680B7ACF"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2</w:t>
      </w:r>
      <w:r w:rsidRPr="00D30D82">
        <w:rPr>
          <w:rFonts w:ascii="Times New Roman" w:hAnsi="Times New Roman" w:cs="Times New Roman"/>
          <w:lang w:val="en-US"/>
        </w:rPr>
        <w:tab/>
        <w:t>0.401</w:t>
      </w:r>
      <w:r w:rsidRPr="00D30D82">
        <w:rPr>
          <w:rFonts w:ascii="Times New Roman" w:hAnsi="Times New Roman" w:cs="Times New Roman"/>
          <w:lang w:val="en-US"/>
        </w:rPr>
        <w:tab/>
        <w:t>1.000</w:t>
      </w:r>
      <w:r w:rsidRPr="00D30D82">
        <w:rPr>
          <w:rFonts w:ascii="Times New Roman" w:hAnsi="Times New Roman" w:cs="Times New Roman"/>
          <w:lang w:val="en-US"/>
        </w:rPr>
        <w:tab/>
        <w:t>0.000</w:t>
      </w:r>
      <w:r w:rsidRPr="00D30D82">
        <w:rPr>
          <w:rFonts w:ascii="Times New Roman" w:hAnsi="Times New Roman" w:cs="Times New Roman"/>
          <w:lang w:val="en-US"/>
        </w:rPr>
        <w:tab/>
        <w:t>-0.287</w:t>
      </w:r>
      <w:r w:rsidRPr="00D30D82">
        <w:rPr>
          <w:rFonts w:ascii="Times New Roman" w:hAnsi="Times New Roman" w:cs="Times New Roman"/>
          <w:lang w:val="en-US"/>
        </w:rPr>
        <w:tab/>
        <w:t>0.328</w:t>
      </w:r>
      <w:r w:rsidRPr="00D30D82">
        <w:rPr>
          <w:rFonts w:ascii="Times New Roman" w:hAnsi="Times New Roman" w:cs="Times New Roman"/>
          <w:lang w:val="en-US"/>
        </w:rPr>
        <w:tab/>
        <w:t>0.000</w:t>
      </w:r>
    </w:p>
    <w:p w14:paraId="1B733EE7"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3</w:t>
      </w:r>
      <w:r w:rsidRPr="00D30D82">
        <w:rPr>
          <w:rFonts w:ascii="Times New Roman" w:hAnsi="Times New Roman" w:cs="Times New Roman"/>
          <w:lang w:val="en-US"/>
        </w:rPr>
        <w:tab/>
        <w:t>-0.305</w:t>
      </w:r>
      <w:r w:rsidRPr="00D30D82">
        <w:rPr>
          <w:rFonts w:ascii="Times New Roman" w:hAnsi="Times New Roman" w:cs="Times New Roman"/>
          <w:lang w:val="en-US"/>
        </w:rPr>
        <w:tab/>
        <w:t>0.000</w:t>
      </w:r>
      <w:r w:rsidRPr="00D30D82">
        <w:rPr>
          <w:rFonts w:ascii="Times New Roman" w:hAnsi="Times New Roman" w:cs="Times New Roman"/>
          <w:lang w:val="en-US"/>
        </w:rPr>
        <w:tab/>
        <w:t>1.000</w:t>
      </w:r>
      <w:r w:rsidRPr="00D30D82">
        <w:rPr>
          <w:rFonts w:ascii="Times New Roman" w:hAnsi="Times New Roman" w:cs="Times New Roman"/>
          <w:lang w:val="en-US"/>
        </w:rPr>
        <w:tab/>
        <w:t>0.000</w:t>
      </w:r>
      <w:r w:rsidRPr="00D30D82">
        <w:rPr>
          <w:rFonts w:ascii="Times New Roman" w:hAnsi="Times New Roman" w:cs="Times New Roman"/>
          <w:lang w:val="en-US"/>
        </w:rPr>
        <w:tab/>
        <w:t>-0.512</w:t>
      </w:r>
      <w:r w:rsidRPr="00D30D82">
        <w:rPr>
          <w:rFonts w:ascii="Times New Roman" w:hAnsi="Times New Roman" w:cs="Times New Roman"/>
          <w:lang w:val="en-US"/>
        </w:rPr>
        <w:tab/>
        <w:t>0.000</w:t>
      </w:r>
    </w:p>
    <w:p w14:paraId="2F40E661"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4</w:t>
      </w:r>
      <w:r w:rsidRPr="00D30D82">
        <w:rPr>
          <w:rFonts w:ascii="Times New Roman" w:hAnsi="Times New Roman" w:cs="Times New Roman"/>
          <w:lang w:val="en-US"/>
        </w:rPr>
        <w:tab/>
        <w:t>0.000</w:t>
      </w:r>
      <w:r w:rsidRPr="00D30D82">
        <w:rPr>
          <w:rFonts w:ascii="Times New Roman" w:hAnsi="Times New Roman" w:cs="Times New Roman"/>
          <w:lang w:val="en-US"/>
        </w:rPr>
        <w:tab/>
        <w:t>-0.287</w:t>
      </w:r>
      <w:r w:rsidRPr="00D30D82">
        <w:rPr>
          <w:rFonts w:ascii="Times New Roman" w:hAnsi="Times New Roman" w:cs="Times New Roman"/>
          <w:lang w:val="en-US"/>
        </w:rPr>
        <w:tab/>
        <w:t>0.000</w:t>
      </w:r>
      <w:r w:rsidRPr="00D30D82">
        <w:rPr>
          <w:rFonts w:ascii="Times New Roman" w:hAnsi="Times New Roman" w:cs="Times New Roman"/>
          <w:lang w:val="en-US"/>
        </w:rPr>
        <w:tab/>
        <w:t>1.000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67D2F57F"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5</w:t>
      </w:r>
      <w:r w:rsidRPr="00D30D82">
        <w:rPr>
          <w:rFonts w:ascii="Times New Roman" w:hAnsi="Times New Roman" w:cs="Times New Roman"/>
          <w:lang w:val="en-US"/>
        </w:rPr>
        <w:tab/>
        <w:t>0.441</w:t>
      </w:r>
      <w:r w:rsidRPr="00D30D82">
        <w:rPr>
          <w:rFonts w:ascii="Times New Roman" w:hAnsi="Times New Roman" w:cs="Times New Roman"/>
          <w:lang w:val="en-US"/>
        </w:rPr>
        <w:tab/>
        <w:t>0.328</w:t>
      </w:r>
      <w:r w:rsidRPr="00D30D82">
        <w:rPr>
          <w:rFonts w:ascii="Times New Roman" w:hAnsi="Times New Roman" w:cs="Times New Roman"/>
          <w:lang w:val="en-US"/>
        </w:rPr>
        <w:tab/>
        <w:t>-0.512</w:t>
      </w:r>
      <w:r w:rsidRPr="00D30D82">
        <w:rPr>
          <w:rFonts w:ascii="Times New Roman" w:hAnsi="Times New Roman" w:cs="Times New Roman"/>
          <w:lang w:val="en-US"/>
        </w:rPr>
        <w:tab/>
        <w:t>0.000</w:t>
      </w:r>
      <w:r w:rsidRPr="00D30D82">
        <w:rPr>
          <w:rFonts w:ascii="Times New Roman" w:hAnsi="Times New Roman" w:cs="Times New Roman"/>
          <w:lang w:val="en-US"/>
        </w:rPr>
        <w:tab/>
        <w:t>1.000</w:t>
      </w:r>
      <w:r w:rsidRPr="00D30D82">
        <w:rPr>
          <w:rFonts w:ascii="Times New Roman" w:hAnsi="Times New Roman" w:cs="Times New Roman"/>
          <w:lang w:val="en-US"/>
        </w:rPr>
        <w:tab/>
        <w:t>0.000</w:t>
      </w:r>
    </w:p>
    <w:p w14:paraId="2320F64F"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6</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1.000</w:t>
      </w:r>
    </w:p>
    <w:p w14:paraId="0FB60CF5" w14:textId="77777777" w:rsidR="00AA1C82" w:rsidRPr="00D30D82" w:rsidRDefault="00AA1C82" w:rsidP="00AA1C82">
      <w:pPr>
        <w:spacing w:after="0" w:line="240" w:lineRule="auto"/>
        <w:rPr>
          <w:rFonts w:ascii="Times New Roman" w:hAnsi="Times New Roman" w:cs="Times New Roman"/>
          <w:lang w:val="en-US"/>
        </w:rPr>
      </w:pPr>
    </w:p>
    <w:p w14:paraId="561BCECC"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xml:space="preserve">&gt;&gt; </w:t>
      </w:r>
      <w:proofErr w:type="spellStart"/>
      <w:r w:rsidRPr="00D30D82">
        <w:rPr>
          <w:rFonts w:ascii="Times New Roman" w:hAnsi="Times New Roman" w:cs="Times New Roman"/>
          <w:lang w:val="en-US"/>
        </w:rPr>
        <w:t>SCRoFreport</w:t>
      </w:r>
      <w:proofErr w:type="spellEnd"/>
      <w:r w:rsidRPr="00D30D82">
        <w:rPr>
          <w:rFonts w:ascii="Times New Roman" w:hAnsi="Times New Roman" w:cs="Times New Roman"/>
          <w:lang w:val="en-US"/>
        </w:rPr>
        <w:t>(</w:t>
      </w:r>
      <w:proofErr w:type="gramStart"/>
      <w:r w:rsidRPr="00D30D82">
        <w:rPr>
          <w:rFonts w:ascii="Times New Roman" w:hAnsi="Times New Roman" w:cs="Times New Roman"/>
          <w:lang w:val="en-US"/>
        </w:rPr>
        <w:t>aa(</w:t>
      </w:r>
      <w:proofErr w:type="gramEnd"/>
      <w:r w:rsidRPr="00D30D82">
        <w:rPr>
          <w:rFonts w:ascii="Times New Roman" w:hAnsi="Times New Roman" w:cs="Times New Roman"/>
          <w:lang w:val="en-US"/>
        </w:rPr>
        <w:t>1),</w:t>
      </w:r>
      <w:r w:rsidRPr="00D30D82">
        <w:rPr>
          <w:rFonts w:ascii="Times New Roman" w:hAnsi="Times New Roman" w:cs="Times New Roman"/>
          <w:highlight w:val="yellow"/>
          <w:lang w:val="en-US"/>
        </w:rPr>
        <w:t>28</w:t>
      </w:r>
      <w:r w:rsidRPr="00D30D82">
        <w:rPr>
          <w:rFonts w:ascii="Times New Roman" w:hAnsi="Times New Roman" w:cs="Times New Roman"/>
          <w:lang w:val="en-US"/>
        </w:rPr>
        <w:t>);</w:t>
      </w:r>
    </w:p>
    <w:p w14:paraId="03D94001" w14:textId="77777777" w:rsidR="00AA1C82" w:rsidRPr="00D30D82" w:rsidRDefault="00AA1C82" w:rsidP="00AA1C82">
      <w:pPr>
        <w:spacing w:after="0" w:line="240" w:lineRule="auto"/>
        <w:rPr>
          <w:rFonts w:ascii="Times New Roman" w:hAnsi="Times New Roman" w:cs="Times New Roman"/>
          <w:lang w:val="en-US"/>
        </w:rPr>
      </w:pPr>
      <w:proofErr w:type="spellStart"/>
      <w:r w:rsidRPr="00D30D82">
        <w:rPr>
          <w:rFonts w:ascii="Times New Roman" w:hAnsi="Times New Roman" w:cs="Times New Roman"/>
          <w:lang w:val="en-US"/>
        </w:rPr>
        <w:t>Fct</w:t>
      </w:r>
      <w:proofErr w:type="spellEnd"/>
      <w:r w:rsidRPr="00D30D82">
        <w:rPr>
          <w:rFonts w:ascii="Times New Roman" w:hAnsi="Times New Roman" w:cs="Times New Roman"/>
          <w:lang w:val="en-US"/>
        </w:rPr>
        <w:t>:</w:t>
      </w:r>
    </w:p>
    <w:p w14:paraId="40791C50"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w:t>
      </w:r>
      <w:r w:rsidRPr="00D30D82">
        <w:rPr>
          <w:rFonts w:ascii="Times New Roman" w:hAnsi="Times New Roman" w:cs="Times New Roman"/>
          <w:lang w:val="en-US"/>
        </w:rPr>
        <w:tab/>
        <w:t>0.586</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013FFA84"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2</w:t>
      </w:r>
      <w:r w:rsidRPr="00D30D82">
        <w:rPr>
          <w:rFonts w:ascii="Times New Roman" w:hAnsi="Times New Roman" w:cs="Times New Roman"/>
          <w:lang w:val="en-US"/>
        </w:rPr>
        <w:tab/>
        <w:t>0.619</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0E7A3814"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3</w:t>
      </w:r>
      <w:r w:rsidRPr="00D30D82">
        <w:rPr>
          <w:rFonts w:ascii="Times New Roman" w:hAnsi="Times New Roman" w:cs="Times New Roman"/>
          <w:lang w:val="en-US"/>
        </w:rPr>
        <w:tab/>
        <w:t>0.581</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01C60B7F"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4</w:t>
      </w:r>
      <w:r w:rsidRPr="00D30D82">
        <w:rPr>
          <w:rFonts w:ascii="Times New Roman" w:hAnsi="Times New Roman" w:cs="Times New Roman"/>
          <w:lang w:val="en-US"/>
        </w:rPr>
        <w:tab/>
        <w:t>0.000</w:t>
      </w:r>
      <w:r w:rsidRPr="00D30D82">
        <w:rPr>
          <w:rFonts w:ascii="Times New Roman" w:hAnsi="Times New Roman" w:cs="Times New Roman"/>
          <w:lang w:val="en-US"/>
        </w:rPr>
        <w:tab/>
        <w:t>0.510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25B3B6E8"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5</w:t>
      </w:r>
      <w:r w:rsidRPr="00D30D82">
        <w:rPr>
          <w:rFonts w:ascii="Times New Roman" w:hAnsi="Times New Roman" w:cs="Times New Roman"/>
          <w:lang w:val="en-US"/>
        </w:rPr>
        <w:tab/>
        <w:t>0.000</w:t>
      </w:r>
      <w:r w:rsidRPr="00D30D82">
        <w:rPr>
          <w:rFonts w:ascii="Times New Roman" w:hAnsi="Times New Roman" w:cs="Times New Roman"/>
          <w:lang w:val="en-US"/>
        </w:rPr>
        <w:tab/>
        <w:t>0.641</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7A7CA11C"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6</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0.880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1A3D9890"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7</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-0.706</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48127F0A"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8</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0.501</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08A07B5A"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9</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0.568</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0FA8E19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0.524</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5CE26884"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11</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0.580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74D07EEB"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12</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0.728</w:t>
      </w:r>
      <w:r w:rsidRPr="00D30D82">
        <w:rPr>
          <w:rFonts w:ascii="Times New Roman" w:hAnsi="Times New Roman" w:cs="Times New Roman"/>
          <w:lang w:val="en-US"/>
        </w:rPr>
        <w:tab/>
        <w:t>0.000</w:t>
      </w:r>
      <w:r w:rsidRPr="00D30D82">
        <w:rPr>
          <w:rFonts w:ascii="Times New Roman" w:hAnsi="Times New Roman" w:cs="Times New Roman"/>
          <w:lang w:val="en-US"/>
        </w:rPr>
        <w:tab/>
        <w:t>0.399</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7DA1FDF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13</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0.487</w:t>
      </w:r>
      <w:r w:rsidRPr="00D30D82">
        <w:rPr>
          <w:rFonts w:ascii="Times New Roman" w:hAnsi="Times New Roman" w:cs="Times New Roman"/>
          <w:lang w:val="en-US"/>
        </w:rPr>
        <w:tab/>
        <w:t>0.000</w:t>
      </w:r>
    </w:p>
    <w:p w14:paraId="4A98216D"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14</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0.723</w:t>
      </w:r>
      <w:r w:rsidRPr="00D30D82">
        <w:rPr>
          <w:rFonts w:ascii="Times New Roman" w:hAnsi="Times New Roman" w:cs="Times New Roman"/>
          <w:lang w:val="en-US"/>
        </w:rPr>
        <w:tab/>
        <w:t>0.000</w:t>
      </w:r>
    </w:p>
    <w:p w14:paraId="49473DD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15</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0.648</w:t>
      </w:r>
    </w:p>
    <w:p w14:paraId="4D1B785B"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16</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0.604</w:t>
      </w:r>
    </w:p>
    <w:p w14:paraId="31E5177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17</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3CC148D4"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18</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5E13D3BE" w14:textId="77777777" w:rsidR="00AA1C82" w:rsidRPr="00D30D82" w:rsidRDefault="00AA1C82" w:rsidP="00AA1C82">
      <w:pPr>
        <w:spacing w:after="0" w:line="240" w:lineRule="auto"/>
        <w:rPr>
          <w:rFonts w:ascii="Times New Roman" w:hAnsi="Times New Roman" w:cs="Times New Roman"/>
          <w:lang w:val="en-US"/>
        </w:rPr>
      </w:pPr>
      <w:proofErr w:type="spellStart"/>
      <w:r w:rsidRPr="00D30D82">
        <w:rPr>
          <w:rFonts w:ascii="Times New Roman" w:hAnsi="Times New Roman" w:cs="Times New Roman"/>
          <w:lang w:val="en-US"/>
        </w:rPr>
        <w:t>fCorr</w:t>
      </w:r>
      <w:proofErr w:type="spellEnd"/>
      <w:r w:rsidRPr="00D30D82">
        <w:rPr>
          <w:rFonts w:ascii="Times New Roman" w:hAnsi="Times New Roman" w:cs="Times New Roman"/>
          <w:lang w:val="en-US"/>
        </w:rPr>
        <w:t>:</w:t>
      </w:r>
    </w:p>
    <w:p w14:paraId="39AEFAFD"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ab/>
        <w:t>1</w:t>
      </w:r>
      <w:r w:rsidRPr="00D30D82">
        <w:rPr>
          <w:rFonts w:ascii="Times New Roman" w:hAnsi="Times New Roman" w:cs="Times New Roman"/>
          <w:lang w:val="en-US"/>
        </w:rPr>
        <w:tab/>
        <w:t>2</w:t>
      </w:r>
      <w:r w:rsidRPr="00D30D82">
        <w:rPr>
          <w:rFonts w:ascii="Times New Roman" w:hAnsi="Times New Roman" w:cs="Times New Roman"/>
          <w:lang w:val="en-US"/>
        </w:rPr>
        <w:tab/>
        <w:t>3</w:t>
      </w:r>
      <w:r w:rsidRPr="00D30D82">
        <w:rPr>
          <w:rFonts w:ascii="Times New Roman" w:hAnsi="Times New Roman" w:cs="Times New Roman"/>
          <w:lang w:val="en-US"/>
        </w:rPr>
        <w:tab/>
      </w:r>
      <w:r w:rsidRPr="00D30D82">
        <w:rPr>
          <w:rFonts w:ascii="Times New Roman" w:hAnsi="Times New Roman" w:cs="Times New Roman"/>
          <w:highlight w:val="yellow"/>
          <w:lang w:val="en-US"/>
        </w:rPr>
        <w:t>4</w:t>
      </w:r>
      <w:r w:rsidRPr="00D30D82">
        <w:rPr>
          <w:rFonts w:ascii="Times New Roman" w:hAnsi="Times New Roman" w:cs="Times New Roman"/>
          <w:lang w:val="en-US"/>
        </w:rPr>
        <w:tab/>
        <w:t>5</w:t>
      </w:r>
      <w:r w:rsidRPr="00D30D82">
        <w:rPr>
          <w:rFonts w:ascii="Times New Roman" w:hAnsi="Times New Roman" w:cs="Times New Roman"/>
          <w:lang w:val="en-US"/>
        </w:rPr>
        <w:tab/>
        <w:t>6</w:t>
      </w:r>
      <w:r w:rsidRPr="00D30D82">
        <w:rPr>
          <w:rFonts w:ascii="Times New Roman" w:hAnsi="Times New Roman" w:cs="Times New Roman"/>
          <w:lang w:val="en-US"/>
        </w:rPr>
        <w:tab/>
        <w:t>7</w:t>
      </w:r>
    </w:p>
    <w:p w14:paraId="08DF8305"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1</w:t>
      </w:r>
      <w:r w:rsidRPr="00D30D82">
        <w:rPr>
          <w:rFonts w:ascii="Times New Roman" w:hAnsi="Times New Roman" w:cs="Times New Roman"/>
          <w:lang w:val="en-US"/>
        </w:rPr>
        <w:tab/>
        <w:t>1.000</w:t>
      </w:r>
      <w:r w:rsidRPr="00D30D82">
        <w:rPr>
          <w:rFonts w:ascii="Times New Roman" w:hAnsi="Times New Roman" w:cs="Times New Roman"/>
          <w:lang w:val="en-US"/>
        </w:rPr>
        <w:tab/>
        <w:t>0.417</w:t>
      </w:r>
      <w:r w:rsidRPr="00D30D82">
        <w:rPr>
          <w:rFonts w:ascii="Times New Roman" w:hAnsi="Times New Roman" w:cs="Times New Roman"/>
          <w:lang w:val="en-US"/>
        </w:rPr>
        <w:tab/>
        <w:t>0.000</w:t>
      </w:r>
      <w:r w:rsidRPr="00D30D82">
        <w:rPr>
          <w:rFonts w:ascii="Times New Roman" w:hAnsi="Times New Roman" w:cs="Times New Roman"/>
          <w:lang w:val="en-US"/>
        </w:rPr>
        <w:tab/>
        <w:t>-0.275</w:t>
      </w:r>
      <w:r w:rsidRPr="00D30D82">
        <w:rPr>
          <w:rFonts w:ascii="Times New Roman" w:hAnsi="Times New Roman" w:cs="Times New Roman"/>
          <w:lang w:val="en-US"/>
        </w:rPr>
        <w:tab/>
        <w:t>0.000</w:t>
      </w:r>
      <w:r w:rsidRPr="00D30D82">
        <w:rPr>
          <w:rFonts w:ascii="Times New Roman" w:hAnsi="Times New Roman" w:cs="Times New Roman"/>
          <w:lang w:val="en-US"/>
        </w:rPr>
        <w:tab/>
        <w:t>0.435</w:t>
      </w:r>
      <w:r w:rsidRPr="00D30D82">
        <w:rPr>
          <w:rFonts w:ascii="Times New Roman" w:hAnsi="Times New Roman" w:cs="Times New Roman"/>
          <w:lang w:val="en-US"/>
        </w:rPr>
        <w:tab/>
        <w:t>0.000</w:t>
      </w:r>
    </w:p>
    <w:p w14:paraId="01B218C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highlight w:val="yellow"/>
          <w:lang w:val="en-US"/>
        </w:rPr>
        <w:t>2</w:t>
      </w:r>
      <w:r w:rsidRPr="00D30D82">
        <w:rPr>
          <w:rFonts w:ascii="Times New Roman" w:hAnsi="Times New Roman" w:cs="Times New Roman"/>
          <w:lang w:val="en-US"/>
        </w:rPr>
        <w:tab/>
        <w:t>0.417</w:t>
      </w:r>
      <w:r w:rsidRPr="00D30D82">
        <w:rPr>
          <w:rFonts w:ascii="Times New Roman" w:hAnsi="Times New Roman" w:cs="Times New Roman"/>
          <w:lang w:val="en-US"/>
        </w:rPr>
        <w:tab/>
        <w:t>1.000</w:t>
      </w:r>
      <w:r w:rsidRPr="00D30D82">
        <w:rPr>
          <w:rFonts w:ascii="Times New Roman" w:hAnsi="Times New Roman" w:cs="Times New Roman"/>
          <w:lang w:val="en-US"/>
        </w:rPr>
        <w:tab/>
        <w:t>0.548</w:t>
      </w:r>
      <w:r w:rsidRPr="00D30D82">
        <w:rPr>
          <w:rFonts w:ascii="Times New Roman" w:hAnsi="Times New Roman" w:cs="Times New Roman"/>
          <w:lang w:val="en-US"/>
        </w:rPr>
        <w:tab/>
      </w:r>
      <w:r w:rsidRPr="00D30D82">
        <w:rPr>
          <w:rFonts w:ascii="Times New Roman" w:hAnsi="Times New Roman" w:cs="Times New Roman"/>
          <w:highlight w:val="yellow"/>
          <w:lang w:val="en-US"/>
        </w:rPr>
        <w:t>0.000</w:t>
      </w:r>
      <w:r w:rsidRPr="00D30D82">
        <w:rPr>
          <w:rFonts w:ascii="Times New Roman" w:hAnsi="Times New Roman" w:cs="Times New Roman"/>
          <w:lang w:val="en-US"/>
        </w:rPr>
        <w:tab/>
        <w:t>-0.287</w:t>
      </w:r>
      <w:r w:rsidRPr="00D30D82">
        <w:rPr>
          <w:rFonts w:ascii="Times New Roman" w:hAnsi="Times New Roman" w:cs="Times New Roman"/>
          <w:lang w:val="en-US"/>
        </w:rPr>
        <w:tab/>
        <w:t>0.336</w:t>
      </w:r>
      <w:r w:rsidRPr="00D30D82">
        <w:rPr>
          <w:rFonts w:ascii="Times New Roman" w:hAnsi="Times New Roman" w:cs="Times New Roman"/>
          <w:lang w:val="en-US"/>
        </w:rPr>
        <w:tab/>
        <w:t>0.000</w:t>
      </w:r>
    </w:p>
    <w:p w14:paraId="286C77F6"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3</w:t>
      </w:r>
      <w:r w:rsidRPr="00D30D82">
        <w:rPr>
          <w:rFonts w:ascii="Times New Roman" w:hAnsi="Times New Roman" w:cs="Times New Roman"/>
          <w:lang w:val="en-US"/>
        </w:rPr>
        <w:tab/>
        <w:t>0.000</w:t>
      </w:r>
      <w:r w:rsidRPr="00D30D82">
        <w:rPr>
          <w:rFonts w:ascii="Times New Roman" w:hAnsi="Times New Roman" w:cs="Times New Roman"/>
          <w:lang w:val="en-US"/>
        </w:rPr>
        <w:tab/>
        <w:t>0.548</w:t>
      </w:r>
      <w:r w:rsidRPr="00D30D82">
        <w:rPr>
          <w:rFonts w:ascii="Times New Roman" w:hAnsi="Times New Roman" w:cs="Times New Roman"/>
          <w:lang w:val="en-US"/>
        </w:rPr>
        <w:tab/>
        <w:t>1.000</w:t>
      </w:r>
      <w:r w:rsidRPr="00D30D82">
        <w:rPr>
          <w:rFonts w:ascii="Times New Roman" w:hAnsi="Times New Roman" w:cs="Times New Roman"/>
          <w:lang w:val="en-US"/>
        </w:rPr>
        <w:tab/>
        <w:t>0.824</w:t>
      </w:r>
      <w:r w:rsidRPr="00D30D82">
        <w:rPr>
          <w:rFonts w:ascii="Times New Roman" w:hAnsi="Times New Roman" w:cs="Times New Roman"/>
          <w:lang w:val="en-US"/>
        </w:rPr>
        <w:tab/>
        <w:t>-0.167</w:t>
      </w:r>
      <w:r w:rsidRPr="00D30D82">
        <w:rPr>
          <w:rFonts w:ascii="Times New Roman" w:hAnsi="Times New Roman" w:cs="Times New Roman"/>
          <w:lang w:val="en-US"/>
        </w:rPr>
        <w:tab/>
        <w:t>-0.244</w:t>
      </w:r>
      <w:r w:rsidRPr="00D30D82">
        <w:rPr>
          <w:rFonts w:ascii="Times New Roman" w:hAnsi="Times New Roman" w:cs="Times New Roman"/>
          <w:lang w:val="en-US"/>
        </w:rPr>
        <w:tab/>
        <w:t>0.000</w:t>
      </w:r>
    </w:p>
    <w:p w14:paraId="6442D5A9"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4</w:t>
      </w:r>
      <w:r w:rsidRPr="00D30D82">
        <w:rPr>
          <w:rFonts w:ascii="Times New Roman" w:hAnsi="Times New Roman" w:cs="Times New Roman"/>
          <w:lang w:val="en-US"/>
        </w:rPr>
        <w:tab/>
        <w:t>-0.275</w:t>
      </w:r>
      <w:r w:rsidRPr="00D30D82">
        <w:rPr>
          <w:rFonts w:ascii="Times New Roman" w:hAnsi="Times New Roman" w:cs="Times New Roman"/>
          <w:lang w:val="en-US"/>
        </w:rPr>
        <w:tab/>
        <w:t>0.000</w:t>
      </w:r>
      <w:r w:rsidRPr="00D30D82">
        <w:rPr>
          <w:rFonts w:ascii="Times New Roman" w:hAnsi="Times New Roman" w:cs="Times New Roman"/>
          <w:lang w:val="en-US"/>
        </w:rPr>
        <w:tab/>
        <w:t>0.824</w:t>
      </w:r>
      <w:r w:rsidRPr="00D30D82">
        <w:rPr>
          <w:rFonts w:ascii="Times New Roman" w:hAnsi="Times New Roman" w:cs="Times New Roman"/>
          <w:lang w:val="en-US"/>
        </w:rPr>
        <w:tab/>
        <w:t>1.000</w:t>
      </w:r>
      <w:r w:rsidRPr="00D30D82">
        <w:rPr>
          <w:rFonts w:ascii="Times New Roman" w:hAnsi="Times New Roman" w:cs="Times New Roman"/>
          <w:lang w:val="en-US"/>
        </w:rPr>
        <w:tab/>
        <w:t>0.000</w:t>
      </w:r>
      <w:r w:rsidRPr="00D30D82">
        <w:rPr>
          <w:rFonts w:ascii="Times New Roman" w:hAnsi="Times New Roman" w:cs="Times New Roman"/>
          <w:lang w:val="en-US"/>
        </w:rPr>
        <w:tab/>
        <w:t>-0.495</w:t>
      </w:r>
      <w:r w:rsidRPr="00D30D82">
        <w:rPr>
          <w:rFonts w:ascii="Times New Roman" w:hAnsi="Times New Roman" w:cs="Times New Roman"/>
          <w:lang w:val="en-US"/>
        </w:rPr>
        <w:tab/>
        <w:t>0.000</w:t>
      </w:r>
    </w:p>
    <w:p w14:paraId="730B9533"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5</w:t>
      </w:r>
      <w:r w:rsidRPr="00D30D82">
        <w:rPr>
          <w:rFonts w:ascii="Times New Roman" w:hAnsi="Times New Roman" w:cs="Times New Roman"/>
          <w:lang w:val="en-US"/>
        </w:rPr>
        <w:tab/>
        <w:t>0.000</w:t>
      </w:r>
      <w:r w:rsidRPr="00D30D82">
        <w:rPr>
          <w:rFonts w:ascii="Times New Roman" w:hAnsi="Times New Roman" w:cs="Times New Roman"/>
          <w:lang w:val="en-US"/>
        </w:rPr>
        <w:tab/>
        <w:t>-0.287</w:t>
      </w:r>
      <w:r w:rsidRPr="00D30D82">
        <w:rPr>
          <w:rFonts w:ascii="Times New Roman" w:hAnsi="Times New Roman" w:cs="Times New Roman"/>
          <w:lang w:val="en-US"/>
        </w:rPr>
        <w:tab/>
        <w:t>-0.167</w:t>
      </w:r>
      <w:r w:rsidRPr="00D30D82">
        <w:rPr>
          <w:rFonts w:ascii="Times New Roman" w:hAnsi="Times New Roman" w:cs="Times New Roman"/>
          <w:lang w:val="en-US"/>
        </w:rPr>
        <w:tab/>
        <w:t>0.000</w:t>
      </w:r>
      <w:r w:rsidRPr="00D30D82">
        <w:rPr>
          <w:rFonts w:ascii="Times New Roman" w:hAnsi="Times New Roman" w:cs="Times New Roman"/>
          <w:lang w:val="en-US"/>
        </w:rPr>
        <w:tab/>
        <w:t>1.000</w:t>
      </w:r>
      <w:r w:rsidRPr="00D30D82">
        <w:rPr>
          <w:rFonts w:ascii="Times New Roman" w:hAnsi="Times New Roman" w:cs="Times New Roman"/>
          <w:lang w:val="en-US"/>
        </w:rPr>
        <w:tab/>
        <w:t>0.000</w:t>
      </w:r>
      <w:r w:rsidRPr="00D30D82">
        <w:rPr>
          <w:rFonts w:ascii="Times New Roman" w:hAnsi="Times New Roman" w:cs="Times New Roman"/>
          <w:lang w:val="en-US"/>
        </w:rPr>
        <w:tab/>
        <w:t>0.000</w:t>
      </w:r>
    </w:p>
    <w:p w14:paraId="1E67B972"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6</w:t>
      </w:r>
      <w:r w:rsidRPr="00D30D82">
        <w:rPr>
          <w:rFonts w:ascii="Times New Roman" w:hAnsi="Times New Roman" w:cs="Times New Roman"/>
          <w:lang w:val="en-US"/>
        </w:rPr>
        <w:tab/>
        <w:t>0.435</w:t>
      </w:r>
      <w:r w:rsidRPr="00D30D82">
        <w:rPr>
          <w:rFonts w:ascii="Times New Roman" w:hAnsi="Times New Roman" w:cs="Times New Roman"/>
          <w:lang w:val="en-US"/>
        </w:rPr>
        <w:tab/>
        <w:t>0.336</w:t>
      </w:r>
      <w:r w:rsidRPr="00D30D82">
        <w:rPr>
          <w:rFonts w:ascii="Times New Roman" w:hAnsi="Times New Roman" w:cs="Times New Roman"/>
          <w:lang w:val="en-US"/>
        </w:rPr>
        <w:tab/>
        <w:t>-0.244</w:t>
      </w:r>
      <w:r w:rsidRPr="00D30D82">
        <w:rPr>
          <w:rFonts w:ascii="Times New Roman" w:hAnsi="Times New Roman" w:cs="Times New Roman"/>
          <w:lang w:val="en-US"/>
        </w:rPr>
        <w:tab/>
        <w:t>-0.495</w:t>
      </w:r>
      <w:r w:rsidRPr="00D30D82">
        <w:rPr>
          <w:rFonts w:ascii="Times New Roman" w:hAnsi="Times New Roman" w:cs="Times New Roman"/>
          <w:lang w:val="en-US"/>
        </w:rPr>
        <w:tab/>
        <w:t>0.000</w:t>
      </w:r>
      <w:r w:rsidRPr="00D30D82">
        <w:rPr>
          <w:rFonts w:ascii="Times New Roman" w:hAnsi="Times New Roman" w:cs="Times New Roman"/>
          <w:lang w:val="en-US"/>
        </w:rPr>
        <w:tab/>
        <w:t>1.000</w:t>
      </w:r>
      <w:r w:rsidRPr="00D30D82">
        <w:rPr>
          <w:rFonts w:ascii="Times New Roman" w:hAnsi="Times New Roman" w:cs="Times New Roman"/>
          <w:lang w:val="en-US"/>
        </w:rPr>
        <w:tab/>
        <w:t>0.000</w:t>
      </w:r>
    </w:p>
    <w:p w14:paraId="0C41FDE5"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7</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0.000</w:t>
      </w:r>
      <w:r w:rsidRPr="00D30D82">
        <w:rPr>
          <w:rFonts w:ascii="Times New Roman" w:hAnsi="Times New Roman" w:cs="Times New Roman"/>
          <w:lang w:val="en-US"/>
        </w:rPr>
        <w:tab/>
        <w:t>1.000</w:t>
      </w:r>
    </w:p>
    <w:p w14:paraId="0F3238E5" w14:textId="77777777" w:rsidR="00AA1C82" w:rsidRPr="00D30D82" w:rsidRDefault="00AA1C82" w:rsidP="00AA1C82">
      <w:pPr>
        <w:spacing w:after="0" w:line="240" w:lineRule="auto"/>
        <w:rPr>
          <w:rFonts w:ascii="Times New Roman" w:hAnsi="Times New Roman" w:cs="Times New Roman"/>
          <w:lang w:val="en-US"/>
        </w:rPr>
      </w:pPr>
    </w:p>
    <w:p w14:paraId="14BD510E"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&gt;&gt; for k=</w:t>
      </w:r>
      <w:proofErr w:type="gramStart"/>
      <w:r w:rsidRPr="00D30D82">
        <w:rPr>
          <w:rFonts w:ascii="Times New Roman" w:hAnsi="Times New Roman" w:cs="Times New Roman"/>
          <w:lang w:val="en-US"/>
        </w:rPr>
        <w:t>2:5,k</w:t>
      </w:r>
      <w:proofErr w:type="gramEnd"/>
      <w:r w:rsidRPr="00D30D82">
        <w:rPr>
          <w:rFonts w:ascii="Times New Roman" w:hAnsi="Times New Roman" w:cs="Times New Roman"/>
          <w:lang w:val="en-US"/>
        </w:rPr>
        <w:t>,aa(k)=</w:t>
      </w:r>
      <w:proofErr w:type="spellStart"/>
      <w:r w:rsidRPr="00D30D82">
        <w:rPr>
          <w:rFonts w:ascii="Times New Roman" w:hAnsi="Times New Roman" w:cs="Times New Roman"/>
          <w:lang w:val="en-US"/>
        </w:rPr>
        <w:t>SCRoF</w:t>
      </w:r>
      <w:proofErr w:type="spellEnd"/>
      <w:r w:rsidRPr="00D30D82">
        <w:rPr>
          <w:rFonts w:ascii="Times New Roman" w:hAnsi="Times New Roman" w:cs="Times New Roman"/>
          <w:lang w:val="en-US"/>
        </w:rPr>
        <w:t>(</w:t>
      </w:r>
      <w:proofErr w:type="spellStart"/>
      <w:r w:rsidRPr="00D30D82">
        <w:rPr>
          <w:rFonts w:ascii="Times New Roman" w:hAnsi="Times New Roman" w:cs="Times New Roman"/>
          <w:lang w:val="en-US"/>
        </w:rPr>
        <w:t>dat</w:t>
      </w:r>
      <w:proofErr w:type="spellEnd"/>
      <w:r w:rsidRPr="00D30D82">
        <w:rPr>
          <w:rFonts w:ascii="Times New Roman" w:hAnsi="Times New Roman" w:cs="Times New Roman"/>
          <w:lang w:val="en-US"/>
        </w:rPr>
        <w:t>(1000*k-999:1000*k,:)); end</w:t>
      </w:r>
    </w:p>
    <w:p w14:paraId="2EB35D1C" w14:textId="171EEAD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k =     2</w:t>
      </w:r>
    </w:p>
    <w:p w14:paraId="3118A2AF" w14:textId="18F936EF" w:rsidR="00AA1C82" w:rsidRPr="00D30D82" w:rsidRDefault="001413D3"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warning issued 4 times</w:t>
      </w:r>
    </w:p>
    <w:p w14:paraId="5CE70623"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Exiting: Maximum number of function evaluations has been exceeded</w:t>
      </w:r>
    </w:p>
    <w:p w14:paraId="25E36234"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xml:space="preserve">         - increase </w:t>
      </w:r>
      <w:proofErr w:type="spellStart"/>
      <w:r w:rsidRPr="00D30D82">
        <w:rPr>
          <w:rFonts w:ascii="Times New Roman" w:hAnsi="Times New Roman" w:cs="Times New Roman"/>
          <w:lang w:val="en-US"/>
        </w:rPr>
        <w:t>MaxFunEvals</w:t>
      </w:r>
      <w:proofErr w:type="spellEnd"/>
      <w:r w:rsidRPr="00D30D82">
        <w:rPr>
          <w:rFonts w:ascii="Times New Roman" w:hAnsi="Times New Roman" w:cs="Times New Roman"/>
          <w:lang w:val="en-US"/>
        </w:rPr>
        <w:t xml:space="preserve"> option.</w:t>
      </w:r>
    </w:p>
    <w:p w14:paraId="1F3B378A" w14:textId="77777777" w:rsidR="00AA1C82" w:rsidRPr="00D30D82" w:rsidRDefault="00AA1C82" w:rsidP="00AA1C82">
      <w:pPr>
        <w:spacing w:after="0" w:line="240" w:lineRule="auto"/>
        <w:rPr>
          <w:rFonts w:ascii="Times New Roman" w:hAnsi="Times New Roman" w:cs="Times New Roman"/>
          <w:lang w:val="en-US"/>
        </w:rPr>
      </w:pPr>
      <w:r w:rsidRPr="00D30D82">
        <w:rPr>
          <w:rFonts w:ascii="Times New Roman" w:hAnsi="Times New Roman" w:cs="Times New Roman"/>
          <w:lang w:val="en-US"/>
        </w:rPr>
        <w:t xml:space="preserve">         Current function value: 12.932554 </w:t>
      </w:r>
    </w:p>
    <w:p w14:paraId="3DCE6A05" w14:textId="77777777" w:rsidR="00AA1C82" w:rsidRPr="00D30D82" w:rsidRDefault="00AA1C82" w:rsidP="00AA1C82">
      <w:pPr>
        <w:spacing w:after="0" w:line="240" w:lineRule="auto"/>
        <w:rPr>
          <w:rFonts w:ascii="Times New Roman" w:hAnsi="Times New Roman" w:cs="Times New Roman"/>
          <w:lang w:val="en-US"/>
        </w:rPr>
      </w:pPr>
    </w:p>
    <w:p w14:paraId="32C62732"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Scénarios explorés:</w:t>
      </w:r>
    </w:p>
    <w:p w14:paraId="76DA79C9"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 p=0.47867 X2(</w:t>
      </w:r>
      <w:proofErr w:type="gramStart"/>
      <w:r w:rsidRPr="00D30D82">
        <w:rPr>
          <w:rFonts w:ascii="Times New Roman" w:hAnsi="Times New Roman" w:cs="Times New Roman"/>
        </w:rPr>
        <w:t>57)=</w:t>
      </w:r>
      <w:proofErr w:type="gramEnd"/>
      <w:r w:rsidRPr="00D30D82">
        <w:rPr>
          <w:rFonts w:ascii="Times New Roman" w:hAnsi="Times New Roman" w:cs="Times New Roman"/>
        </w:rPr>
        <w:t>56.904 VG:3 FC:1  5f excluant  v12 v10 v11</w:t>
      </w:r>
    </w:p>
    <w:p w14:paraId="367EFEF1"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lastRenderedPageBreak/>
        <w:t>2: p=0.46083 X2(</w:t>
      </w:r>
      <w:proofErr w:type="gramStart"/>
      <w:r w:rsidRPr="00D30D82">
        <w:rPr>
          <w:rFonts w:ascii="Times New Roman" w:hAnsi="Times New Roman" w:cs="Times New Roman"/>
        </w:rPr>
        <w:t>58)=</w:t>
      </w:r>
      <w:proofErr w:type="gramEnd"/>
      <w:r w:rsidRPr="00D30D82">
        <w:rPr>
          <w:rFonts w:ascii="Times New Roman" w:hAnsi="Times New Roman" w:cs="Times New Roman"/>
        </w:rPr>
        <w:t>58.393 VG:3 FC:2  5f</w:t>
      </w:r>
    </w:p>
    <w:p w14:paraId="4107452F"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 p=0.47770 X2(</w:t>
      </w:r>
      <w:proofErr w:type="gramStart"/>
      <w:r w:rsidRPr="00D30D82">
        <w:rPr>
          <w:rFonts w:ascii="Times New Roman" w:hAnsi="Times New Roman" w:cs="Times New Roman"/>
        </w:rPr>
        <w:t>24)=</w:t>
      </w:r>
      <w:proofErr w:type="gramEnd"/>
      <w:r w:rsidRPr="00D30D82">
        <w:rPr>
          <w:rFonts w:ascii="Times New Roman" w:hAnsi="Times New Roman" w:cs="Times New Roman"/>
        </w:rPr>
        <w:t>23.720 VG:4 FC:1  4f excluant  v10 v11 v12 v6 v7 v8 v9</w:t>
      </w:r>
    </w:p>
    <w:p w14:paraId="4EF5E98D"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4: p=0.22907 X2(</w:t>
      </w:r>
      <w:proofErr w:type="gramStart"/>
      <w:r w:rsidRPr="00D30D82">
        <w:rPr>
          <w:rFonts w:ascii="Times New Roman" w:hAnsi="Times New Roman" w:cs="Times New Roman"/>
        </w:rPr>
        <w:t>81)=</w:t>
      </w:r>
      <w:proofErr w:type="gramEnd"/>
      <w:r w:rsidRPr="00D30D82">
        <w:rPr>
          <w:rFonts w:ascii="Times New Roman" w:hAnsi="Times New Roman" w:cs="Times New Roman"/>
        </w:rPr>
        <w:t>90.102 VG:11 FC:2  6f</w:t>
      </w:r>
    </w:p>
    <w:p w14:paraId="4B0D9905"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5: p=0.22215 X2(</w:t>
      </w:r>
      <w:proofErr w:type="gramStart"/>
      <w:r w:rsidRPr="00D30D82">
        <w:rPr>
          <w:rFonts w:ascii="Times New Roman" w:hAnsi="Times New Roman" w:cs="Times New Roman"/>
        </w:rPr>
        <w:t>80)=</w:t>
      </w:r>
      <w:proofErr w:type="gramEnd"/>
      <w:r w:rsidRPr="00D30D82">
        <w:rPr>
          <w:rFonts w:ascii="Times New Roman" w:hAnsi="Times New Roman" w:cs="Times New Roman"/>
        </w:rPr>
        <w:t>89.357 VG:11 FC:1  6f mf:8,9 excluant  v12</w:t>
      </w:r>
    </w:p>
    <w:p w14:paraId="63B423A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6: p=0.09055 X2(</w:t>
      </w:r>
      <w:proofErr w:type="gramStart"/>
      <w:r w:rsidRPr="00D30D82">
        <w:rPr>
          <w:rFonts w:ascii="Times New Roman" w:hAnsi="Times New Roman" w:cs="Times New Roman"/>
        </w:rPr>
        <w:t>82)=</w:t>
      </w:r>
      <w:proofErr w:type="gramEnd"/>
      <w:r w:rsidRPr="00D30D82">
        <w:rPr>
          <w:rFonts w:ascii="Times New Roman" w:hAnsi="Times New Roman" w:cs="Times New Roman"/>
        </w:rPr>
        <w:t>99.592 VG:11 FC:3  6f</w:t>
      </w:r>
    </w:p>
    <w:p w14:paraId="10C827B8"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7: p=0.01366 X2(</w:t>
      </w:r>
      <w:proofErr w:type="gramStart"/>
      <w:r w:rsidRPr="00D30D82">
        <w:rPr>
          <w:rFonts w:ascii="Times New Roman" w:hAnsi="Times New Roman" w:cs="Times New Roman"/>
        </w:rPr>
        <w:t>83)=</w:t>
      </w:r>
      <w:proofErr w:type="gramEnd"/>
      <w:r w:rsidRPr="00D30D82">
        <w:rPr>
          <w:rFonts w:ascii="Times New Roman" w:hAnsi="Times New Roman" w:cs="Times New Roman"/>
        </w:rPr>
        <w:t>113.968 VG:11 FC:4  6f</w:t>
      </w:r>
    </w:p>
    <w:p w14:paraId="69A868D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8: p=0.14865 X2(</w:t>
      </w:r>
      <w:proofErr w:type="gramStart"/>
      <w:r w:rsidRPr="00D30D82">
        <w:rPr>
          <w:rFonts w:ascii="Times New Roman" w:hAnsi="Times New Roman" w:cs="Times New Roman"/>
        </w:rPr>
        <w:t>80)=</w:t>
      </w:r>
      <w:proofErr w:type="gramEnd"/>
      <w:r w:rsidRPr="00D30D82">
        <w:rPr>
          <w:rFonts w:ascii="Times New Roman" w:hAnsi="Times New Roman" w:cs="Times New Roman"/>
        </w:rPr>
        <w:t>93.187 VG:9 FC:2  7f</w:t>
      </w:r>
    </w:p>
    <w:p w14:paraId="7CCB5712"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9: p=0.13328 X2(</w:t>
      </w:r>
      <w:proofErr w:type="gramStart"/>
      <w:r w:rsidRPr="00D30D82">
        <w:rPr>
          <w:rFonts w:ascii="Times New Roman" w:hAnsi="Times New Roman" w:cs="Times New Roman"/>
        </w:rPr>
        <w:t>79)=</w:t>
      </w:r>
      <w:proofErr w:type="gramEnd"/>
      <w:r w:rsidRPr="00D30D82">
        <w:rPr>
          <w:rFonts w:ascii="Times New Roman" w:hAnsi="Times New Roman" w:cs="Times New Roman"/>
        </w:rPr>
        <w:t>93.065 VG:9 FC:1  7f excluant  v12</w:t>
      </w:r>
    </w:p>
    <w:p w14:paraId="1FD8529D"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10: p=0.01322 X2(</w:t>
      </w:r>
      <w:proofErr w:type="gramStart"/>
      <w:r w:rsidRPr="00D30D82">
        <w:rPr>
          <w:rFonts w:ascii="Times New Roman" w:hAnsi="Times New Roman" w:cs="Times New Roman"/>
        </w:rPr>
        <w:t>81)=</w:t>
      </w:r>
      <w:proofErr w:type="gramEnd"/>
      <w:r w:rsidRPr="00D30D82">
        <w:rPr>
          <w:rFonts w:ascii="Times New Roman" w:hAnsi="Times New Roman" w:cs="Times New Roman"/>
        </w:rPr>
        <w:t>111.825 VG:9 FC:3  7f</w:t>
      </w:r>
    </w:p>
    <w:p w14:paraId="48E61B4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11: p=0.00603 X2(</w:t>
      </w:r>
      <w:proofErr w:type="gramStart"/>
      <w:r w:rsidRPr="00D30D82">
        <w:rPr>
          <w:rFonts w:ascii="Times New Roman" w:hAnsi="Times New Roman" w:cs="Times New Roman"/>
        </w:rPr>
        <w:t>82)=</w:t>
      </w:r>
      <w:proofErr w:type="gramEnd"/>
      <w:r w:rsidRPr="00D30D82">
        <w:rPr>
          <w:rFonts w:ascii="Times New Roman" w:hAnsi="Times New Roman" w:cs="Times New Roman"/>
        </w:rPr>
        <w:t>117.664 VG:9 FC:4  7f</w:t>
      </w:r>
    </w:p>
    <w:p w14:paraId="3EB1BFF2"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12: p=0.04060 X2(</w:t>
      </w:r>
      <w:proofErr w:type="gramStart"/>
      <w:r w:rsidRPr="00D30D82">
        <w:rPr>
          <w:rFonts w:ascii="Times New Roman" w:hAnsi="Times New Roman" w:cs="Times New Roman"/>
        </w:rPr>
        <w:t>94)=</w:t>
      </w:r>
      <w:proofErr w:type="gramEnd"/>
      <w:r w:rsidRPr="00D30D82">
        <w:rPr>
          <w:rFonts w:ascii="Times New Roman" w:hAnsi="Times New Roman" w:cs="Times New Roman"/>
        </w:rPr>
        <w:t>119.212 VG:7 FC:2  6f</w:t>
      </w:r>
    </w:p>
    <w:p w14:paraId="441D8D7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13: p=0.03489 X2(</w:t>
      </w:r>
      <w:proofErr w:type="gramStart"/>
      <w:r w:rsidRPr="00D30D82">
        <w:rPr>
          <w:rFonts w:ascii="Times New Roman" w:hAnsi="Times New Roman" w:cs="Times New Roman"/>
        </w:rPr>
        <w:t>93)=</w:t>
      </w:r>
      <w:proofErr w:type="gramEnd"/>
      <w:r w:rsidRPr="00D30D82">
        <w:rPr>
          <w:rFonts w:ascii="Times New Roman" w:hAnsi="Times New Roman" w:cs="Times New Roman"/>
        </w:rPr>
        <w:t xml:space="preserve">119.200 VG:7 FC:1  </w:t>
      </w:r>
      <w:r w:rsidRPr="00D30D82">
        <w:rPr>
          <w:rFonts w:ascii="Times New Roman" w:hAnsi="Times New Roman" w:cs="Times New Roman"/>
          <w:highlight w:val="yellow"/>
        </w:rPr>
        <w:t>6f mf:6,7</w:t>
      </w:r>
    </w:p>
    <w:p w14:paraId="3CC9E7CD"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14: p=0.00083 X2(</w:t>
      </w:r>
      <w:proofErr w:type="gramStart"/>
      <w:r w:rsidRPr="00D30D82">
        <w:rPr>
          <w:rFonts w:ascii="Times New Roman" w:hAnsi="Times New Roman" w:cs="Times New Roman"/>
        </w:rPr>
        <w:t>95)=</w:t>
      </w:r>
      <w:proofErr w:type="gramEnd"/>
      <w:r w:rsidRPr="00D30D82">
        <w:rPr>
          <w:rFonts w:ascii="Times New Roman" w:hAnsi="Times New Roman" w:cs="Times New Roman"/>
        </w:rPr>
        <w:t>144.353 VG:7 FC:3  6f</w:t>
      </w:r>
    </w:p>
    <w:p w14:paraId="28CE72D3"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15: p=0.03459 X2(</w:t>
      </w:r>
      <w:proofErr w:type="gramStart"/>
      <w:r w:rsidRPr="00D30D82">
        <w:rPr>
          <w:rFonts w:ascii="Times New Roman" w:hAnsi="Times New Roman" w:cs="Times New Roman"/>
        </w:rPr>
        <w:t>94)=</w:t>
      </w:r>
      <w:proofErr w:type="gramEnd"/>
      <w:r w:rsidRPr="00D30D82">
        <w:rPr>
          <w:rFonts w:ascii="Times New Roman" w:hAnsi="Times New Roman" w:cs="Times New Roman"/>
        </w:rPr>
        <w:t>120.394 VG:2 FC:2  6f</w:t>
      </w:r>
    </w:p>
    <w:p w14:paraId="1317C9D8"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16: p=0.03342 X2(</w:t>
      </w:r>
      <w:proofErr w:type="gramStart"/>
      <w:r w:rsidRPr="00D30D82">
        <w:rPr>
          <w:rFonts w:ascii="Times New Roman" w:hAnsi="Times New Roman" w:cs="Times New Roman"/>
        </w:rPr>
        <w:t>93)=</w:t>
      </w:r>
      <w:proofErr w:type="gramEnd"/>
      <w:r w:rsidRPr="00D30D82">
        <w:rPr>
          <w:rFonts w:ascii="Times New Roman" w:hAnsi="Times New Roman" w:cs="Times New Roman"/>
        </w:rPr>
        <w:t>119.512 VG:2 FC:1  6f</w:t>
      </w:r>
    </w:p>
    <w:p w14:paraId="12A717FF"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17: p=0.00083 X2(</w:t>
      </w:r>
      <w:proofErr w:type="gramStart"/>
      <w:r w:rsidRPr="00D30D82">
        <w:rPr>
          <w:rFonts w:ascii="Times New Roman" w:hAnsi="Times New Roman" w:cs="Times New Roman"/>
        </w:rPr>
        <w:t>95)=</w:t>
      </w:r>
      <w:proofErr w:type="gramEnd"/>
      <w:r w:rsidRPr="00D30D82">
        <w:rPr>
          <w:rFonts w:ascii="Times New Roman" w:hAnsi="Times New Roman" w:cs="Times New Roman"/>
        </w:rPr>
        <w:t>144.319 VG:2 FC:3  6f</w:t>
      </w:r>
    </w:p>
    <w:p w14:paraId="2F5051C7"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18: p=0.03601 X2(</w:t>
      </w:r>
      <w:proofErr w:type="gramStart"/>
      <w:r w:rsidRPr="00D30D82">
        <w:rPr>
          <w:rFonts w:ascii="Times New Roman" w:hAnsi="Times New Roman" w:cs="Times New Roman"/>
        </w:rPr>
        <w:t>94)=</w:t>
      </w:r>
      <w:proofErr w:type="gramEnd"/>
      <w:r w:rsidRPr="00D30D82">
        <w:rPr>
          <w:rFonts w:ascii="Times New Roman" w:hAnsi="Times New Roman" w:cs="Times New Roman"/>
        </w:rPr>
        <w:t>120.100 VG:8 FC:2  6f</w:t>
      </w:r>
    </w:p>
    <w:p w14:paraId="375E055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19: p=0.03059 X2(</w:t>
      </w:r>
      <w:proofErr w:type="gramStart"/>
      <w:r w:rsidRPr="00D30D82">
        <w:rPr>
          <w:rFonts w:ascii="Times New Roman" w:hAnsi="Times New Roman" w:cs="Times New Roman"/>
        </w:rPr>
        <w:t>93)=</w:t>
      </w:r>
      <w:proofErr w:type="gramEnd"/>
      <w:r w:rsidRPr="00D30D82">
        <w:rPr>
          <w:rFonts w:ascii="Times New Roman" w:hAnsi="Times New Roman" w:cs="Times New Roman"/>
        </w:rPr>
        <w:t>120.148 VG:8 FC:1  6f mf:8,9</w:t>
      </w:r>
    </w:p>
    <w:p w14:paraId="2D00212B"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20: p=0.01174 X2(</w:t>
      </w:r>
      <w:proofErr w:type="gramStart"/>
      <w:r w:rsidRPr="00D30D82">
        <w:rPr>
          <w:rFonts w:ascii="Times New Roman" w:hAnsi="Times New Roman" w:cs="Times New Roman"/>
        </w:rPr>
        <w:t>95)=</w:t>
      </w:r>
      <w:proofErr w:type="gramEnd"/>
      <w:r w:rsidRPr="00D30D82">
        <w:rPr>
          <w:rFonts w:ascii="Times New Roman" w:hAnsi="Times New Roman" w:cs="Times New Roman"/>
        </w:rPr>
        <w:t>128.944 VG:8 FC:3  6f</w:t>
      </w:r>
    </w:p>
    <w:p w14:paraId="79052F6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21: p=0.00045 X2(</w:t>
      </w:r>
      <w:proofErr w:type="gramStart"/>
      <w:r w:rsidRPr="00D30D82">
        <w:rPr>
          <w:rFonts w:ascii="Times New Roman" w:hAnsi="Times New Roman" w:cs="Times New Roman"/>
        </w:rPr>
        <w:t>96)=</w:t>
      </w:r>
      <w:proofErr w:type="gramEnd"/>
      <w:r w:rsidRPr="00D30D82">
        <w:rPr>
          <w:rFonts w:ascii="Times New Roman" w:hAnsi="Times New Roman" w:cs="Times New Roman"/>
        </w:rPr>
        <w:t>148.790 VG:8 FC:4  6f</w:t>
      </w:r>
    </w:p>
    <w:p w14:paraId="56F993BC"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22: p=0.01630 X2(</w:t>
      </w:r>
      <w:proofErr w:type="gramStart"/>
      <w:r w:rsidRPr="00D30D82">
        <w:rPr>
          <w:rFonts w:ascii="Times New Roman" w:hAnsi="Times New Roman" w:cs="Times New Roman"/>
        </w:rPr>
        <w:t>93)=</w:t>
      </w:r>
      <w:proofErr w:type="gramEnd"/>
      <w:r w:rsidRPr="00D30D82">
        <w:rPr>
          <w:rFonts w:ascii="Times New Roman" w:hAnsi="Times New Roman" w:cs="Times New Roman"/>
        </w:rPr>
        <w:t>124.476 VG:1 FC:2  7f</w:t>
      </w:r>
    </w:p>
    <w:p w14:paraId="3FA5680B"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23: p=0.01435 X2(</w:t>
      </w:r>
      <w:proofErr w:type="gramStart"/>
      <w:r w:rsidRPr="00D30D82">
        <w:rPr>
          <w:rFonts w:ascii="Times New Roman" w:hAnsi="Times New Roman" w:cs="Times New Roman"/>
        </w:rPr>
        <w:t>92)=</w:t>
      </w:r>
      <w:proofErr w:type="gramEnd"/>
      <w:r w:rsidRPr="00D30D82">
        <w:rPr>
          <w:rFonts w:ascii="Times New Roman" w:hAnsi="Times New Roman" w:cs="Times New Roman"/>
        </w:rPr>
        <w:t>124.154 VG:1 FC:1  7f</w:t>
      </w:r>
    </w:p>
    <w:p w14:paraId="4795322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24: p=0.00135 X2(</w:t>
      </w:r>
      <w:proofErr w:type="gramStart"/>
      <w:r w:rsidRPr="00D30D82">
        <w:rPr>
          <w:rFonts w:ascii="Times New Roman" w:hAnsi="Times New Roman" w:cs="Times New Roman"/>
        </w:rPr>
        <w:t>94)=</w:t>
      </w:r>
      <w:proofErr w:type="gramEnd"/>
      <w:r w:rsidRPr="00D30D82">
        <w:rPr>
          <w:rFonts w:ascii="Times New Roman" w:hAnsi="Times New Roman" w:cs="Times New Roman"/>
        </w:rPr>
        <w:t>140.492 VG:1 FC:3  7f</w:t>
      </w:r>
    </w:p>
    <w:p w14:paraId="41B2F3C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25: p=0.00016 X2(</w:t>
      </w:r>
      <w:proofErr w:type="gramStart"/>
      <w:r w:rsidRPr="00D30D82">
        <w:rPr>
          <w:rFonts w:ascii="Times New Roman" w:hAnsi="Times New Roman" w:cs="Times New Roman"/>
        </w:rPr>
        <w:t>95)=</w:t>
      </w:r>
      <w:proofErr w:type="gramEnd"/>
      <w:r w:rsidRPr="00D30D82">
        <w:rPr>
          <w:rFonts w:ascii="Times New Roman" w:hAnsi="Times New Roman" w:cs="Times New Roman"/>
        </w:rPr>
        <w:t>152.650 VG:1 FC:4  7f</w:t>
      </w:r>
    </w:p>
    <w:p w14:paraId="093F6780" w14:textId="77777777" w:rsidR="00AA1C82" w:rsidRPr="00D30D82" w:rsidRDefault="00AA1C82" w:rsidP="00AA1C82">
      <w:pPr>
        <w:spacing w:after="0" w:line="240" w:lineRule="auto"/>
        <w:rPr>
          <w:rFonts w:ascii="Times New Roman" w:hAnsi="Times New Roman" w:cs="Times New Roman"/>
        </w:rPr>
      </w:pPr>
    </w:p>
    <w:p w14:paraId="6072482E" w14:textId="77777777" w:rsidR="00AA1C82" w:rsidRPr="00D30D82" w:rsidRDefault="00AA1C82" w:rsidP="00AA1C82">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1B47ECC6" w14:textId="77777777" w:rsidR="00AA1C82" w:rsidRPr="00D30D82" w:rsidRDefault="00AA1C82" w:rsidP="00AA1C82">
      <w:pPr>
        <w:spacing w:after="0" w:line="240" w:lineRule="auto"/>
        <w:rPr>
          <w:rFonts w:ascii="Times New Roman" w:hAnsi="Times New Roman" w:cs="Times New Roman"/>
        </w:rPr>
      </w:pPr>
    </w:p>
    <w:p w14:paraId="31531629"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 xml:space="preserve">     3</w:t>
      </w:r>
    </w:p>
    <w:p w14:paraId="5B85FF81" w14:textId="77777777" w:rsidR="00AA1C82" w:rsidRPr="00D30D82" w:rsidRDefault="00AA1C82" w:rsidP="00AA1C82">
      <w:pPr>
        <w:spacing w:after="0" w:line="240" w:lineRule="auto"/>
        <w:rPr>
          <w:rFonts w:ascii="Times New Roman" w:hAnsi="Times New Roman" w:cs="Times New Roman"/>
        </w:rPr>
      </w:pPr>
    </w:p>
    <w:p w14:paraId="3EA7E52F"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Scénarios explorés:</w:t>
      </w:r>
    </w:p>
    <w:p w14:paraId="4A101670"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 p=0.39656 X2(</w:t>
      </w:r>
      <w:proofErr w:type="gramStart"/>
      <w:r w:rsidRPr="00D30D82">
        <w:rPr>
          <w:rFonts w:ascii="Times New Roman" w:hAnsi="Times New Roman" w:cs="Times New Roman"/>
        </w:rPr>
        <w:t>94)=</w:t>
      </w:r>
      <w:proofErr w:type="gramEnd"/>
      <w:r w:rsidRPr="00D30D82">
        <w:rPr>
          <w:rFonts w:ascii="Times New Roman" w:hAnsi="Times New Roman" w:cs="Times New Roman"/>
        </w:rPr>
        <w:t>96.961 VG:2 FC:1  6f</w:t>
      </w:r>
    </w:p>
    <w:p w14:paraId="6639A2C6"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 p=0.08732 X2(</w:t>
      </w:r>
      <w:proofErr w:type="gramStart"/>
      <w:r w:rsidRPr="00D30D82">
        <w:rPr>
          <w:rFonts w:ascii="Times New Roman" w:hAnsi="Times New Roman" w:cs="Times New Roman"/>
        </w:rPr>
        <w:t>95)=</w:t>
      </w:r>
      <w:proofErr w:type="gramEnd"/>
      <w:r w:rsidRPr="00D30D82">
        <w:rPr>
          <w:rFonts w:ascii="Times New Roman" w:hAnsi="Times New Roman" w:cs="Times New Roman"/>
        </w:rPr>
        <w:t>114.216 VG:2 FC:2  6f</w:t>
      </w:r>
    </w:p>
    <w:p w14:paraId="4C2668D6"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 p=0.00747 X2(</w:t>
      </w:r>
      <w:proofErr w:type="gramStart"/>
      <w:r w:rsidRPr="00D30D82">
        <w:rPr>
          <w:rFonts w:ascii="Times New Roman" w:hAnsi="Times New Roman" w:cs="Times New Roman"/>
        </w:rPr>
        <w:t>96)=</w:t>
      </w:r>
      <w:proofErr w:type="gramEnd"/>
      <w:r w:rsidRPr="00D30D82">
        <w:rPr>
          <w:rFonts w:ascii="Times New Roman" w:hAnsi="Times New Roman" w:cs="Times New Roman"/>
        </w:rPr>
        <w:t>132.980 VG:2 FC:3  6f</w:t>
      </w:r>
    </w:p>
    <w:p w14:paraId="7890AA96"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4: p=0.37261 X2(</w:t>
      </w:r>
      <w:proofErr w:type="gramStart"/>
      <w:r w:rsidRPr="00D30D82">
        <w:rPr>
          <w:rFonts w:ascii="Times New Roman" w:hAnsi="Times New Roman" w:cs="Times New Roman"/>
        </w:rPr>
        <w:t>93)=</w:t>
      </w:r>
      <w:proofErr w:type="gramEnd"/>
      <w:r w:rsidRPr="00D30D82">
        <w:rPr>
          <w:rFonts w:ascii="Times New Roman" w:hAnsi="Times New Roman" w:cs="Times New Roman"/>
        </w:rPr>
        <w:t>96.818 VG:3 FC:1  6f</w:t>
      </w:r>
    </w:p>
    <w:p w14:paraId="60ED3C51"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5: p=0.07684 X2(</w:t>
      </w:r>
      <w:proofErr w:type="gramStart"/>
      <w:r w:rsidRPr="00D30D82">
        <w:rPr>
          <w:rFonts w:ascii="Times New Roman" w:hAnsi="Times New Roman" w:cs="Times New Roman"/>
        </w:rPr>
        <w:t>94)=</w:t>
      </w:r>
      <w:proofErr w:type="gramEnd"/>
      <w:r w:rsidRPr="00D30D82">
        <w:rPr>
          <w:rFonts w:ascii="Times New Roman" w:hAnsi="Times New Roman" w:cs="Times New Roman"/>
        </w:rPr>
        <w:t>114.193 VG:3 FC:2  6f</w:t>
      </w:r>
    </w:p>
    <w:p w14:paraId="082FEB23"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6: p=0.00624 X2(</w:t>
      </w:r>
      <w:proofErr w:type="gramStart"/>
      <w:r w:rsidRPr="00D30D82">
        <w:rPr>
          <w:rFonts w:ascii="Times New Roman" w:hAnsi="Times New Roman" w:cs="Times New Roman"/>
        </w:rPr>
        <w:t>95)=</w:t>
      </w:r>
      <w:proofErr w:type="gramEnd"/>
      <w:r w:rsidRPr="00D30D82">
        <w:rPr>
          <w:rFonts w:ascii="Times New Roman" w:hAnsi="Times New Roman" w:cs="Times New Roman"/>
        </w:rPr>
        <w:t>132.909 VG:3 FC:3  6f</w:t>
      </w:r>
    </w:p>
    <w:p w14:paraId="315C4CEC"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7: p=0.17261 X2(</w:t>
      </w:r>
      <w:proofErr w:type="gramStart"/>
      <w:r w:rsidRPr="00D30D82">
        <w:rPr>
          <w:rFonts w:ascii="Times New Roman" w:hAnsi="Times New Roman" w:cs="Times New Roman"/>
        </w:rPr>
        <w:t>94)=</w:t>
      </w:r>
      <w:proofErr w:type="gramEnd"/>
      <w:r w:rsidRPr="00D30D82">
        <w:rPr>
          <w:rFonts w:ascii="Times New Roman" w:hAnsi="Times New Roman" w:cs="Times New Roman"/>
        </w:rPr>
        <w:t>106.823 VG:1 FC:1  7f</w:t>
      </w:r>
    </w:p>
    <w:p w14:paraId="3CFFBDD8"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8: p=0.05626 X2(</w:t>
      </w:r>
      <w:proofErr w:type="gramStart"/>
      <w:r w:rsidRPr="00D30D82">
        <w:rPr>
          <w:rFonts w:ascii="Times New Roman" w:hAnsi="Times New Roman" w:cs="Times New Roman"/>
        </w:rPr>
        <w:t>95)=</w:t>
      </w:r>
      <w:proofErr w:type="gramEnd"/>
      <w:r w:rsidRPr="00D30D82">
        <w:rPr>
          <w:rFonts w:ascii="Times New Roman" w:hAnsi="Times New Roman" w:cs="Times New Roman"/>
        </w:rPr>
        <w:t>117.829 VG:1 FC:2  7f</w:t>
      </w:r>
    </w:p>
    <w:p w14:paraId="3A22E59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9: p=0.00570 X2(</w:t>
      </w:r>
      <w:proofErr w:type="gramStart"/>
      <w:r w:rsidRPr="00D30D82">
        <w:rPr>
          <w:rFonts w:ascii="Times New Roman" w:hAnsi="Times New Roman" w:cs="Times New Roman"/>
        </w:rPr>
        <w:t>96)=</w:t>
      </w:r>
      <w:proofErr w:type="gramEnd"/>
      <w:r w:rsidRPr="00D30D82">
        <w:rPr>
          <w:rFonts w:ascii="Times New Roman" w:hAnsi="Times New Roman" w:cs="Times New Roman"/>
        </w:rPr>
        <w:t>134.639 VG:1 FC:3  7f</w:t>
      </w:r>
    </w:p>
    <w:p w14:paraId="67CE3DFF" w14:textId="77777777" w:rsidR="00AA1C82" w:rsidRPr="00D30D82" w:rsidRDefault="00AA1C82" w:rsidP="00AA1C82">
      <w:pPr>
        <w:spacing w:after="0" w:line="240" w:lineRule="auto"/>
        <w:rPr>
          <w:rFonts w:ascii="Times New Roman" w:hAnsi="Times New Roman" w:cs="Times New Roman"/>
        </w:rPr>
      </w:pPr>
    </w:p>
    <w:p w14:paraId="6E2D5AAB" w14:textId="77777777" w:rsidR="00AA1C82" w:rsidRPr="00D30D82" w:rsidRDefault="00AA1C82" w:rsidP="00AA1C82">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5CFC35B3" w14:textId="77777777" w:rsidR="00AA1C82" w:rsidRPr="00D30D82" w:rsidRDefault="00AA1C82" w:rsidP="00AA1C82">
      <w:pPr>
        <w:spacing w:after="0" w:line="240" w:lineRule="auto"/>
        <w:rPr>
          <w:rFonts w:ascii="Times New Roman" w:hAnsi="Times New Roman" w:cs="Times New Roman"/>
        </w:rPr>
      </w:pPr>
    </w:p>
    <w:p w14:paraId="52A4FD4D"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 xml:space="preserve">     4</w:t>
      </w:r>
    </w:p>
    <w:p w14:paraId="1E9654AE" w14:textId="77777777" w:rsidR="00AA1C82" w:rsidRPr="00D30D82" w:rsidRDefault="00AA1C82" w:rsidP="00AA1C82">
      <w:pPr>
        <w:spacing w:after="0" w:line="240" w:lineRule="auto"/>
        <w:rPr>
          <w:rFonts w:ascii="Times New Roman" w:hAnsi="Times New Roman" w:cs="Times New Roman"/>
        </w:rPr>
      </w:pPr>
    </w:p>
    <w:p w14:paraId="083B6BA9"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Scénarios explorés:</w:t>
      </w:r>
    </w:p>
    <w:p w14:paraId="6A9DDAB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 p=0.92602 X2(</w:t>
      </w:r>
      <w:proofErr w:type="gramStart"/>
      <w:r w:rsidRPr="00D30D82">
        <w:rPr>
          <w:rFonts w:ascii="Times New Roman" w:hAnsi="Times New Roman" w:cs="Times New Roman"/>
        </w:rPr>
        <w:t>94)=</w:t>
      </w:r>
      <w:proofErr w:type="gramEnd"/>
      <w:r w:rsidRPr="00D30D82">
        <w:rPr>
          <w:rFonts w:ascii="Times New Roman" w:hAnsi="Times New Roman" w:cs="Times New Roman"/>
        </w:rPr>
        <w:t>74.948 VG:3 FC:1  6f mf:6,7</w:t>
      </w:r>
    </w:p>
    <w:p w14:paraId="44DC20F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 p=0.34941 X2(</w:t>
      </w:r>
      <w:proofErr w:type="gramStart"/>
      <w:r w:rsidRPr="00D30D82">
        <w:rPr>
          <w:rFonts w:ascii="Times New Roman" w:hAnsi="Times New Roman" w:cs="Times New Roman"/>
        </w:rPr>
        <w:t>95)=</w:t>
      </w:r>
      <w:proofErr w:type="gramEnd"/>
      <w:r w:rsidRPr="00D30D82">
        <w:rPr>
          <w:rFonts w:ascii="Times New Roman" w:hAnsi="Times New Roman" w:cs="Times New Roman"/>
        </w:rPr>
        <w:t>99.746 VG:3 FC:2  6f</w:t>
      </w:r>
    </w:p>
    <w:p w14:paraId="4BE90A41"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 p=0.92565 X2(</w:t>
      </w:r>
      <w:proofErr w:type="gramStart"/>
      <w:r w:rsidRPr="00D30D82">
        <w:rPr>
          <w:rFonts w:ascii="Times New Roman" w:hAnsi="Times New Roman" w:cs="Times New Roman"/>
        </w:rPr>
        <w:t>94)=</w:t>
      </w:r>
      <w:proofErr w:type="gramEnd"/>
      <w:r w:rsidRPr="00D30D82">
        <w:rPr>
          <w:rFonts w:ascii="Times New Roman" w:hAnsi="Times New Roman" w:cs="Times New Roman"/>
        </w:rPr>
        <w:t>74.979 VG:4 FC:1  6f mf:8,9</w:t>
      </w:r>
    </w:p>
    <w:p w14:paraId="463B42B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4: p=0.41632 X2(</w:t>
      </w:r>
      <w:proofErr w:type="gramStart"/>
      <w:r w:rsidRPr="00D30D82">
        <w:rPr>
          <w:rFonts w:ascii="Times New Roman" w:hAnsi="Times New Roman" w:cs="Times New Roman"/>
        </w:rPr>
        <w:t>95)=</w:t>
      </w:r>
      <w:proofErr w:type="gramEnd"/>
      <w:r w:rsidRPr="00D30D82">
        <w:rPr>
          <w:rFonts w:ascii="Times New Roman" w:hAnsi="Times New Roman" w:cs="Times New Roman"/>
        </w:rPr>
        <w:t>97.265 VG:4 FC:2  6f</w:t>
      </w:r>
    </w:p>
    <w:p w14:paraId="6A7C58C6"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5: p=0.04653 X2(</w:t>
      </w:r>
      <w:proofErr w:type="gramStart"/>
      <w:r w:rsidRPr="00D30D82">
        <w:rPr>
          <w:rFonts w:ascii="Times New Roman" w:hAnsi="Times New Roman" w:cs="Times New Roman"/>
        </w:rPr>
        <w:t>96)=</w:t>
      </w:r>
      <w:proofErr w:type="gramEnd"/>
      <w:r w:rsidRPr="00D30D82">
        <w:rPr>
          <w:rFonts w:ascii="Times New Roman" w:hAnsi="Times New Roman" w:cs="Times New Roman"/>
        </w:rPr>
        <w:t>120.428 VG:4 FC:3  6f</w:t>
      </w:r>
    </w:p>
    <w:p w14:paraId="3F669765"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6: p=0.91470 X2(</w:t>
      </w:r>
      <w:proofErr w:type="gramStart"/>
      <w:r w:rsidRPr="00D30D82">
        <w:rPr>
          <w:rFonts w:ascii="Times New Roman" w:hAnsi="Times New Roman" w:cs="Times New Roman"/>
        </w:rPr>
        <w:t>93)=</w:t>
      </w:r>
      <w:proofErr w:type="gramEnd"/>
      <w:r w:rsidRPr="00D30D82">
        <w:rPr>
          <w:rFonts w:ascii="Times New Roman" w:hAnsi="Times New Roman" w:cs="Times New Roman"/>
        </w:rPr>
        <w:t>74.954 VG:1 FC:1  7f</w:t>
      </w:r>
    </w:p>
    <w:p w14:paraId="5DCAD402"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lastRenderedPageBreak/>
        <w:t>7: p=0.23485 X2(</w:t>
      </w:r>
      <w:proofErr w:type="gramStart"/>
      <w:r w:rsidRPr="00D30D82">
        <w:rPr>
          <w:rFonts w:ascii="Times New Roman" w:hAnsi="Times New Roman" w:cs="Times New Roman"/>
        </w:rPr>
        <w:t>94)=</w:t>
      </w:r>
      <w:proofErr w:type="gramEnd"/>
      <w:r w:rsidRPr="00D30D82">
        <w:rPr>
          <w:rFonts w:ascii="Times New Roman" w:hAnsi="Times New Roman" w:cs="Times New Roman"/>
        </w:rPr>
        <w:t>103.557 VG:1 FC:2  7f</w:t>
      </w:r>
    </w:p>
    <w:p w14:paraId="49343428"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8: p=0.01566 X2(</w:t>
      </w:r>
      <w:proofErr w:type="gramStart"/>
      <w:r w:rsidRPr="00D30D82">
        <w:rPr>
          <w:rFonts w:ascii="Times New Roman" w:hAnsi="Times New Roman" w:cs="Times New Roman"/>
        </w:rPr>
        <w:t>95)=</w:t>
      </w:r>
      <w:proofErr w:type="gramEnd"/>
      <w:r w:rsidRPr="00D30D82">
        <w:rPr>
          <w:rFonts w:ascii="Times New Roman" w:hAnsi="Times New Roman" w:cs="Times New Roman"/>
        </w:rPr>
        <w:t>127.056 VG:1 FC:3  7f</w:t>
      </w:r>
    </w:p>
    <w:p w14:paraId="72C1BDCB"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9: p=0.77477 X2(</w:t>
      </w:r>
      <w:proofErr w:type="gramStart"/>
      <w:r w:rsidRPr="00D30D82">
        <w:rPr>
          <w:rFonts w:ascii="Times New Roman" w:hAnsi="Times New Roman" w:cs="Times New Roman"/>
        </w:rPr>
        <w:t>95)=</w:t>
      </w:r>
      <w:proofErr w:type="gramEnd"/>
      <w:r w:rsidRPr="00D30D82">
        <w:rPr>
          <w:rFonts w:ascii="Times New Roman" w:hAnsi="Times New Roman" w:cs="Times New Roman"/>
        </w:rPr>
        <w:t>84.351 VG:2 FC:1  6f mf:4,5</w:t>
      </w:r>
    </w:p>
    <w:p w14:paraId="0D9AF7BB"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10: p=0.02997 X2(</w:t>
      </w:r>
      <w:proofErr w:type="gramStart"/>
      <w:r w:rsidRPr="00D30D82">
        <w:rPr>
          <w:rFonts w:ascii="Times New Roman" w:hAnsi="Times New Roman" w:cs="Times New Roman"/>
        </w:rPr>
        <w:t>96)=</w:t>
      </w:r>
      <w:proofErr w:type="gramEnd"/>
      <w:r w:rsidRPr="00D30D82">
        <w:rPr>
          <w:rFonts w:ascii="Times New Roman" w:hAnsi="Times New Roman" w:cs="Times New Roman"/>
        </w:rPr>
        <w:t>123.706 VG:2 FC:2  6f</w:t>
      </w:r>
    </w:p>
    <w:p w14:paraId="0D1E7277" w14:textId="77777777" w:rsidR="00AA1C82" w:rsidRPr="00D30D82" w:rsidRDefault="00AA1C82" w:rsidP="00AA1C82">
      <w:pPr>
        <w:spacing w:after="0" w:line="240" w:lineRule="auto"/>
        <w:rPr>
          <w:rFonts w:ascii="Times New Roman" w:hAnsi="Times New Roman" w:cs="Times New Roman"/>
        </w:rPr>
      </w:pPr>
    </w:p>
    <w:p w14:paraId="6419F52D" w14:textId="77777777" w:rsidR="00AA1C82" w:rsidRPr="00D30D82" w:rsidRDefault="00AA1C82" w:rsidP="00AA1C82">
      <w:pPr>
        <w:spacing w:after="0" w:line="240" w:lineRule="auto"/>
        <w:rPr>
          <w:rFonts w:ascii="Times New Roman" w:hAnsi="Times New Roman" w:cs="Times New Roman"/>
        </w:rPr>
      </w:pPr>
      <w:proofErr w:type="gramStart"/>
      <w:r w:rsidRPr="00D30D82">
        <w:rPr>
          <w:rFonts w:ascii="Times New Roman" w:hAnsi="Times New Roman" w:cs="Times New Roman"/>
        </w:rPr>
        <w:t>k</w:t>
      </w:r>
      <w:proofErr w:type="gramEnd"/>
      <w:r w:rsidRPr="00D30D82">
        <w:rPr>
          <w:rFonts w:ascii="Times New Roman" w:hAnsi="Times New Roman" w:cs="Times New Roman"/>
        </w:rPr>
        <w:t xml:space="preserve"> =</w:t>
      </w:r>
    </w:p>
    <w:p w14:paraId="52DFB728" w14:textId="77777777" w:rsidR="00AA1C82" w:rsidRPr="00D30D82" w:rsidRDefault="00AA1C82" w:rsidP="00AA1C82">
      <w:pPr>
        <w:spacing w:after="0" w:line="240" w:lineRule="auto"/>
        <w:rPr>
          <w:rFonts w:ascii="Times New Roman" w:hAnsi="Times New Roman" w:cs="Times New Roman"/>
        </w:rPr>
      </w:pPr>
    </w:p>
    <w:p w14:paraId="6B826460"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 xml:space="preserve">     5</w:t>
      </w:r>
    </w:p>
    <w:p w14:paraId="0451B7D5" w14:textId="77777777" w:rsidR="00AA1C82" w:rsidRPr="00D30D82" w:rsidRDefault="00AA1C82" w:rsidP="00AA1C82">
      <w:pPr>
        <w:spacing w:after="0" w:line="240" w:lineRule="auto"/>
        <w:rPr>
          <w:rFonts w:ascii="Times New Roman" w:hAnsi="Times New Roman" w:cs="Times New Roman"/>
        </w:rPr>
      </w:pPr>
    </w:p>
    <w:p w14:paraId="4E060AB8"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Scénarios explorés:</w:t>
      </w:r>
    </w:p>
    <w:p w14:paraId="58D6125A"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 p=0.88068 X2(</w:t>
      </w:r>
      <w:proofErr w:type="gramStart"/>
      <w:r w:rsidRPr="00D30D82">
        <w:rPr>
          <w:rFonts w:ascii="Times New Roman" w:hAnsi="Times New Roman" w:cs="Times New Roman"/>
        </w:rPr>
        <w:t>58)=</w:t>
      </w:r>
      <w:proofErr w:type="gramEnd"/>
      <w:r w:rsidRPr="00D30D82">
        <w:rPr>
          <w:rFonts w:ascii="Times New Roman" w:hAnsi="Times New Roman" w:cs="Times New Roman"/>
        </w:rPr>
        <w:t>45.636 VG:7 FC:1  5f mf:6,7 excluant  v12 v10 v11</w:t>
      </w:r>
    </w:p>
    <w:p w14:paraId="278AFAE9"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2: p=0.17698 X2(</w:t>
      </w:r>
      <w:proofErr w:type="gramStart"/>
      <w:r w:rsidRPr="00D30D82">
        <w:rPr>
          <w:rFonts w:ascii="Times New Roman" w:hAnsi="Times New Roman" w:cs="Times New Roman"/>
        </w:rPr>
        <w:t>59)=</w:t>
      </w:r>
      <w:proofErr w:type="gramEnd"/>
      <w:r w:rsidRPr="00D30D82">
        <w:rPr>
          <w:rFonts w:ascii="Times New Roman" w:hAnsi="Times New Roman" w:cs="Times New Roman"/>
        </w:rPr>
        <w:t>68.918 VG:7 FC:2  5f</w:t>
      </w:r>
    </w:p>
    <w:p w14:paraId="19C88BEC"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3: p=0.85746 X2(</w:t>
      </w:r>
      <w:proofErr w:type="gramStart"/>
      <w:r w:rsidRPr="00D30D82">
        <w:rPr>
          <w:rFonts w:ascii="Times New Roman" w:hAnsi="Times New Roman" w:cs="Times New Roman"/>
        </w:rPr>
        <w:t>58)=</w:t>
      </w:r>
      <w:proofErr w:type="gramEnd"/>
      <w:r w:rsidRPr="00D30D82">
        <w:rPr>
          <w:rFonts w:ascii="Times New Roman" w:hAnsi="Times New Roman" w:cs="Times New Roman"/>
        </w:rPr>
        <w:t>46.647 VG:8 FC:1  5f mf:8,9 excluant  v12 v10 v11</w:t>
      </w:r>
    </w:p>
    <w:p w14:paraId="3DAC96F4"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4: p=0.85094 X2(</w:t>
      </w:r>
      <w:proofErr w:type="gramStart"/>
      <w:r w:rsidRPr="00D30D82">
        <w:rPr>
          <w:rFonts w:ascii="Times New Roman" w:hAnsi="Times New Roman" w:cs="Times New Roman"/>
        </w:rPr>
        <w:t>94)=</w:t>
      </w:r>
      <w:proofErr w:type="gramEnd"/>
      <w:r w:rsidRPr="00D30D82">
        <w:rPr>
          <w:rFonts w:ascii="Times New Roman" w:hAnsi="Times New Roman" w:cs="Times New Roman"/>
        </w:rPr>
        <w:t>79.839 VG:4 FC:1  6f mf:6,7</w:t>
      </w:r>
    </w:p>
    <w:p w14:paraId="2127EDA7"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5: p=0.26814 X2(</w:t>
      </w:r>
      <w:proofErr w:type="gramStart"/>
      <w:r w:rsidRPr="00D30D82">
        <w:rPr>
          <w:rFonts w:ascii="Times New Roman" w:hAnsi="Times New Roman" w:cs="Times New Roman"/>
        </w:rPr>
        <w:t>95)=</w:t>
      </w:r>
      <w:proofErr w:type="gramEnd"/>
      <w:r w:rsidRPr="00D30D82">
        <w:rPr>
          <w:rFonts w:ascii="Times New Roman" w:hAnsi="Times New Roman" w:cs="Times New Roman"/>
        </w:rPr>
        <w:t>103.080 VG:4 FC:2  6f</w:t>
      </w:r>
    </w:p>
    <w:p w14:paraId="13D4DF6F"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6: p=0.02604 X2(</w:t>
      </w:r>
      <w:proofErr w:type="gramStart"/>
      <w:r w:rsidRPr="00D30D82">
        <w:rPr>
          <w:rFonts w:ascii="Times New Roman" w:hAnsi="Times New Roman" w:cs="Times New Roman"/>
        </w:rPr>
        <w:t>96)=</w:t>
      </w:r>
      <w:proofErr w:type="gramEnd"/>
      <w:r w:rsidRPr="00D30D82">
        <w:rPr>
          <w:rFonts w:ascii="Times New Roman" w:hAnsi="Times New Roman" w:cs="Times New Roman"/>
        </w:rPr>
        <w:t>124.710 VG:4 FC:3  6f</w:t>
      </w:r>
    </w:p>
    <w:p w14:paraId="688C6EE7"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7: p=0.83189 X2(</w:t>
      </w:r>
      <w:proofErr w:type="gramStart"/>
      <w:r w:rsidRPr="00D30D82">
        <w:rPr>
          <w:rFonts w:ascii="Times New Roman" w:hAnsi="Times New Roman" w:cs="Times New Roman"/>
        </w:rPr>
        <w:t>95)=</w:t>
      </w:r>
      <w:proofErr w:type="gramEnd"/>
      <w:r w:rsidRPr="00D30D82">
        <w:rPr>
          <w:rFonts w:ascii="Times New Roman" w:hAnsi="Times New Roman" w:cs="Times New Roman"/>
        </w:rPr>
        <w:t>81.742 VG:5 FC:1  6f mf:8,9</w:t>
      </w:r>
    </w:p>
    <w:p w14:paraId="6E877BFE"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8: p=0.26822 X2(</w:t>
      </w:r>
      <w:proofErr w:type="gramStart"/>
      <w:r w:rsidRPr="00D30D82">
        <w:rPr>
          <w:rFonts w:ascii="Times New Roman" w:hAnsi="Times New Roman" w:cs="Times New Roman"/>
        </w:rPr>
        <w:t>96)=</w:t>
      </w:r>
      <w:proofErr w:type="gramEnd"/>
      <w:r w:rsidRPr="00D30D82">
        <w:rPr>
          <w:rFonts w:ascii="Times New Roman" w:hAnsi="Times New Roman" w:cs="Times New Roman"/>
        </w:rPr>
        <w:t>104.122 VG:5 FC:2  6f</w:t>
      </w:r>
    </w:p>
    <w:p w14:paraId="5EACA493"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9: p=0.71271 X2(</w:t>
      </w:r>
      <w:proofErr w:type="gramStart"/>
      <w:r w:rsidRPr="00D30D82">
        <w:rPr>
          <w:rFonts w:ascii="Times New Roman" w:hAnsi="Times New Roman" w:cs="Times New Roman"/>
        </w:rPr>
        <w:t>94)=</w:t>
      </w:r>
      <w:proofErr w:type="gramEnd"/>
      <w:r w:rsidRPr="00D30D82">
        <w:rPr>
          <w:rFonts w:ascii="Times New Roman" w:hAnsi="Times New Roman" w:cs="Times New Roman"/>
        </w:rPr>
        <w:t>85.878 VG:1 FC:1  7f</w:t>
      </w:r>
    </w:p>
    <w:p w14:paraId="20328B6C" w14:textId="77777777" w:rsidR="00AA1C82"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10: p=0.05757 X2(</w:t>
      </w:r>
      <w:proofErr w:type="gramStart"/>
      <w:r w:rsidRPr="00D30D82">
        <w:rPr>
          <w:rFonts w:ascii="Times New Roman" w:hAnsi="Times New Roman" w:cs="Times New Roman"/>
        </w:rPr>
        <w:t>95)=</w:t>
      </w:r>
      <w:proofErr w:type="gramEnd"/>
      <w:r w:rsidRPr="00D30D82">
        <w:rPr>
          <w:rFonts w:ascii="Times New Roman" w:hAnsi="Times New Roman" w:cs="Times New Roman"/>
        </w:rPr>
        <w:t>117.647 VG:1 FC:2  7f</w:t>
      </w:r>
    </w:p>
    <w:p w14:paraId="42A50DEB" w14:textId="4E1B76EA" w:rsidR="003D19CA" w:rsidRPr="00D30D82" w:rsidRDefault="00AA1C82" w:rsidP="00AA1C82">
      <w:pPr>
        <w:spacing w:after="0" w:line="240" w:lineRule="auto"/>
        <w:rPr>
          <w:rFonts w:ascii="Times New Roman" w:hAnsi="Times New Roman" w:cs="Times New Roman"/>
        </w:rPr>
      </w:pPr>
      <w:r w:rsidRPr="00D30D82">
        <w:rPr>
          <w:rFonts w:ascii="Times New Roman" w:hAnsi="Times New Roman" w:cs="Times New Roman"/>
        </w:rPr>
        <w:t>11: p=0.00917 X2(</w:t>
      </w:r>
      <w:proofErr w:type="gramStart"/>
      <w:r w:rsidRPr="00D30D82">
        <w:rPr>
          <w:rFonts w:ascii="Times New Roman" w:hAnsi="Times New Roman" w:cs="Times New Roman"/>
        </w:rPr>
        <w:t>96)=</w:t>
      </w:r>
      <w:proofErr w:type="gramEnd"/>
      <w:r w:rsidRPr="00D30D82">
        <w:rPr>
          <w:rFonts w:ascii="Times New Roman" w:hAnsi="Times New Roman" w:cs="Times New Roman"/>
        </w:rPr>
        <w:t>131.695 VG:1 FC:3  7f</w:t>
      </w:r>
    </w:p>
    <w:p w14:paraId="35BBFF6E" w14:textId="6FADA5AB" w:rsidR="00F17FA6" w:rsidRPr="00D30D82" w:rsidRDefault="00F17FA6" w:rsidP="00AA1C82">
      <w:pPr>
        <w:spacing w:after="0" w:line="240" w:lineRule="auto"/>
        <w:rPr>
          <w:rFonts w:ascii="Times New Roman" w:hAnsi="Times New Roman" w:cs="Times New Roman"/>
        </w:rPr>
      </w:pPr>
    </w:p>
    <w:sectPr w:rsidR="00F17FA6" w:rsidRPr="00D30D82" w:rsidSect="00D07346">
      <w:type w:val="continuous"/>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ron, Pier-Olivier" w:date="2024-10-17T08:10:00Z" w:initials="PC">
    <w:p w14:paraId="7123F2E9" w14:textId="77777777" w:rsidR="006D61C9" w:rsidRDefault="006D61C9" w:rsidP="006D61C9">
      <w:pPr>
        <w:pStyle w:val="Commentaire"/>
      </w:pPr>
      <w:r>
        <w:rPr>
          <w:rStyle w:val="Marquedecommentaire"/>
        </w:rPr>
        <w:annotationRef/>
      </w:r>
      <w:r>
        <w:t>Une petite phrase auparavant pour situer le lecteur dans l’EFA et ses défis...</w:t>
      </w:r>
    </w:p>
  </w:comment>
  <w:comment w:id="14" w:author="Caron, Pier-Olivier" w:date="2024-10-17T08:14:00Z" w:initials="PC">
    <w:p w14:paraId="4DF2D038" w14:textId="77777777" w:rsidR="006D61C9" w:rsidRDefault="006D61C9" w:rsidP="006D61C9">
      <w:pPr>
        <w:pStyle w:val="Commentaire"/>
      </w:pPr>
      <w:r>
        <w:rPr>
          <w:rStyle w:val="Marquedecommentaire"/>
        </w:rPr>
        <w:annotationRef/>
      </w:r>
      <w:r>
        <w:t>Residual?</w:t>
      </w:r>
    </w:p>
  </w:comment>
  <w:comment w:id="15" w:author="Caron, Pier-Olivier" w:date="2024-10-17T08:16:00Z" w:initials="PC">
    <w:p w14:paraId="470F3370" w14:textId="77777777" w:rsidR="006D61C9" w:rsidRDefault="006D61C9" w:rsidP="006D61C9">
      <w:pPr>
        <w:pStyle w:val="Commentaire"/>
      </w:pPr>
      <w:r>
        <w:rPr>
          <w:rStyle w:val="Marquedecommentaire"/>
        </w:rPr>
        <w:annotationRef/>
      </w:r>
      <w:r>
        <w:t>J’aime mieux celui-ci, mais il est moins « standard » comme résumé.</w:t>
      </w:r>
    </w:p>
  </w:comment>
  <w:comment w:id="16" w:author="Caron, Pier-Olivier" w:date="2024-10-17T08:16:00Z" w:initials="PC">
    <w:p w14:paraId="79DCA9CE" w14:textId="77777777" w:rsidR="006D61C9" w:rsidRDefault="006D61C9" w:rsidP="006D61C9">
      <w:pPr>
        <w:pStyle w:val="Commentaire"/>
      </w:pPr>
      <w:r>
        <w:rPr>
          <w:rStyle w:val="Marquedecommentaire"/>
        </w:rPr>
        <w:annotationRef/>
      </w:r>
      <w:r>
        <w:t>Un peu harsh</w:t>
      </w:r>
    </w:p>
  </w:comment>
  <w:comment w:id="18" w:author="Caron, Pier-Olivier" w:date="2024-10-17T08:19:00Z" w:initials="PC">
    <w:p w14:paraId="4FEB592B" w14:textId="77777777" w:rsidR="006D61C9" w:rsidRDefault="006D61C9" w:rsidP="006D61C9">
      <w:pPr>
        <w:pStyle w:val="Commentaire"/>
      </w:pPr>
      <w:r>
        <w:rPr>
          <w:rStyle w:val="Marquedecommentaire"/>
        </w:rPr>
        <w:annotationRef/>
      </w:r>
      <w:r>
        <w:t>Il faudrait revoir ici, très ésotérique.</w:t>
      </w:r>
    </w:p>
    <w:p w14:paraId="12C89E4A" w14:textId="77777777" w:rsidR="006D61C9" w:rsidRDefault="006D61C9" w:rsidP="006D61C9">
      <w:pPr>
        <w:pStyle w:val="Commentaire"/>
      </w:pPr>
    </w:p>
    <w:p w14:paraId="1C60B185" w14:textId="77777777" w:rsidR="006D61C9" w:rsidRDefault="006D61C9" w:rsidP="006D61C9">
      <w:pPr>
        <w:pStyle w:val="Commentaire"/>
      </w:pPr>
      <w:r>
        <w:t>CFA guidelines (REF) even advice against too large sample sizes, ...</w:t>
      </w:r>
    </w:p>
  </w:comment>
  <w:comment w:id="26" w:author="Caron, Pier-Olivier" w:date="2024-10-17T08:23:00Z" w:initials="PC">
    <w:p w14:paraId="7B47ACCB" w14:textId="77777777" w:rsidR="00893F79" w:rsidRDefault="00893F79" w:rsidP="00893F79">
      <w:pPr>
        <w:pStyle w:val="Commentaire"/>
      </w:pPr>
      <w:r>
        <w:rPr>
          <w:rStyle w:val="Marquedecommentaire"/>
        </w:rPr>
        <w:annotationRef/>
      </w:r>
      <w:r>
        <w:t>Most would not fixate on the \chi^2 fit to n.s., but on the other fit indices to reach « adequate » threshold.</w:t>
      </w:r>
    </w:p>
  </w:comment>
  <w:comment w:id="27" w:author="Caron, Pier-Olivier" w:date="2024-10-17T08:32:00Z" w:initials="PC">
    <w:p w14:paraId="5BCB5908" w14:textId="77777777" w:rsidR="00FB27F3" w:rsidRDefault="00FB27F3" w:rsidP="00FB27F3">
      <w:pPr>
        <w:pStyle w:val="Commentaire"/>
      </w:pPr>
      <w:r>
        <w:rPr>
          <w:rStyle w:val="Marquedecommentaire"/>
        </w:rPr>
        <w:annotationRef/>
      </w:r>
      <w:r>
        <w:t xml:space="preserve">Toute cette partie du paragraphe à partir de « CFA wisdom » est vraiment « faible » en contraste avec le reste de la lecture précédente. </w:t>
      </w:r>
    </w:p>
    <w:p w14:paraId="23237B73" w14:textId="77777777" w:rsidR="00FB27F3" w:rsidRDefault="00FB27F3" w:rsidP="00FB27F3">
      <w:pPr>
        <w:pStyle w:val="Commentaire"/>
      </w:pPr>
    </w:p>
    <w:p w14:paraId="1AD1700C" w14:textId="77777777" w:rsidR="00FB27F3" w:rsidRDefault="00FB27F3" w:rsidP="00FB27F3">
      <w:pPr>
        <w:pStyle w:val="Commentaire"/>
      </w:pPr>
      <w:r>
        <w:t xml:space="preserve">Je ne suis même pas sûr que ce soit pertinent (je  n’ai pas vu la suite), mais c’est en fort contraste avec les arguments « forts » que tu apportes depuis le début. </w:t>
      </w:r>
    </w:p>
  </w:comment>
  <w:comment w:id="44" w:author="Caron, Pier-Olivier" w:date="2024-10-17T08:32:00Z" w:initials="PC">
    <w:p w14:paraId="330F6F34" w14:textId="77777777" w:rsidR="00FB27F3" w:rsidRDefault="00FB27F3" w:rsidP="00FB27F3">
      <w:pPr>
        <w:pStyle w:val="Commentaire"/>
      </w:pPr>
      <w:r>
        <w:rPr>
          <w:rStyle w:val="Marquedecommentaire"/>
        </w:rPr>
        <w:annotationRef/>
      </w:r>
      <w:r>
        <w:t>Ordonner en étape a)b)c) ou 1)2)3) ou lister en point.</w:t>
      </w:r>
    </w:p>
  </w:comment>
  <w:comment w:id="45" w:author="Caron, Pier-Olivier" w:date="2024-10-17T08:33:00Z" w:initials="PC">
    <w:p w14:paraId="6E81DBC1" w14:textId="77777777" w:rsidR="00FB27F3" w:rsidRDefault="00FB27F3" w:rsidP="00FB27F3">
      <w:pPr>
        <w:pStyle w:val="Commentaire"/>
      </w:pPr>
      <w:r>
        <w:rPr>
          <w:rStyle w:val="Marquedecommentaire"/>
        </w:rPr>
        <w:annotationRef/>
      </w:r>
      <w:r>
        <w:t>Je pens que orphan = unique</w:t>
      </w:r>
    </w:p>
  </w:comment>
  <w:comment w:id="46" w:author="Caron, Pier-Olivier" w:date="2024-10-17T08:34:00Z" w:initials="PC">
    <w:p w14:paraId="5AC23856" w14:textId="77777777" w:rsidR="00FB27F3" w:rsidRDefault="00FB27F3" w:rsidP="00FB27F3">
      <w:pPr>
        <w:pStyle w:val="Commentaire"/>
      </w:pPr>
      <w:r>
        <w:rPr>
          <w:rStyle w:val="Marquedecommentaire"/>
        </w:rPr>
        <w:annotationRef/>
      </w:r>
      <w:r>
        <w:t>Is reminiscent of</w:t>
      </w:r>
    </w:p>
  </w:comment>
  <w:comment w:id="48" w:author="Caron, Pier-Olivier" w:date="2024-10-17T08:36:00Z" w:initials="PC">
    <w:p w14:paraId="7EAA7108" w14:textId="77777777" w:rsidR="00FB27F3" w:rsidRDefault="00FB27F3" w:rsidP="00FB27F3">
      <w:pPr>
        <w:pStyle w:val="Commentaire"/>
      </w:pPr>
      <w:r>
        <w:rPr>
          <w:rStyle w:val="Marquedecommentaire"/>
        </w:rPr>
        <w:annotationRef/>
      </w:r>
      <w:r>
        <w:t>Justify</w:t>
      </w:r>
    </w:p>
    <w:p w14:paraId="6BBF4859" w14:textId="77777777" w:rsidR="00FB27F3" w:rsidRDefault="00FB27F3" w:rsidP="00FB27F3">
      <w:pPr>
        <w:pStyle w:val="Commentaire"/>
      </w:pPr>
      <w:r>
        <w:t>Warrant</w:t>
      </w:r>
    </w:p>
    <w:p w14:paraId="54A1C9BE" w14:textId="77777777" w:rsidR="00FB27F3" w:rsidRDefault="00FB27F3" w:rsidP="00FB27F3">
      <w:pPr>
        <w:pStyle w:val="Commentaire"/>
      </w:pPr>
      <w:r>
        <w:t>Lead to</w:t>
      </w:r>
    </w:p>
  </w:comment>
  <w:comment w:id="49" w:author="Caron, Pier-Olivier" w:date="2024-10-17T08:36:00Z" w:initials="PC">
    <w:p w14:paraId="30572125" w14:textId="77777777" w:rsidR="00FB27F3" w:rsidRDefault="00FB27F3" w:rsidP="00FB27F3">
      <w:pPr>
        <w:pStyle w:val="Commentaire"/>
      </w:pPr>
      <w:r>
        <w:rPr>
          <w:rStyle w:val="Marquedecommentaire"/>
        </w:rPr>
        <w:annotationRef/>
      </w:r>
      <w:r>
        <w:t>Title&amp;</w:t>
      </w:r>
    </w:p>
  </w:comment>
  <w:comment w:id="50" w:author="Caron, Pier-Olivier" w:date="2024-10-17T08:57:00Z" w:initials="PC">
    <w:p w14:paraId="0328D606" w14:textId="77777777" w:rsidR="004D32B5" w:rsidRDefault="004D32B5" w:rsidP="004D32B5">
      <w:pPr>
        <w:pStyle w:val="Commentaire"/>
      </w:pPr>
      <w:r>
        <w:rPr>
          <w:rStyle w:val="Marquedecommentaire"/>
        </w:rPr>
        <w:annotationRef/>
      </w:r>
      <w:r>
        <w:t>Je suis très confus par cette section qui mélange</w:t>
      </w:r>
    </w:p>
    <w:p w14:paraId="79D8A65B" w14:textId="77777777" w:rsidR="004D32B5" w:rsidRDefault="004D32B5" w:rsidP="004D32B5">
      <w:pPr>
        <w:pStyle w:val="Commentaire"/>
      </w:pPr>
      <w:r>
        <w:t>Consideration et implementation. J’aimerais une voir d’abord les considérations «théorique» puis dans l’exemple juste après, voir ces considérations en pratique. Là, c’est mélangé entre théorique et pratique sans réel exemple sur lequel se baser.</w:t>
      </w:r>
    </w:p>
  </w:comment>
  <w:comment w:id="53" w:author="Caron, Pier-Olivier" w:date="2024-10-17T08:43:00Z" w:initials="PC">
    <w:p w14:paraId="747FBA83" w14:textId="3D6AAA42" w:rsidR="00C616BA" w:rsidRDefault="00C616BA" w:rsidP="00C616BA">
      <w:pPr>
        <w:pStyle w:val="Commentaire"/>
      </w:pPr>
      <w:r>
        <w:rPr>
          <w:rStyle w:val="Marquedecommentaire"/>
        </w:rPr>
        <w:annotationRef/>
      </w:r>
      <w:r>
        <w:t>?</w:t>
      </w:r>
    </w:p>
  </w:comment>
  <w:comment w:id="54" w:author="Caron, Pier-Olivier" w:date="2024-10-17T08:46:00Z" w:initials="PC">
    <w:p w14:paraId="5EBBDE99" w14:textId="77777777" w:rsidR="00F16CF3" w:rsidRDefault="00F16CF3" w:rsidP="00F16CF3">
      <w:pPr>
        <w:pStyle w:val="Commentaire"/>
      </w:pPr>
      <w:r>
        <w:rPr>
          <w:rStyle w:val="Marquedecommentaire"/>
        </w:rPr>
        <w:annotationRef/>
      </w:r>
      <w:r>
        <w:t>Je commence à être fort confus.</w:t>
      </w:r>
    </w:p>
    <w:p w14:paraId="685788C5" w14:textId="77777777" w:rsidR="00F16CF3" w:rsidRDefault="00F16CF3" w:rsidP="00F16CF3">
      <w:pPr>
        <w:pStyle w:val="Commentaire"/>
      </w:pPr>
      <w:r>
        <w:t xml:space="preserve">Est-ce un exemple des calculs de SCROF ou un exemple des programmes? </w:t>
      </w:r>
    </w:p>
    <w:p w14:paraId="0126CAB5" w14:textId="77777777" w:rsidR="00F16CF3" w:rsidRDefault="00F16CF3" w:rsidP="00F16CF3">
      <w:pPr>
        <w:pStyle w:val="Commentaire"/>
      </w:pPr>
    </w:p>
    <w:p w14:paraId="7F59C462" w14:textId="77777777" w:rsidR="00F16CF3" w:rsidRDefault="00F16CF3" w:rsidP="00F16CF3">
      <w:pPr>
        <w:pStyle w:val="Commentaire"/>
      </w:pPr>
      <w:r>
        <w:t>Je distinguerais les deux</w:t>
      </w:r>
    </w:p>
  </w:comment>
  <w:comment w:id="55" w:author="Caron, Pier-Olivier" w:date="2024-10-17T08:48:00Z" w:initials="PC">
    <w:p w14:paraId="3F50F765" w14:textId="77777777" w:rsidR="00F16CF3" w:rsidRDefault="00F16CF3" w:rsidP="00F16CF3">
      <w:pPr>
        <w:pStyle w:val="Commentaire"/>
      </w:pPr>
      <w:r>
        <w:rPr>
          <w:rStyle w:val="Marquedecommentaire"/>
        </w:rPr>
        <w:annotationRef/>
      </w:r>
      <w:r>
        <w:t>Il manque probablement une transition ici. Peut-être ajouter un titre et plus de détails sur l’exemple et dire qu’un exemple complet sera décrit dans la section.</w:t>
      </w:r>
    </w:p>
  </w:comment>
  <w:comment w:id="56" w:author="Caron, Pier-Olivier" w:date="2024-10-17T08:49:00Z" w:initials="PC">
    <w:p w14:paraId="019DD0FE" w14:textId="77777777" w:rsidR="00F16CF3" w:rsidRDefault="00F16CF3" w:rsidP="00F16CF3">
      <w:pPr>
        <w:pStyle w:val="Commentaire"/>
      </w:pPr>
      <w:r>
        <w:rPr>
          <w:rStyle w:val="Marquedecommentaire"/>
        </w:rPr>
        <w:annotationRef/>
      </w:r>
      <w:r>
        <w:t>Séparer les «considerations» et ce qui concerne le programme</w:t>
      </w:r>
    </w:p>
  </w:comment>
  <w:comment w:id="57" w:author="Caron, Pier-Olivier" w:date="2024-10-17T08:58:00Z" w:initials="PC">
    <w:p w14:paraId="012AA919" w14:textId="77777777" w:rsidR="004D32B5" w:rsidRDefault="004D32B5" w:rsidP="004D32B5">
      <w:pPr>
        <w:pStyle w:val="Commentaire"/>
      </w:pPr>
      <w:r>
        <w:rPr>
          <w:rStyle w:val="Marquedecommentaire"/>
        </w:rPr>
        <w:annotationRef/>
      </w:r>
      <w:r>
        <w:t>À toute fin pratique, je commencerais avec un exemple simple, puis un exemple compliqué.</w:t>
      </w:r>
    </w:p>
  </w:comment>
  <w:comment w:id="58" w:author="Caron, Pier-Olivier" w:date="2024-10-17T08:57:00Z" w:initials="PC">
    <w:p w14:paraId="51BCA6AB" w14:textId="0C80D0A8" w:rsidR="004D32B5" w:rsidRDefault="004D32B5" w:rsidP="004D32B5">
      <w:pPr>
        <w:pStyle w:val="Commentaire"/>
      </w:pPr>
      <w:r>
        <w:rPr>
          <w:rStyle w:val="Marquedecommentaire"/>
        </w:rPr>
        <w:annotationRef/>
      </w:r>
      <w:r>
        <w:t>In table?</w:t>
      </w:r>
    </w:p>
  </w:comment>
  <w:comment w:id="60" w:author="Caron, Pier-Olivier" w:date="2024-10-17T08:58:00Z" w:initials="PC">
    <w:p w14:paraId="3A77FD4E" w14:textId="77777777" w:rsidR="004D32B5" w:rsidRDefault="004D32B5" w:rsidP="004D32B5">
      <w:pPr>
        <w:pStyle w:val="Commentaire"/>
      </w:pPr>
      <w:r>
        <w:rPr>
          <w:rStyle w:val="Marquedecommentaire"/>
        </w:rPr>
        <w:annotationRef/>
      </w:r>
      <w:r>
        <w:t>Could you not get away with lower ss?</w:t>
      </w:r>
    </w:p>
  </w:comment>
  <w:comment w:id="61" w:author="Caron, Pier-Olivier" w:date="2024-10-17T09:00:00Z" w:initials="PC">
    <w:p w14:paraId="71C5E5F0" w14:textId="77777777" w:rsidR="004D32B5" w:rsidRDefault="004D32B5" w:rsidP="004D32B5">
      <w:pPr>
        <w:pStyle w:val="Commentaire"/>
      </w:pPr>
      <w:r>
        <w:rPr>
          <w:rStyle w:val="Marquedecommentaire"/>
        </w:rPr>
        <w:annotationRef/>
      </w:r>
      <w:r>
        <w:t>Peut-être que ça n’en vaut pas la peine, mais tu pourrais les solutions avec CD, PA, NEST et d’autres?</w:t>
      </w:r>
    </w:p>
  </w:comment>
  <w:comment w:id="62" w:author="Caron, Pier-Olivier" w:date="2024-10-17T09:01:00Z" w:initials="PC">
    <w:p w14:paraId="0021AE47" w14:textId="77777777" w:rsidR="004D32B5" w:rsidRDefault="004D32B5" w:rsidP="004D32B5">
      <w:pPr>
        <w:pStyle w:val="Commentaire"/>
      </w:pPr>
      <w:r>
        <w:rPr>
          <w:rStyle w:val="Marquedecommentaire"/>
        </w:rPr>
        <w:annotationRef/>
      </w:r>
      <w:r>
        <w:t>Je présenterais ça avant la structure difficile.</w:t>
      </w:r>
    </w:p>
  </w:comment>
  <w:comment w:id="63" w:author="Caron, Pier-Olivier" w:date="2024-10-17T09:02:00Z" w:initials="PC">
    <w:p w14:paraId="3B9FAB79" w14:textId="77777777" w:rsidR="004D32B5" w:rsidRDefault="004D32B5" w:rsidP="004D32B5">
      <w:pPr>
        <w:pStyle w:val="Commentaire"/>
      </w:pPr>
      <w:r>
        <w:rPr>
          <w:rStyle w:val="Marquedecommentaire"/>
        </w:rPr>
        <w:annotationRef/>
      </w:r>
      <w:r>
        <w:t>Mentionner que c’est basé sur la matrice de corr présentée à la page XXX de TF (et non les vraies données)</w:t>
      </w:r>
    </w:p>
  </w:comment>
  <w:comment w:id="66" w:author="Caron, Pier-Olivier" w:date="2024-10-17T09:04:00Z" w:initials="PC">
    <w:p w14:paraId="6E3027E7" w14:textId="77777777" w:rsidR="004D32B5" w:rsidRDefault="004D32B5" w:rsidP="004D32B5">
      <w:pPr>
        <w:pStyle w:val="Commentaire"/>
      </w:pPr>
      <w:r>
        <w:rPr>
          <w:rStyle w:val="Marquedecommentaire"/>
        </w:rPr>
        <w:annotationRef/>
      </w:r>
      <w:r>
        <w:t>Double négation?</w:t>
      </w:r>
    </w:p>
  </w:comment>
  <w:comment w:id="67" w:author="Caron, Pier-Olivier" w:date="2024-10-17T09:06:00Z" w:initials="PC">
    <w:p w14:paraId="33B88731" w14:textId="77777777" w:rsidR="00DA37FA" w:rsidRDefault="00DA37FA" w:rsidP="00DA37FA">
      <w:pPr>
        <w:pStyle w:val="Commentaire"/>
      </w:pPr>
      <w:r>
        <w:rPr>
          <w:rStyle w:val="Marquedecommentaire"/>
        </w:rPr>
        <w:annotationRef/>
      </w:r>
      <w:r>
        <w:t>J’imagine que la conclusion n’est pas encore terminée?</w:t>
      </w:r>
    </w:p>
  </w:comment>
  <w:comment w:id="68" w:author="Caron, Pier-Olivier" w:date="2024-10-17T09:05:00Z" w:initials="PC">
    <w:p w14:paraId="48337649" w14:textId="320273F0" w:rsidR="004D32B5" w:rsidRDefault="004D32B5" w:rsidP="004D32B5">
      <w:pPr>
        <w:pStyle w:val="Commentaire"/>
      </w:pPr>
      <w:r>
        <w:rPr>
          <w:rStyle w:val="Marquedecommentaire"/>
        </w:rPr>
        <w:annotationRef/>
      </w:r>
      <w:r>
        <w:t>Have to be explored further</w:t>
      </w:r>
    </w:p>
  </w:comment>
  <w:comment w:id="75" w:author="Caron, Pier-Olivier" w:date="2024-10-17T08:53:00Z" w:initials="PC">
    <w:p w14:paraId="769DFB4D" w14:textId="34E05C57" w:rsidR="00F16CF3" w:rsidRDefault="00F16CF3" w:rsidP="00F16CF3">
      <w:pPr>
        <w:pStyle w:val="Commentaire"/>
      </w:pPr>
      <w:r>
        <w:rPr>
          <w:rStyle w:val="Marquedecommentaire"/>
        </w:rPr>
        <w:annotationRef/>
      </w:r>
      <w:r>
        <w:t>Appendix</w:t>
      </w:r>
    </w:p>
  </w:comment>
  <w:comment w:id="76" w:author="Caron, Pier-Olivier" w:date="2024-10-17T08:52:00Z" w:initials="PC">
    <w:p w14:paraId="1AD5343A" w14:textId="62C866EC" w:rsidR="00F16CF3" w:rsidRDefault="00F16CF3" w:rsidP="00F16CF3">
      <w:pPr>
        <w:pStyle w:val="Commentaire"/>
      </w:pPr>
      <w:r>
        <w:rPr>
          <w:rStyle w:val="Marquedecommentaire"/>
        </w:rPr>
        <w:annotationRef/>
      </w:r>
      <w:r>
        <w:t>Either two separated and numbered tables or concatenate them.</w:t>
      </w:r>
    </w:p>
  </w:comment>
  <w:comment w:id="77" w:author="Caron, Pier-Olivier" w:date="2024-10-17T08:52:00Z" w:initials="PC">
    <w:p w14:paraId="44D5C87D" w14:textId="7F39641D" w:rsidR="00F16CF3" w:rsidRDefault="00F16CF3" w:rsidP="00F16CF3">
      <w:pPr>
        <w:pStyle w:val="Commentaire"/>
      </w:pPr>
      <w:r>
        <w:rPr>
          <w:rStyle w:val="Marquedecommentaire"/>
        </w:rPr>
        <w:annotationRef/>
      </w:r>
      <w:r>
        <w:t>Either two separated and numbered tables or concatenate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123F2E9" w15:done="0"/>
  <w15:commentEx w15:paraId="4DF2D038" w15:done="0"/>
  <w15:commentEx w15:paraId="470F3370" w15:done="0"/>
  <w15:commentEx w15:paraId="79DCA9CE" w15:done="0"/>
  <w15:commentEx w15:paraId="1C60B185" w15:done="0"/>
  <w15:commentEx w15:paraId="7B47ACCB" w15:done="0"/>
  <w15:commentEx w15:paraId="1AD1700C" w15:done="0"/>
  <w15:commentEx w15:paraId="330F6F34" w15:done="0"/>
  <w15:commentEx w15:paraId="6E81DBC1" w15:done="0"/>
  <w15:commentEx w15:paraId="5AC23856" w15:done="0"/>
  <w15:commentEx w15:paraId="54A1C9BE" w15:done="0"/>
  <w15:commentEx w15:paraId="30572125" w15:done="0"/>
  <w15:commentEx w15:paraId="79D8A65B" w15:done="0"/>
  <w15:commentEx w15:paraId="747FBA83" w15:done="0"/>
  <w15:commentEx w15:paraId="7F59C462" w15:done="0"/>
  <w15:commentEx w15:paraId="3F50F765" w15:paraIdParent="7F59C462" w15:done="0"/>
  <w15:commentEx w15:paraId="019DD0FE" w15:paraIdParent="7F59C462" w15:done="0"/>
  <w15:commentEx w15:paraId="012AA919" w15:done="0"/>
  <w15:commentEx w15:paraId="51BCA6AB" w15:done="0"/>
  <w15:commentEx w15:paraId="3A77FD4E" w15:done="0"/>
  <w15:commentEx w15:paraId="71C5E5F0" w15:done="0"/>
  <w15:commentEx w15:paraId="0021AE47" w15:done="0"/>
  <w15:commentEx w15:paraId="3B9FAB79" w15:done="0"/>
  <w15:commentEx w15:paraId="6E3027E7" w15:done="0"/>
  <w15:commentEx w15:paraId="33B88731" w15:done="0"/>
  <w15:commentEx w15:paraId="48337649" w15:done="0"/>
  <w15:commentEx w15:paraId="769DFB4D" w15:done="0"/>
  <w15:commentEx w15:paraId="1AD5343A" w15:done="0"/>
  <w15:commentEx w15:paraId="44D5C8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31B12B" w16cex:dateUtc="2024-10-17T12:10:00Z"/>
  <w16cex:commentExtensible w16cex:durableId="640BFE41" w16cex:dateUtc="2024-10-17T12:14:00Z"/>
  <w16cex:commentExtensible w16cex:durableId="67335B77" w16cex:dateUtc="2024-10-17T12:16:00Z"/>
  <w16cex:commentExtensible w16cex:durableId="48F63636" w16cex:dateUtc="2024-10-17T12:16:00Z"/>
  <w16cex:commentExtensible w16cex:durableId="60B54AB4" w16cex:dateUtc="2024-10-17T12:19:00Z"/>
  <w16cex:commentExtensible w16cex:durableId="4A9BD08F" w16cex:dateUtc="2024-10-17T12:23:00Z"/>
  <w16cex:commentExtensible w16cex:durableId="6F138031" w16cex:dateUtc="2024-10-17T12:32:00Z"/>
  <w16cex:commentExtensible w16cex:durableId="2FDDE503" w16cex:dateUtc="2024-10-17T12:32:00Z"/>
  <w16cex:commentExtensible w16cex:durableId="7EE5C428" w16cex:dateUtc="2024-10-17T12:33:00Z"/>
  <w16cex:commentExtensible w16cex:durableId="10744AD5" w16cex:dateUtc="2024-10-17T12:34:00Z"/>
  <w16cex:commentExtensible w16cex:durableId="20272674" w16cex:dateUtc="2024-10-17T12:36:00Z"/>
  <w16cex:commentExtensible w16cex:durableId="35F40B26" w16cex:dateUtc="2024-10-17T12:36:00Z"/>
  <w16cex:commentExtensible w16cex:durableId="6AC21E90" w16cex:dateUtc="2024-10-17T12:57:00Z"/>
  <w16cex:commentExtensible w16cex:durableId="0BEAF917" w16cex:dateUtc="2024-10-17T12:43:00Z"/>
  <w16cex:commentExtensible w16cex:durableId="00BCC5A5" w16cex:dateUtc="2024-10-17T12:46:00Z"/>
  <w16cex:commentExtensible w16cex:durableId="68E00DD6" w16cex:dateUtc="2024-10-17T12:48:00Z"/>
  <w16cex:commentExtensible w16cex:durableId="0EDA9290" w16cex:dateUtc="2024-10-17T12:49:00Z"/>
  <w16cex:commentExtensible w16cex:durableId="14355E94" w16cex:dateUtc="2024-10-17T12:58:00Z"/>
  <w16cex:commentExtensible w16cex:durableId="2E9CC934" w16cex:dateUtc="2024-10-17T12:57:00Z"/>
  <w16cex:commentExtensible w16cex:durableId="3FA95208" w16cex:dateUtc="2024-10-17T12:58:00Z"/>
  <w16cex:commentExtensible w16cex:durableId="1840475E" w16cex:dateUtc="2024-10-17T13:00:00Z"/>
  <w16cex:commentExtensible w16cex:durableId="270385E0" w16cex:dateUtc="2024-10-17T13:01:00Z"/>
  <w16cex:commentExtensible w16cex:durableId="4CDDF6CD" w16cex:dateUtc="2024-10-17T13:02:00Z"/>
  <w16cex:commentExtensible w16cex:durableId="52ADADE9" w16cex:dateUtc="2024-10-17T13:04:00Z"/>
  <w16cex:commentExtensible w16cex:durableId="09555D84" w16cex:dateUtc="2024-10-17T13:06:00Z"/>
  <w16cex:commentExtensible w16cex:durableId="76AF6E64" w16cex:dateUtc="2024-10-17T13:05:00Z"/>
  <w16cex:commentExtensible w16cex:durableId="1E4EC081" w16cex:dateUtc="2024-10-17T12:53:00Z"/>
  <w16cex:commentExtensible w16cex:durableId="0C00A5D3" w16cex:dateUtc="2024-10-17T12:52:00Z"/>
  <w16cex:commentExtensible w16cex:durableId="31EECEB1" w16cex:dateUtc="2024-10-17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123F2E9" w16cid:durableId="6E31B12B"/>
  <w16cid:commentId w16cid:paraId="4DF2D038" w16cid:durableId="640BFE41"/>
  <w16cid:commentId w16cid:paraId="470F3370" w16cid:durableId="67335B77"/>
  <w16cid:commentId w16cid:paraId="79DCA9CE" w16cid:durableId="48F63636"/>
  <w16cid:commentId w16cid:paraId="1C60B185" w16cid:durableId="60B54AB4"/>
  <w16cid:commentId w16cid:paraId="7B47ACCB" w16cid:durableId="4A9BD08F"/>
  <w16cid:commentId w16cid:paraId="1AD1700C" w16cid:durableId="6F138031"/>
  <w16cid:commentId w16cid:paraId="330F6F34" w16cid:durableId="2FDDE503"/>
  <w16cid:commentId w16cid:paraId="6E81DBC1" w16cid:durableId="7EE5C428"/>
  <w16cid:commentId w16cid:paraId="5AC23856" w16cid:durableId="10744AD5"/>
  <w16cid:commentId w16cid:paraId="54A1C9BE" w16cid:durableId="20272674"/>
  <w16cid:commentId w16cid:paraId="30572125" w16cid:durableId="35F40B26"/>
  <w16cid:commentId w16cid:paraId="79D8A65B" w16cid:durableId="6AC21E90"/>
  <w16cid:commentId w16cid:paraId="747FBA83" w16cid:durableId="0BEAF917"/>
  <w16cid:commentId w16cid:paraId="7F59C462" w16cid:durableId="00BCC5A5"/>
  <w16cid:commentId w16cid:paraId="3F50F765" w16cid:durableId="68E00DD6"/>
  <w16cid:commentId w16cid:paraId="019DD0FE" w16cid:durableId="0EDA9290"/>
  <w16cid:commentId w16cid:paraId="012AA919" w16cid:durableId="14355E94"/>
  <w16cid:commentId w16cid:paraId="51BCA6AB" w16cid:durableId="2E9CC934"/>
  <w16cid:commentId w16cid:paraId="3A77FD4E" w16cid:durableId="3FA95208"/>
  <w16cid:commentId w16cid:paraId="71C5E5F0" w16cid:durableId="1840475E"/>
  <w16cid:commentId w16cid:paraId="0021AE47" w16cid:durableId="270385E0"/>
  <w16cid:commentId w16cid:paraId="3B9FAB79" w16cid:durableId="4CDDF6CD"/>
  <w16cid:commentId w16cid:paraId="6E3027E7" w16cid:durableId="52ADADE9"/>
  <w16cid:commentId w16cid:paraId="33B88731" w16cid:durableId="09555D84"/>
  <w16cid:commentId w16cid:paraId="48337649" w16cid:durableId="76AF6E64"/>
  <w16cid:commentId w16cid:paraId="769DFB4D" w16cid:durableId="1E4EC081"/>
  <w16cid:commentId w16cid:paraId="1AD5343A" w16cid:durableId="0C00A5D3"/>
  <w16cid:commentId w16cid:paraId="44D5C87D" w16cid:durableId="31EECE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E51E1" w14:textId="77777777" w:rsidR="003B7A9B" w:rsidRDefault="003B7A9B" w:rsidP="000855D0">
      <w:pPr>
        <w:spacing w:after="0" w:line="240" w:lineRule="auto"/>
      </w:pPr>
      <w:r>
        <w:separator/>
      </w:r>
    </w:p>
  </w:endnote>
  <w:endnote w:type="continuationSeparator" w:id="0">
    <w:p w14:paraId="77619748" w14:textId="77777777" w:rsidR="003B7A9B" w:rsidRDefault="003B7A9B" w:rsidP="00085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C2E82" w14:textId="77777777" w:rsidR="00EC1015" w:rsidRDefault="00EC1015">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492FF" w14:textId="77777777" w:rsidR="00712B07" w:rsidRDefault="00712B07">
    <w:pPr>
      <w:pStyle w:val="Pieddepag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DA051" w14:textId="47D261B9" w:rsidR="00712B07" w:rsidRDefault="00712B07">
    <w:pPr>
      <w:pStyle w:val="Pieddepage"/>
      <w:jc w:val="right"/>
    </w:pPr>
    <w:r>
      <w:t>SCF</w:t>
    </w:r>
    <w:r w:rsidR="002C72E8">
      <w:t>A</w:t>
    </w:r>
    <w:r>
      <w:t>-</w:t>
    </w:r>
    <w:sdt>
      <w:sdtPr>
        <w:id w:val="163285350"/>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p>
  <w:p w14:paraId="3B2B7CAE" w14:textId="77777777" w:rsidR="00712B07" w:rsidRDefault="00712B07">
    <w:pPr>
      <w:pStyle w:val="Pieddepage"/>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5A95B" w14:textId="77777777" w:rsidR="00712B07" w:rsidRDefault="00712B0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CDF53" w14:textId="77777777" w:rsidR="00EC1015" w:rsidRDefault="00EC1015">
    <w:pPr>
      <w:pStyle w:val="Pieddepage"/>
      <w:jc w:val="right"/>
    </w:pPr>
    <w:r>
      <w:t>SCFA-</w:t>
    </w:r>
    <w:sdt>
      <w:sdtPr>
        <w:id w:val="-88927391"/>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p>
  <w:p w14:paraId="546039E2" w14:textId="77777777" w:rsidR="00EC1015" w:rsidRDefault="00EC101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6D4F9" w14:textId="77777777" w:rsidR="00EC1015" w:rsidRDefault="00EC1015">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8BA58" w14:textId="77777777" w:rsidR="00EC1015" w:rsidRDefault="00EC1015">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704A7" w14:textId="77777777" w:rsidR="00EC1015" w:rsidRDefault="00EC1015">
    <w:pPr>
      <w:pStyle w:val="Pieddepage"/>
      <w:jc w:val="right"/>
    </w:pPr>
    <w:r>
      <w:t>SCFA-</w:t>
    </w:r>
    <w:sdt>
      <w:sdtPr>
        <w:id w:val="-1943521695"/>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p>
  <w:p w14:paraId="099A436D" w14:textId="77777777" w:rsidR="00EC1015" w:rsidRDefault="00EC1015">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6AA92" w14:textId="77777777" w:rsidR="00EC1015" w:rsidRDefault="00EC1015">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77395" w14:textId="77777777" w:rsidR="008A4CC9" w:rsidRDefault="008A4CC9">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29CDF" w14:textId="77777777" w:rsidR="008A4CC9" w:rsidRDefault="008A4CC9">
    <w:pPr>
      <w:pStyle w:val="Pieddepage"/>
      <w:jc w:val="right"/>
    </w:pPr>
    <w:r>
      <w:t>SCFA-</w:t>
    </w:r>
    <w:sdt>
      <w:sdtPr>
        <w:id w:val="1150327782"/>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p>
  <w:p w14:paraId="40D8D3B4" w14:textId="77777777" w:rsidR="008A4CC9" w:rsidRDefault="008A4CC9">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16423" w14:textId="77777777" w:rsidR="008A4CC9" w:rsidRDefault="008A4CC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8DF7C1" w14:textId="77777777" w:rsidR="003B7A9B" w:rsidRDefault="003B7A9B" w:rsidP="000855D0">
      <w:pPr>
        <w:spacing w:after="0" w:line="240" w:lineRule="auto"/>
      </w:pPr>
      <w:r>
        <w:separator/>
      </w:r>
    </w:p>
  </w:footnote>
  <w:footnote w:type="continuationSeparator" w:id="0">
    <w:p w14:paraId="05F16E54" w14:textId="77777777" w:rsidR="003B7A9B" w:rsidRDefault="003B7A9B" w:rsidP="000855D0">
      <w:pPr>
        <w:spacing w:after="0" w:line="240" w:lineRule="auto"/>
      </w:pPr>
      <w:r>
        <w:continuationSeparator/>
      </w:r>
    </w:p>
  </w:footnote>
  <w:footnote w:id="1">
    <w:p w14:paraId="3885601A" w14:textId="41F38BAC" w:rsidR="00387230" w:rsidRPr="00271AF9" w:rsidRDefault="00387230" w:rsidP="00387230">
      <w:pPr>
        <w:pStyle w:val="Notedebasdepage"/>
        <w:rPr>
          <w:rFonts w:ascii="Times New Roman" w:hAnsi="Times New Roman" w:cs="Times New Roman"/>
          <w:lang w:val="en-US"/>
        </w:rPr>
      </w:pPr>
      <w:r>
        <w:rPr>
          <w:rStyle w:val="Appelnotedebasdep"/>
        </w:rPr>
        <w:footnoteRef/>
      </w:r>
      <w:r w:rsidRPr="000D244B">
        <w:rPr>
          <w:lang w:val="en-US"/>
        </w:rPr>
        <w:t xml:space="preserve"> </w:t>
      </w:r>
      <w:r w:rsidRPr="00271AF9">
        <w:rPr>
          <w:rFonts w:ascii="Times New Roman" w:hAnsi="Times New Roman" w:cs="Times New Roman"/>
          <w:lang w:val="en-US"/>
        </w:rPr>
        <w:t>Spearman (1904) discussed that the correlation of</w:t>
      </w:r>
      <w:r w:rsidR="0034324B" w:rsidRPr="00271AF9">
        <w:rPr>
          <w:rFonts w:ascii="Times New Roman" w:hAnsi="Times New Roman" w:cs="Times New Roman"/>
          <w:lang w:val="en-US"/>
        </w:rPr>
        <w:t xml:space="preserve"> two</w:t>
      </w:r>
      <w:r w:rsidRPr="00271AF9">
        <w:rPr>
          <w:rFonts w:ascii="Times New Roman" w:hAnsi="Times New Roman" w:cs="Times New Roman"/>
          <w:lang w:val="en-US"/>
        </w:rPr>
        <w:t xml:space="preserve"> observed variables systematically underestimates the correlation between the “true objective value”</w:t>
      </w:r>
      <w:r w:rsidR="00CC4980" w:rsidRPr="00271AF9">
        <w:rPr>
          <w:rFonts w:ascii="Times New Roman" w:hAnsi="Times New Roman" w:cs="Times New Roman"/>
          <w:lang w:val="en-US"/>
        </w:rPr>
        <w:t xml:space="preserve"> (‘signal’ in this manuscript)</w:t>
      </w:r>
      <w:r w:rsidRPr="00271AF9">
        <w:rPr>
          <w:rFonts w:ascii="Times New Roman" w:hAnsi="Times New Roman" w:cs="Times New Roman"/>
          <w:lang w:val="en-US"/>
        </w:rPr>
        <w:t xml:space="preserve"> of t</w:t>
      </w:r>
      <w:r w:rsidR="0034324B" w:rsidRPr="00271AF9">
        <w:rPr>
          <w:rFonts w:ascii="Times New Roman" w:hAnsi="Times New Roman" w:cs="Times New Roman"/>
          <w:lang w:val="en-US"/>
        </w:rPr>
        <w:t>he</w:t>
      </w:r>
      <w:r w:rsidRPr="00271AF9">
        <w:rPr>
          <w:rFonts w:ascii="Times New Roman" w:hAnsi="Times New Roman" w:cs="Times New Roman"/>
          <w:lang w:val="en-US"/>
        </w:rPr>
        <w:t xml:space="preserve"> variables each measured with error. He proposed two ways to correct the attenuation, both based on the correlations of independent replications of each variable. He further illustrated that each approach brings the corrected correlation of the true objective value of the two variables to 1.0, which is to be expected in absence of noise (although not when one variable reflects a unique source of variance besides the common one).</w:t>
      </w:r>
    </w:p>
  </w:footnote>
  <w:footnote w:id="2">
    <w:p w14:paraId="06DC3C66" w14:textId="6511CCDC" w:rsidR="006B41D1" w:rsidRPr="006B41D1" w:rsidRDefault="006B41D1">
      <w:pPr>
        <w:pStyle w:val="Notedebasdepage"/>
        <w:rPr>
          <w:lang w:val="en-US"/>
        </w:rPr>
      </w:pPr>
      <w:r>
        <w:rPr>
          <w:rStyle w:val="Appelnotedebasdep"/>
        </w:rPr>
        <w:footnoteRef/>
      </w:r>
      <w:r w:rsidRPr="006B41D1">
        <w:rPr>
          <w:lang w:val="en-US"/>
        </w:rPr>
        <w:t xml:space="preserve"> </w:t>
      </w:r>
      <w:r w:rsidRPr="00271AF9">
        <w:rPr>
          <w:rFonts w:ascii="Times New Roman" w:hAnsi="Times New Roman" w:cs="Times New Roman"/>
          <w:sz w:val="22"/>
          <w:szCs w:val="22"/>
          <w:lang w:val="en-US"/>
        </w:rPr>
        <w:t xml:space="preserve">As a rule, expected null values divided by their standard error become </w:t>
      </w:r>
      <w:r w:rsidRPr="00271AF9">
        <w:rPr>
          <w:rFonts w:ascii="Times New Roman" w:hAnsi="Times New Roman" w:cs="Times New Roman"/>
          <w:i/>
          <w:iCs/>
          <w:sz w:val="22"/>
          <w:szCs w:val="22"/>
          <w:lang w:val="en-US"/>
        </w:rPr>
        <w:t>z</w:t>
      </w:r>
      <w:r w:rsidRPr="00271AF9">
        <w:rPr>
          <w:rFonts w:ascii="Times New Roman" w:hAnsi="Times New Roman" w:cs="Times New Roman"/>
          <w:sz w:val="22"/>
          <w:szCs w:val="22"/>
          <w:lang w:val="en-US"/>
        </w:rPr>
        <w:t xml:space="preserve"> scores. For expected null correlations, the standard error is 1/√(</w:t>
      </w:r>
      <w:r w:rsidRPr="00271AF9">
        <w:rPr>
          <w:rFonts w:ascii="Times New Roman" w:hAnsi="Times New Roman" w:cs="Times New Roman"/>
          <w:i/>
          <w:iCs/>
          <w:sz w:val="22"/>
          <w:szCs w:val="22"/>
          <w:lang w:val="en-US"/>
        </w:rPr>
        <w:t>N</w:t>
      </w:r>
      <w:r w:rsidRPr="00271AF9">
        <w:rPr>
          <w:rFonts w:ascii="Times New Roman" w:hAnsi="Times New Roman" w:cs="Times New Roman"/>
          <w:sz w:val="22"/>
          <w:szCs w:val="22"/>
          <w:lang w:val="en-US"/>
        </w:rPr>
        <w:t xml:space="preserve">-1), yielding </w:t>
      </w:r>
      <w:r w:rsidRPr="00271AF9">
        <w:rPr>
          <w:rFonts w:ascii="Times New Roman" w:hAnsi="Times New Roman" w:cs="Times New Roman"/>
          <w:i/>
          <w:iCs/>
          <w:sz w:val="22"/>
          <w:szCs w:val="22"/>
          <w:lang w:val="en-US"/>
        </w:rPr>
        <w:t xml:space="preserve">z </w:t>
      </w:r>
      <w:r w:rsidRPr="00271AF9">
        <w:rPr>
          <w:rFonts w:ascii="Times New Roman" w:hAnsi="Times New Roman" w:cs="Times New Roman"/>
          <w:sz w:val="22"/>
          <w:szCs w:val="22"/>
          <w:lang w:val="en-US"/>
        </w:rPr>
        <w:t xml:space="preserve">= </w:t>
      </w:r>
      <w:r w:rsidRPr="00271AF9">
        <w:rPr>
          <w:rFonts w:ascii="Times New Roman" w:hAnsi="Times New Roman" w:cs="Times New Roman"/>
          <w:i/>
          <w:iCs/>
          <w:sz w:val="22"/>
          <w:szCs w:val="22"/>
          <w:lang w:val="en-US"/>
        </w:rPr>
        <w:t xml:space="preserve">r </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N</w:t>
      </w:r>
      <w:r w:rsidRPr="00271AF9">
        <w:rPr>
          <w:rFonts w:ascii="Times New Roman" w:hAnsi="Times New Roman" w:cs="Times New Roman"/>
          <w:sz w:val="22"/>
          <w:szCs w:val="22"/>
          <w:lang w:val="en-US"/>
        </w:rPr>
        <w:noBreakHyphen/>
        <w:t xml:space="preserve">1). Also, a squared </w:t>
      </w:r>
      <w:r w:rsidRPr="00271AF9">
        <w:rPr>
          <w:rFonts w:ascii="Times New Roman" w:hAnsi="Times New Roman" w:cs="Times New Roman"/>
          <w:i/>
          <w:iCs/>
          <w:sz w:val="22"/>
          <w:szCs w:val="22"/>
          <w:lang w:val="en-US"/>
        </w:rPr>
        <w:t>z</w:t>
      </w:r>
      <w:r w:rsidRPr="00271AF9">
        <w:rPr>
          <w:rFonts w:ascii="Times New Roman" w:hAnsi="Times New Roman" w:cs="Times New Roman"/>
          <w:sz w:val="22"/>
          <w:szCs w:val="22"/>
          <w:lang w:val="en-US"/>
        </w:rPr>
        <w:t xml:space="preserve"> score, notably here </w:t>
      </w:r>
      <w:r w:rsidRPr="00271AF9">
        <w:rPr>
          <w:rFonts w:ascii="Times New Roman" w:hAnsi="Times New Roman" w:cs="Times New Roman"/>
          <w:i/>
          <w:iCs/>
          <w:sz w:val="22"/>
          <w:szCs w:val="22"/>
          <w:lang w:val="en-US"/>
        </w:rPr>
        <w:t>z</w:t>
      </w:r>
      <w:r w:rsidRPr="00271AF9">
        <w:rPr>
          <w:rFonts w:ascii="Times New Roman" w:hAnsi="Times New Roman" w:cs="Times New Roman"/>
          <w:sz w:val="22"/>
          <w:szCs w:val="22"/>
          <w:vertAlign w:val="superscript"/>
          <w:lang w:val="en-US"/>
        </w:rPr>
        <w:t>2</w:t>
      </w:r>
      <w:r w:rsidRPr="00271AF9">
        <w:rPr>
          <w:rFonts w:ascii="Times New Roman" w:hAnsi="Times New Roman" w:cs="Times New Roman"/>
          <w:sz w:val="22"/>
          <w:szCs w:val="22"/>
          <w:lang w:val="en-US"/>
        </w:rPr>
        <w:t xml:space="preserve"> = (</w:t>
      </w:r>
      <w:r w:rsidRPr="00271AF9">
        <w:rPr>
          <w:rFonts w:ascii="Times New Roman" w:hAnsi="Times New Roman" w:cs="Times New Roman"/>
          <w:i/>
          <w:iCs/>
          <w:sz w:val="22"/>
          <w:szCs w:val="22"/>
          <w:lang w:val="en-US"/>
        </w:rPr>
        <w:t>N</w:t>
      </w:r>
      <w:r w:rsidRPr="00271AF9">
        <w:rPr>
          <w:rFonts w:ascii="Times New Roman" w:hAnsi="Times New Roman" w:cs="Times New Roman"/>
          <w:sz w:val="22"/>
          <w:szCs w:val="22"/>
          <w:lang w:val="en-US"/>
        </w:rPr>
        <w:t xml:space="preserve">-1) </w:t>
      </w:r>
      <w:r w:rsidRPr="00271AF9">
        <w:rPr>
          <w:rFonts w:ascii="Times New Roman" w:hAnsi="Times New Roman" w:cs="Times New Roman"/>
          <w:i/>
          <w:iCs/>
          <w:sz w:val="22"/>
          <w:szCs w:val="22"/>
          <w:lang w:val="en-US"/>
        </w:rPr>
        <w:t>r</w:t>
      </w:r>
      <w:r w:rsidRPr="00271AF9">
        <w:rPr>
          <w:rFonts w:ascii="Times New Roman" w:hAnsi="Times New Roman" w:cs="Times New Roman"/>
          <w:sz w:val="22"/>
          <w:szCs w:val="22"/>
          <w:vertAlign w:val="superscript"/>
          <w:lang w:val="en-US"/>
        </w:rPr>
        <w:t>2</w:t>
      </w:r>
      <w:r w:rsidRPr="00271AF9">
        <w:rPr>
          <w:rFonts w:ascii="Times New Roman" w:hAnsi="Times New Roman" w:cs="Times New Roman"/>
          <w:sz w:val="22"/>
          <w:szCs w:val="22"/>
          <w:lang w:val="en-US"/>
        </w:rPr>
        <w:t>, is a χ</w:t>
      </w:r>
      <w:r w:rsidRPr="00271AF9">
        <w:rPr>
          <w:rFonts w:ascii="Times New Roman" w:hAnsi="Times New Roman" w:cs="Times New Roman"/>
          <w:sz w:val="22"/>
          <w:szCs w:val="22"/>
          <w:vertAlign w:val="superscript"/>
          <w:lang w:val="en-US"/>
        </w:rPr>
        <w:t>2</w:t>
      </w:r>
      <w:r w:rsidRPr="00271AF9">
        <w:rPr>
          <w:rFonts w:ascii="Times New Roman" w:hAnsi="Times New Roman" w:cs="Times New Roman"/>
          <w:sz w:val="22"/>
          <w:szCs w:val="22"/>
          <w:lang w:val="en-US"/>
        </w:rPr>
        <w:t xml:space="preserve">(1) (i.e., chi-square with one degree of freedom). The sum of </w:t>
      </w:r>
      <w:r w:rsidRPr="00271AF9">
        <w:rPr>
          <w:rFonts w:ascii="Times New Roman" w:hAnsi="Times New Roman" w:cs="Times New Roman"/>
          <w:i/>
          <w:iCs/>
          <w:sz w:val="22"/>
          <w:szCs w:val="22"/>
          <w:lang w:val="en-US"/>
        </w:rPr>
        <w:t>k</w:t>
      </w:r>
      <w:r w:rsidRPr="00271AF9">
        <w:rPr>
          <w:rFonts w:ascii="Times New Roman" w:hAnsi="Times New Roman" w:cs="Times New Roman"/>
          <w:sz w:val="22"/>
          <w:szCs w:val="22"/>
          <w:lang w:val="en-US"/>
        </w:rPr>
        <w:t xml:space="preserve"> independent χ</w:t>
      </w:r>
      <w:r w:rsidRPr="00271AF9">
        <w:rPr>
          <w:rFonts w:ascii="Times New Roman" w:hAnsi="Times New Roman" w:cs="Times New Roman"/>
          <w:sz w:val="22"/>
          <w:szCs w:val="22"/>
          <w:vertAlign w:val="superscript"/>
          <w:lang w:val="en-US"/>
        </w:rPr>
        <w:t>2</w:t>
      </w:r>
      <w:r w:rsidRPr="00271AF9">
        <w:rPr>
          <w:rFonts w:ascii="Times New Roman" w:hAnsi="Times New Roman" w:cs="Times New Roman"/>
          <w:sz w:val="22"/>
          <w:szCs w:val="22"/>
          <w:lang w:val="en-US"/>
        </w:rPr>
        <w:t>(1) is distributed as χ</w:t>
      </w:r>
      <w:r w:rsidRPr="00271AF9">
        <w:rPr>
          <w:rFonts w:ascii="Times New Roman" w:hAnsi="Times New Roman" w:cs="Times New Roman"/>
          <w:sz w:val="22"/>
          <w:szCs w:val="22"/>
          <w:vertAlign w:val="superscript"/>
          <w:lang w:val="en-US"/>
        </w:rPr>
        <w:t>2</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k</w:t>
      </w:r>
      <w:r w:rsidRPr="00271AF9">
        <w:rPr>
          <w:rFonts w:ascii="Times New Roman" w:hAnsi="Times New Roman" w:cs="Times New Roman"/>
          <w:sz w:val="22"/>
          <w:szCs w:val="22"/>
          <w:lang w:val="en-US"/>
        </w:rPr>
        <w:t xml:space="preserve">) under the null hypothesis. Here </w:t>
      </w:r>
      <w:r w:rsidRPr="00271AF9">
        <w:rPr>
          <w:rFonts w:ascii="Times New Roman" w:hAnsi="Times New Roman" w:cs="Times New Roman"/>
          <w:i/>
          <w:iCs/>
          <w:sz w:val="22"/>
          <w:szCs w:val="22"/>
          <w:lang w:val="en-US"/>
        </w:rPr>
        <w:t>k</w:t>
      </w:r>
      <w:r w:rsidRPr="00271AF9">
        <w:rPr>
          <w:rFonts w:ascii="Times New Roman" w:hAnsi="Times New Roman" w:cs="Times New Roman"/>
          <w:sz w:val="22"/>
          <w:szCs w:val="22"/>
          <w:lang w:val="en-US"/>
        </w:rPr>
        <w:t xml:space="preserve"> would be the number of correlations of the optimized signal cancellation contrast with the remaining variables, i.e., </w:t>
      </w:r>
      <w:r w:rsidRPr="00271AF9">
        <w:rPr>
          <w:rFonts w:ascii="Times New Roman" w:hAnsi="Times New Roman" w:cs="Times New Roman"/>
          <w:i/>
          <w:iCs/>
          <w:sz w:val="22"/>
          <w:szCs w:val="22"/>
          <w:lang w:val="en-US"/>
        </w:rPr>
        <w:t>k</w:t>
      </w:r>
      <w:r w:rsidRPr="00271AF9">
        <w:rPr>
          <w:rFonts w:ascii="Times New Roman" w:hAnsi="Times New Roman" w:cs="Times New Roman"/>
          <w:sz w:val="22"/>
          <w:szCs w:val="22"/>
          <w:lang w:val="en-US"/>
        </w:rPr>
        <w:t xml:space="preserve"> = 8 for pairwise signal cancellation attempts within a dataset of 10 variables.</w:t>
      </w:r>
    </w:p>
  </w:footnote>
  <w:footnote w:id="3">
    <w:p w14:paraId="51738B70" w14:textId="0AAF053E" w:rsidR="0065719D" w:rsidRPr="00271AF9" w:rsidRDefault="0065719D">
      <w:pPr>
        <w:pStyle w:val="Notedebasdepage"/>
        <w:rPr>
          <w:rFonts w:ascii="Times New Roman" w:hAnsi="Times New Roman" w:cs="Times New Roman"/>
          <w:sz w:val="22"/>
          <w:szCs w:val="22"/>
          <w:lang w:val="en-US"/>
        </w:rPr>
      </w:pPr>
      <w:r w:rsidRPr="00E77D56">
        <w:rPr>
          <w:rStyle w:val="Appelnotedebasdep"/>
          <w:rFonts w:ascii="Times New Roman" w:hAnsi="Times New Roman" w:cs="Times New Roman"/>
        </w:rPr>
        <w:footnoteRef/>
      </w:r>
      <w:r w:rsidRPr="00E77D56">
        <w:rPr>
          <w:rFonts w:ascii="Times New Roman" w:hAnsi="Times New Roman" w:cs="Times New Roman"/>
          <w:lang w:val="en-US"/>
        </w:rPr>
        <w:t xml:space="preserve"> </w:t>
      </w:r>
      <w:r w:rsidR="00786866" w:rsidRPr="00271AF9">
        <w:rPr>
          <w:rFonts w:ascii="Times New Roman" w:hAnsi="Times New Roman" w:cs="Times New Roman"/>
          <w:sz w:val="22"/>
          <w:szCs w:val="22"/>
          <w:lang w:val="en-US"/>
        </w:rPr>
        <w:t xml:space="preserve">Geometrically, signal cancellation </w:t>
      </w:r>
      <w:r w:rsidR="000827EE" w:rsidRPr="00271AF9">
        <w:rPr>
          <w:rFonts w:ascii="Times New Roman" w:hAnsi="Times New Roman" w:cs="Times New Roman"/>
          <w:sz w:val="22"/>
          <w:szCs w:val="22"/>
          <w:lang w:val="en-US"/>
        </w:rPr>
        <w:t xml:space="preserve">amounts to reaching the signal </w:t>
      </w:r>
      <w:r w:rsidR="00036CB6" w:rsidRPr="00271AF9">
        <w:rPr>
          <w:rFonts w:ascii="Times New Roman" w:hAnsi="Times New Roman" w:cs="Times New Roman"/>
          <w:sz w:val="22"/>
          <w:szCs w:val="22"/>
          <w:lang w:val="en-US"/>
        </w:rPr>
        <w:t xml:space="preserve">vector </w:t>
      </w:r>
      <w:r w:rsidR="000827EE" w:rsidRPr="00271AF9">
        <w:rPr>
          <w:rFonts w:ascii="Times New Roman" w:hAnsi="Times New Roman" w:cs="Times New Roman"/>
          <w:sz w:val="22"/>
          <w:szCs w:val="22"/>
          <w:lang w:val="en-US"/>
        </w:rPr>
        <w:t xml:space="preserve">of </w:t>
      </w:r>
      <w:r w:rsidR="000827EE" w:rsidRPr="00271AF9">
        <w:rPr>
          <w:rFonts w:ascii="Times New Roman" w:hAnsi="Times New Roman" w:cs="Times New Roman"/>
          <w:i/>
          <w:iCs/>
          <w:sz w:val="22"/>
          <w:szCs w:val="22"/>
          <w:lang w:val="en-US"/>
        </w:rPr>
        <w:t>V</w:t>
      </w:r>
      <w:r w:rsidR="000827EE" w:rsidRPr="00271AF9">
        <w:rPr>
          <w:rFonts w:ascii="Times New Roman" w:hAnsi="Times New Roman" w:cs="Times New Roman"/>
          <w:sz w:val="22"/>
          <w:szCs w:val="22"/>
          <w:lang w:val="en-US"/>
        </w:rPr>
        <w:t xml:space="preserve"> by </w:t>
      </w:r>
      <w:r w:rsidR="00832677" w:rsidRPr="00271AF9">
        <w:rPr>
          <w:rFonts w:ascii="Times New Roman" w:hAnsi="Times New Roman" w:cs="Times New Roman"/>
          <w:sz w:val="22"/>
          <w:szCs w:val="22"/>
          <w:lang w:val="en-US"/>
        </w:rPr>
        <w:t xml:space="preserve">combining </w:t>
      </w:r>
      <w:r w:rsidR="000827EE" w:rsidRPr="00271AF9">
        <w:rPr>
          <w:rFonts w:ascii="Times New Roman" w:hAnsi="Times New Roman" w:cs="Times New Roman"/>
          <w:sz w:val="22"/>
          <w:szCs w:val="22"/>
          <w:lang w:val="en-US"/>
        </w:rPr>
        <w:t xml:space="preserve">suitable </w:t>
      </w:r>
      <w:r w:rsidR="00832677" w:rsidRPr="00271AF9">
        <w:rPr>
          <w:rFonts w:ascii="Times New Roman" w:hAnsi="Times New Roman" w:cs="Times New Roman"/>
          <w:sz w:val="22"/>
          <w:szCs w:val="22"/>
          <w:lang w:val="en-US"/>
        </w:rPr>
        <w:t xml:space="preserve">lengths </w:t>
      </w:r>
      <w:r w:rsidR="00036CB6" w:rsidRPr="00271AF9">
        <w:rPr>
          <w:rFonts w:ascii="Times New Roman" w:hAnsi="Times New Roman" w:cs="Times New Roman"/>
          <w:sz w:val="22"/>
          <w:szCs w:val="22"/>
          <w:lang w:val="en-US"/>
        </w:rPr>
        <w:t xml:space="preserve">along </w:t>
      </w:r>
      <w:r w:rsidR="0013619D" w:rsidRPr="00271AF9">
        <w:rPr>
          <w:rFonts w:ascii="Times New Roman" w:hAnsi="Times New Roman" w:cs="Times New Roman"/>
          <w:sz w:val="22"/>
          <w:szCs w:val="22"/>
          <w:lang w:val="en-US"/>
        </w:rPr>
        <w:t>the</w:t>
      </w:r>
      <w:r w:rsidR="00E77D56" w:rsidRPr="00271AF9">
        <w:rPr>
          <w:rFonts w:ascii="Times New Roman" w:hAnsi="Times New Roman" w:cs="Times New Roman"/>
          <w:sz w:val="22"/>
          <w:szCs w:val="22"/>
          <w:lang w:val="en-US"/>
        </w:rPr>
        <w:t xml:space="preserve"> two factors</w:t>
      </w:r>
      <w:r w:rsidR="0013619D" w:rsidRPr="00271AF9">
        <w:rPr>
          <w:rFonts w:ascii="Times New Roman" w:hAnsi="Times New Roman" w:cs="Times New Roman"/>
          <w:sz w:val="22"/>
          <w:szCs w:val="22"/>
          <w:lang w:val="en-US"/>
        </w:rPr>
        <w:t xml:space="preserve"> that inform </w:t>
      </w:r>
      <w:r w:rsidR="0013619D" w:rsidRPr="00271AF9">
        <w:rPr>
          <w:rFonts w:ascii="Times New Roman" w:hAnsi="Times New Roman" w:cs="Times New Roman"/>
          <w:i/>
          <w:iCs/>
          <w:sz w:val="22"/>
          <w:szCs w:val="22"/>
          <w:lang w:val="en-US"/>
        </w:rPr>
        <w:t>V</w:t>
      </w:r>
      <w:r w:rsidR="00397BFC" w:rsidRPr="00271AF9">
        <w:rPr>
          <w:rFonts w:ascii="Times New Roman" w:hAnsi="Times New Roman" w:cs="Times New Roman"/>
          <w:sz w:val="22"/>
          <w:szCs w:val="22"/>
          <w:lang w:val="en-US"/>
        </w:rPr>
        <w:t xml:space="preserve">, </w:t>
      </w:r>
      <w:r w:rsidR="00E427F7" w:rsidRPr="00271AF9">
        <w:rPr>
          <w:rFonts w:ascii="Times New Roman" w:hAnsi="Times New Roman" w:cs="Times New Roman"/>
          <w:sz w:val="22"/>
          <w:szCs w:val="22"/>
          <w:lang w:val="en-US"/>
        </w:rPr>
        <w:t xml:space="preserve">and then subtracting </w:t>
      </w:r>
      <w:r w:rsidR="00E427F7" w:rsidRPr="00271AF9">
        <w:rPr>
          <w:rFonts w:ascii="Times New Roman" w:hAnsi="Times New Roman" w:cs="Times New Roman"/>
          <w:i/>
          <w:iCs/>
          <w:sz w:val="22"/>
          <w:szCs w:val="22"/>
          <w:lang w:val="en-US"/>
        </w:rPr>
        <w:t>V</w:t>
      </w:r>
      <w:r w:rsidR="00486200" w:rsidRPr="00271AF9">
        <w:rPr>
          <w:rFonts w:ascii="Times New Roman" w:hAnsi="Times New Roman" w:cs="Times New Roman"/>
          <w:sz w:val="22"/>
          <w:szCs w:val="22"/>
          <w:lang w:val="en-US"/>
        </w:rPr>
        <w:t xml:space="preserve"> from the weighted sum</w:t>
      </w:r>
      <w:r w:rsidR="00F77066" w:rsidRPr="00271AF9">
        <w:rPr>
          <w:rFonts w:ascii="Times New Roman" w:hAnsi="Times New Roman" w:cs="Times New Roman"/>
          <w:sz w:val="22"/>
          <w:szCs w:val="22"/>
          <w:lang w:val="en-US"/>
        </w:rPr>
        <w:t xml:space="preserve"> of </w:t>
      </w:r>
      <w:r w:rsidR="004D7D9F" w:rsidRPr="00271AF9">
        <w:rPr>
          <w:rFonts w:ascii="Times New Roman" w:hAnsi="Times New Roman" w:cs="Times New Roman"/>
          <w:sz w:val="22"/>
          <w:szCs w:val="22"/>
          <w:lang w:val="en-US"/>
        </w:rPr>
        <w:t xml:space="preserve">the </w:t>
      </w:r>
      <w:r w:rsidR="00F77066" w:rsidRPr="00271AF9">
        <w:rPr>
          <w:rFonts w:ascii="Times New Roman" w:hAnsi="Times New Roman" w:cs="Times New Roman"/>
          <w:sz w:val="22"/>
          <w:szCs w:val="22"/>
          <w:lang w:val="en-US"/>
        </w:rPr>
        <w:t xml:space="preserve">variables whose </w:t>
      </w:r>
      <w:r w:rsidR="001E025D" w:rsidRPr="00271AF9">
        <w:rPr>
          <w:rFonts w:ascii="Times New Roman" w:hAnsi="Times New Roman" w:cs="Times New Roman"/>
          <w:sz w:val="22"/>
          <w:szCs w:val="22"/>
          <w:lang w:val="en-US"/>
        </w:rPr>
        <w:t xml:space="preserve">respective </w:t>
      </w:r>
      <w:r w:rsidR="00CC1E1D" w:rsidRPr="00271AF9">
        <w:rPr>
          <w:rFonts w:ascii="Times New Roman" w:hAnsi="Times New Roman" w:cs="Times New Roman"/>
          <w:sz w:val="22"/>
          <w:szCs w:val="22"/>
          <w:lang w:val="en-US"/>
        </w:rPr>
        <w:t xml:space="preserve">signal </w:t>
      </w:r>
      <w:r w:rsidR="00922017" w:rsidRPr="00271AF9">
        <w:rPr>
          <w:rFonts w:ascii="Times New Roman" w:hAnsi="Times New Roman" w:cs="Times New Roman"/>
          <w:sz w:val="22"/>
          <w:szCs w:val="22"/>
          <w:lang w:val="en-US"/>
        </w:rPr>
        <w:t>ha</w:t>
      </w:r>
      <w:r w:rsidR="001E025D" w:rsidRPr="00271AF9">
        <w:rPr>
          <w:rFonts w:ascii="Times New Roman" w:hAnsi="Times New Roman" w:cs="Times New Roman"/>
          <w:sz w:val="22"/>
          <w:szCs w:val="22"/>
          <w:lang w:val="en-US"/>
        </w:rPr>
        <w:t>s</w:t>
      </w:r>
      <w:r w:rsidR="00922017" w:rsidRPr="00271AF9">
        <w:rPr>
          <w:rFonts w:ascii="Times New Roman" w:hAnsi="Times New Roman" w:cs="Times New Roman"/>
          <w:sz w:val="22"/>
          <w:szCs w:val="22"/>
          <w:lang w:val="en-US"/>
        </w:rPr>
        <w:t xml:space="preserve"> the direction of </w:t>
      </w:r>
      <w:r w:rsidR="007055A7" w:rsidRPr="00271AF9">
        <w:rPr>
          <w:rFonts w:ascii="Times New Roman" w:hAnsi="Times New Roman" w:cs="Times New Roman"/>
          <w:sz w:val="22"/>
          <w:szCs w:val="22"/>
          <w:lang w:val="en-US"/>
        </w:rPr>
        <w:t>their</w:t>
      </w:r>
      <w:r w:rsidR="00922017" w:rsidRPr="00271AF9">
        <w:rPr>
          <w:rFonts w:ascii="Times New Roman" w:hAnsi="Times New Roman" w:cs="Times New Roman"/>
          <w:sz w:val="22"/>
          <w:szCs w:val="22"/>
          <w:lang w:val="en-US"/>
        </w:rPr>
        <w:t xml:space="preserve"> </w:t>
      </w:r>
      <w:r w:rsidR="007059F9" w:rsidRPr="00271AF9">
        <w:rPr>
          <w:rFonts w:ascii="Times New Roman" w:hAnsi="Times New Roman" w:cs="Times New Roman"/>
          <w:sz w:val="22"/>
          <w:szCs w:val="22"/>
          <w:lang w:val="en-US"/>
        </w:rPr>
        <w:t>own</w:t>
      </w:r>
      <w:r w:rsidR="00922017" w:rsidRPr="00271AF9">
        <w:rPr>
          <w:rFonts w:ascii="Times New Roman" w:hAnsi="Times New Roman" w:cs="Times New Roman"/>
          <w:sz w:val="22"/>
          <w:szCs w:val="22"/>
          <w:lang w:val="en-US"/>
        </w:rPr>
        <w:t xml:space="preserve"> factor</w:t>
      </w:r>
      <w:r w:rsidR="000C79CD" w:rsidRPr="00271AF9">
        <w:rPr>
          <w:rFonts w:ascii="Times New Roman" w:hAnsi="Times New Roman" w:cs="Times New Roman"/>
          <w:sz w:val="22"/>
          <w:szCs w:val="22"/>
          <w:lang w:val="en-US"/>
        </w:rPr>
        <w:t>.</w:t>
      </w:r>
    </w:p>
  </w:footnote>
  <w:footnote w:id="4">
    <w:p w14:paraId="4A757AE4" w14:textId="572CB40C" w:rsidR="00F42838" w:rsidRPr="00271AF9" w:rsidRDefault="00F42838" w:rsidP="00F42838">
      <w:pPr>
        <w:pStyle w:val="Notedebasdepage"/>
        <w:rPr>
          <w:rFonts w:ascii="Times New Roman" w:hAnsi="Times New Roman" w:cs="Times New Roman"/>
          <w:sz w:val="22"/>
          <w:szCs w:val="22"/>
          <w:lang w:val="en-US"/>
        </w:rPr>
      </w:pPr>
      <w:r w:rsidRPr="00271AF9">
        <w:rPr>
          <w:rStyle w:val="Appelnotedebasdep"/>
          <w:rFonts w:ascii="Times New Roman" w:hAnsi="Times New Roman" w:cs="Times New Roman"/>
          <w:sz w:val="22"/>
          <w:szCs w:val="22"/>
        </w:rPr>
        <w:footnoteRef/>
      </w:r>
      <w:r w:rsidRPr="00271AF9">
        <w:rPr>
          <w:rFonts w:ascii="Times New Roman" w:hAnsi="Times New Roman" w:cs="Times New Roman"/>
          <w:sz w:val="22"/>
          <w:szCs w:val="22"/>
          <w:lang w:val="en-US"/>
        </w:rPr>
        <w:t xml:space="preserve"> For signal cancellation within a pair of normalized variables </w:t>
      </w:r>
      <w:r w:rsidRPr="00271AF9">
        <w:rPr>
          <w:rFonts w:ascii="Times New Roman" w:hAnsi="Times New Roman" w:cs="Times New Roman"/>
          <w:i/>
          <w:iCs/>
          <w:sz w:val="22"/>
          <w:szCs w:val="22"/>
          <w:lang w:val="en-US"/>
        </w:rPr>
        <w:t>A</w:t>
      </w:r>
      <w:r w:rsidRPr="00271AF9">
        <w:rPr>
          <w:rFonts w:ascii="Times New Roman" w:hAnsi="Times New Roman" w:cs="Times New Roman"/>
          <w:sz w:val="22"/>
          <w:szCs w:val="22"/>
          <w:lang w:val="en-US"/>
        </w:rPr>
        <w:t xml:space="preserve"> and </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let their respective loadings be </w:t>
      </w:r>
      <w:r w:rsidRPr="00271AF9">
        <w:rPr>
          <w:rFonts w:ascii="Times New Roman" w:hAnsi="Times New Roman" w:cs="Times New Roman"/>
          <w:i/>
          <w:iCs/>
          <w:sz w:val="22"/>
          <w:szCs w:val="22"/>
          <w:lang w:val="en-US"/>
        </w:rPr>
        <w:t>a</w:t>
      </w:r>
      <w:r w:rsidRPr="00271AF9">
        <w:rPr>
          <w:rFonts w:ascii="Times New Roman" w:hAnsi="Times New Roman" w:cs="Times New Roman"/>
          <w:sz w:val="22"/>
          <w:szCs w:val="22"/>
          <w:lang w:val="en-US"/>
        </w:rPr>
        <w:t xml:space="preserve"> and </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The expected </w:t>
      </w:r>
      <w:r w:rsidRPr="00271AF9">
        <w:rPr>
          <w:rFonts w:ascii="Times New Roman" w:hAnsi="Times New Roman" w:cs="Times New Roman"/>
          <w:i/>
          <w:iCs/>
          <w:sz w:val="22"/>
          <w:szCs w:val="22"/>
          <w:lang w:val="en-US"/>
        </w:rPr>
        <w:t>r</w:t>
      </w:r>
      <w:r w:rsidRPr="00271AF9">
        <w:rPr>
          <w:rFonts w:ascii="Times New Roman" w:hAnsi="Times New Roman" w:cs="Times New Roman"/>
          <w:i/>
          <w:iCs/>
          <w:sz w:val="22"/>
          <w:szCs w:val="22"/>
          <w:vertAlign w:val="subscript"/>
          <w:lang w:val="en-US"/>
        </w:rPr>
        <w:t>AB</w:t>
      </w:r>
      <w:r w:rsidRPr="00271AF9">
        <w:rPr>
          <w:rFonts w:ascii="Times New Roman" w:hAnsi="Times New Roman" w:cs="Times New Roman"/>
          <w:sz w:val="22"/>
          <w:szCs w:val="22"/>
          <w:lang w:val="en-US"/>
        </w:rPr>
        <w:t xml:space="preserve"> correlation is then the product of </w:t>
      </w:r>
      <w:r w:rsidRPr="00271AF9">
        <w:rPr>
          <w:rFonts w:ascii="Times New Roman" w:hAnsi="Times New Roman" w:cs="Times New Roman"/>
          <w:i/>
          <w:iCs/>
          <w:sz w:val="22"/>
          <w:szCs w:val="22"/>
          <w:lang w:val="en-US"/>
        </w:rPr>
        <w:t>a</w:t>
      </w:r>
      <w:r w:rsidRPr="00271AF9">
        <w:rPr>
          <w:rFonts w:ascii="Times New Roman" w:hAnsi="Times New Roman" w:cs="Times New Roman"/>
          <w:sz w:val="22"/>
          <w:szCs w:val="22"/>
          <w:lang w:val="en-US"/>
        </w:rPr>
        <w:t xml:space="preserve"> and </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That weight </w:t>
      </w:r>
      <w:r w:rsidRPr="00271AF9">
        <w:rPr>
          <w:rFonts w:ascii="Times New Roman" w:hAnsi="Times New Roman" w:cs="Times New Roman"/>
          <w:i/>
          <w:iCs/>
          <w:sz w:val="22"/>
          <w:szCs w:val="22"/>
          <w:lang w:val="en-US"/>
        </w:rPr>
        <w:t>w</w:t>
      </w:r>
      <w:r w:rsidRPr="00271AF9">
        <w:rPr>
          <w:rFonts w:ascii="Times New Roman" w:hAnsi="Times New Roman" w:cs="Times New Roman"/>
          <w:sz w:val="22"/>
          <w:szCs w:val="22"/>
          <w:lang w:val="en-US"/>
        </w:rPr>
        <w:t xml:space="preserve"> cancels the signal in the combination </w:t>
      </w:r>
      <w:r w:rsidRPr="00271AF9">
        <w:rPr>
          <w:rFonts w:ascii="Times New Roman" w:hAnsi="Times New Roman" w:cs="Times New Roman"/>
          <w:i/>
          <w:iCs/>
          <w:sz w:val="22"/>
          <w:szCs w:val="22"/>
          <w:lang w:val="en-US"/>
        </w:rPr>
        <w:t>wA-B</w:t>
      </w:r>
      <w:r w:rsidRPr="00271AF9">
        <w:rPr>
          <w:rFonts w:ascii="Times New Roman" w:hAnsi="Times New Roman" w:cs="Times New Roman"/>
          <w:sz w:val="22"/>
          <w:szCs w:val="22"/>
          <w:lang w:val="en-US"/>
        </w:rPr>
        <w:t xml:space="preserve"> implies that </w:t>
      </w:r>
      <w:r w:rsidRPr="00271AF9">
        <w:rPr>
          <w:rFonts w:ascii="Times New Roman" w:hAnsi="Times New Roman" w:cs="Times New Roman"/>
          <w:i/>
          <w:iCs/>
          <w:sz w:val="22"/>
          <w:szCs w:val="22"/>
          <w:lang w:val="en-US"/>
        </w:rPr>
        <w:t>wa</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Substituting </w:t>
      </w:r>
      <w:r w:rsidRPr="00271AF9">
        <w:rPr>
          <w:rFonts w:ascii="Times New Roman" w:hAnsi="Times New Roman" w:cs="Times New Roman"/>
          <w:i/>
          <w:iCs/>
          <w:sz w:val="22"/>
          <w:szCs w:val="22"/>
          <w:lang w:val="en-US"/>
        </w:rPr>
        <w:t>wa</w:t>
      </w:r>
      <w:r w:rsidRPr="00271AF9">
        <w:rPr>
          <w:rFonts w:ascii="Times New Roman" w:hAnsi="Times New Roman" w:cs="Times New Roman"/>
          <w:sz w:val="22"/>
          <w:szCs w:val="22"/>
          <w:lang w:val="en-US"/>
        </w:rPr>
        <w:t xml:space="preserve"> for </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in </w:t>
      </w:r>
      <w:r w:rsidRPr="00271AF9">
        <w:rPr>
          <w:rFonts w:ascii="Times New Roman" w:hAnsi="Times New Roman" w:cs="Times New Roman"/>
          <w:i/>
          <w:iCs/>
          <w:sz w:val="22"/>
          <w:szCs w:val="22"/>
          <w:lang w:val="en-US"/>
        </w:rPr>
        <w:t>r</w:t>
      </w:r>
      <w:r w:rsidRPr="00271AF9">
        <w:rPr>
          <w:rFonts w:ascii="Times New Roman" w:hAnsi="Times New Roman" w:cs="Times New Roman"/>
          <w:i/>
          <w:iCs/>
          <w:sz w:val="22"/>
          <w:szCs w:val="22"/>
          <w:vertAlign w:val="subscript"/>
          <w:lang w:val="en-US"/>
        </w:rPr>
        <w:t>AB</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ab</w:t>
      </w:r>
      <w:r w:rsidRPr="00271AF9">
        <w:rPr>
          <w:rFonts w:ascii="Times New Roman" w:hAnsi="Times New Roman" w:cs="Times New Roman"/>
          <w:sz w:val="22"/>
          <w:szCs w:val="22"/>
          <w:lang w:val="en-US"/>
        </w:rPr>
        <w:t xml:space="preserve">, one gets </w:t>
      </w:r>
      <w:r w:rsidRPr="00271AF9">
        <w:rPr>
          <w:rFonts w:ascii="Times New Roman" w:hAnsi="Times New Roman" w:cs="Times New Roman"/>
          <w:i/>
          <w:iCs/>
          <w:sz w:val="22"/>
          <w:szCs w:val="22"/>
          <w:lang w:val="en-US"/>
        </w:rPr>
        <w:t>r</w:t>
      </w:r>
      <w:r w:rsidRPr="00271AF9">
        <w:rPr>
          <w:rFonts w:ascii="Times New Roman" w:hAnsi="Times New Roman" w:cs="Times New Roman"/>
          <w:i/>
          <w:iCs/>
          <w:sz w:val="22"/>
          <w:szCs w:val="22"/>
          <w:vertAlign w:val="subscript"/>
          <w:lang w:val="en-US"/>
        </w:rPr>
        <w:t>AB</w:t>
      </w:r>
      <w:r w:rsidRPr="00271AF9">
        <w:rPr>
          <w:rFonts w:ascii="Times New Roman" w:hAnsi="Times New Roman" w:cs="Times New Roman"/>
          <w:sz w:val="22"/>
          <w:szCs w:val="22"/>
          <w:lang w:val="en-US"/>
        </w:rPr>
        <w:t>=w</w:t>
      </w:r>
      <w:r w:rsidRPr="00271AF9">
        <w:rPr>
          <w:rFonts w:ascii="Times New Roman" w:hAnsi="Times New Roman" w:cs="Times New Roman"/>
          <w:i/>
          <w:iCs/>
          <w:sz w:val="22"/>
          <w:szCs w:val="22"/>
          <w:lang w:val="en-US"/>
        </w:rPr>
        <w:t>a</w:t>
      </w:r>
      <w:r w:rsidRPr="00271AF9">
        <w:rPr>
          <w:rFonts w:ascii="Times New Roman" w:hAnsi="Times New Roman" w:cs="Times New Roman"/>
          <w:sz w:val="22"/>
          <w:szCs w:val="22"/>
          <w:vertAlign w:val="superscript"/>
          <w:lang w:val="en-US"/>
        </w:rPr>
        <w:t>2</w:t>
      </w:r>
      <w:r w:rsidRPr="00271AF9">
        <w:rPr>
          <w:rFonts w:ascii="Times New Roman" w:hAnsi="Times New Roman" w:cs="Times New Roman"/>
          <w:sz w:val="22"/>
          <w:szCs w:val="22"/>
          <w:lang w:val="en-US"/>
        </w:rPr>
        <w:t xml:space="preserve">, </w:t>
      </w:r>
      <w:r w:rsidRPr="00271AF9">
        <w:rPr>
          <w:rFonts w:ascii="Times New Roman" w:hAnsi="Times New Roman" w:cs="Times New Roman"/>
          <w:i/>
          <w:iCs/>
          <w:sz w:val="22"/>
          <w:szCs w:val="22"/>
          <w:lang w:val="en-US"/>
        </w:rPr>
        <w:t>a</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r</w:t>
      </w:r>
      <w:r w:rsidRPr="00271AF9">
        <w:rPr>
          <w:rFonts w:ascii="Times New Roman" w:hAnsi="Times New Roman" w:cs="Times New Roman"/>
          <w:i/>
          <w:iCs/>
          <w:sz w:val="22"/>
          <w:szCs w:val="22"/>
          <w:vertAlign w:val="subscript"/>
          <w:lang w:val="en-US"/>
        </w:rPr>
        <w:t>AB</w:t>
      </w:r>
      <w:r w:rsidRPr="00271AF9">
        <w:rPr>
          <w:rFonts w:ascii="Times New Roman" w:hAnsi="Times New Roman" w:cs="Times New Roman"/>
          <w:sz w:val="22"/>
          <w:szCs w:val="22"/>
          <w:lang w:val="en-US"/>
        </w:rPr>
        <w:t xml:space="preserve"> /</w:t>
      </w:r>
      <w:r w:rsidRPr="00271AF9">
        <w:rPr>
          <w:rFonts w:ascii="Times New Roman" w:hAnsi="Times New Roman" w:cs="Times New Roman"/>
          <w:i/>
          <w:iCs/>
          <w:sz w:val="22"/>
          <w:szCs w:val="22"/>
          <w:lang w:val="en-US"/>
        </w:rPr>
        <w:t>w</w:t>
      </w:r>
      <w:r w:rsidRPr="00271AF9">
        <w:rPr>
          <w:rFonts w:ascii="Times New Roman" w:hAnsi="Times New Roman" w:cs="Times New Roman"/>
          <w:sz w:val="22"/>
          <w:szCs w:val="22"/>
          <w:lang w:val="en-US"/>
        </w:rPr>
        <w:t xml:space="preserve">), and </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 xml:space="preserve"> r</w:t>
      </w:r>
      <w:r w:rsidRPr="00271AF9">
        <w:rPr>
          <w:rFonts w:ascii="Times New Roman" w:hAnsi="Times New Roman" w:cs="Times New Roman"/>
          <w:i/>
          <w:iCs/>
          <w:sz w:val="22"/>
          <w:szCs w:val="22"/>
          <w:vertAlign w:val="subscript"/>
          <w:lang w:val="en-US"/>
        </w:rPr>
        <w:t xml:space="preserve">AB </w:t>
      </w:r>
      <w:r w:rsidRPr="00271AF9">
        <w:rPr>
          <w:rFonts w:ascii="Times New Roman" w:hAnsi="Times New Roman" w:cs="Times New Roman"/>
          <w:i/>
          <w:iCs/>
          <w:sz w:val="22"/>
          <w:szCs w:val="22"/>
          <w:lang w:val="en-US"/>
        </w:rPr>
        <w:t>/a</w:t>
      </w:r>
      <w:r w:rsidRPr="00271AF9">
        <w:rPr>
          <w:rFonts w:ascii="Times New Roman" w:hAnsi="Times New Roman" w:cs="Times New Roman"/>
          <w:sz w:val="22"/>
          <w:szCs w:val="22"/>
          <w:lang w:val="en-US"/>
        </w:rPr>
        <w:t xml:space="preserve">. For a variable </w:t>
      </w:r>
      <w:r w:rsidRPr="00271AF9">
        <w:rPr>
          <w:rFonts w:ascii="Times New Roman" w:hAnsi="Times New Roman" w:cs="Times New Roman"/>
          <w:i/>
          <w:iCs/>
          <w:sz w:val="22"/>
          <w:szCs w:val="22"/>
          <w:lang w:val="en-US"/>
        </w:rPr>
        <w:t>V</w:t>
      </w:r>
      <w:r w:rsidRPr="00271AF9">
        <w:rPr>
          <w:rFonts w:ascii="Times New Roman" w:hAnsi="Times New Roman" w:cs="Times New Roman"/>
          <w:sz w:val="22"/>
          <w:szCs w:val="22"/>
          <w:lang w:val="en-US"/>
        </w:rPr>
        <w:t xml:space="preserve"> whose signal is cancelled by variables </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and </w:t>
      </w:r>
      <w:r w:rsidRPr="00271AF9">
        <w:rPr>
          <w:rFonts w:ascii="Times New Roman" w:hAnsi="Times New Roman" w:cs="Times New Roman"/>
          <w:i/>
          <w:iCs/>
          <w:sz w:val="22"/>
          <w:szCs w:val="22"/>
          <w:lang w:val="en-US"/>
        </w:rPr>
        <w:t>G</w:t>
      </w:r>
      <w:r w:rsidR="006E0E0D" w:rsidRPr="00271AF9">
        <w:rPr>
          <w:rFonts w:ascii="Times New Roman" w:hAnsi="Times New Roman" w:cs="Times New Roman"/>
          <w:sz w:val="22"/>
          <w:szCs w:val="22"/>
          <w:lang w:val="en-US"/>
        </w:rPr>
        <w:t>, already</w:t>
      </w:r>
      <w:r w:rsidRPr="00271AF9">
        <w:rPr>
          <w:rFonts w:ascii="Times New Roman" w:hAnsi="Times New Roman" w:cs="Times New Roman"/>
          <w:sz w:val="22"/>
          <w:szCs w:val="22"/>
          <w:lang w:val="en-US"/>
        </w:rPr>
        <w:t xml:space="preserve"> </w:t>
      </w:r>
      <w:r w:rsidR="006E0E0D" w:rsidRPr="00271AF9">
        <w:rPr>
          <w:rFonts w:ascii="Times New Roman" w:hAnsi="Times New Roman" w:cs="Times New Roman"/>
          <w:sz w:val="22"/>
          <w:szCs w:val="22"/>
          <w:lang w:val="en-US"/>
        </w:rPr>
        <w:t>established to</w:t>
      </w:r>
      <w:r w:rsidRPr="00271AF9">
        <w:rPr>
          <w:rFonts w:ascii="Times New Roman" w:hAnsi="Times New Roman" w:cs="Times New Roman"/>
          <w:sz w:val="22"/>
          <w:szCs w:val="22"/>
          <w:lang w:val="en-US"/>
        </w:rPr>
        <w:t xml:space="preserve"> load </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and </w:t>
      </w:r>
      <w:r w:rsidRPr="00271AF9">
        <w:rPr>
          <w:rFonts w:ascii="Times New Roman" w:hAnsi="Times New Roman" w:cs="Times New Roman"/>
          <w:i/>
          <w:iCs/>
          <w:sz w:val="22"/>
          <w:szCs w:val="22"/>
          <w:lang w:val="en-US"/>
        </w:rPr>
        <w:t>g</w:t>
      </w:r>
      <w:r w:rsidRPr="00271AF9">
        <w:rPr>
          <w:rFonts w:ascii="Times New Roman" w:hAnsi="Times New Roman" w:cs="Times New Roman"/>
          <w:sz w:val="22"/>
          <w:szCs w:val="22"/>
          <w:lang w:val="en-US"/>
        </w:rPr>
        <w:t xml:space="preserve"> on their respective factors, the successful </w:t>
      </w:r>
      <w:r w:rsidR="007777D9" w:rsidRPr="00271AF9">
        <w:rPr>
          <w:rFonts w:ascii="Times New Roman" w:hAnsi="Times New Roman" w:cs="Times New Roman"/>
          <w:sz w:val="22"/>
          <w:szCs w:val="22"/>
          <w:lang w:val="en-US"/>
        </w:rPr>
        <w:t>contrast</w:t>
      </w:r>
      <w:r w:rsidRPr="00271AF9">
        <w:rPr>
          <w:rFonts w:ascii="Times New Roman" w:hAnsi="Times New Roman" w:cs="Times New Roman"/>
          <w:sz w:val="22"/>
          <w:szCs w:val="22"/>
          <w:lang w:val="en-US"/>
        </w:rPr>
        <w:t xml:space="preserve"> is </w:t>
      </w:r>
      <w:r w:rsidRPr="00271AF9">
        <w:rPr>
          <w:rFonts w:ascii="Times New Roman" w:hAnsi="Times New Roman" w:cs="Times New Roman"/>
          <w:i/>
          <w:iCs/>
          <w:sz w:val="22"/>
          <w:szCs w:val="22"/>
          <w:lang w:val="en-US"/>
        </w:rPr>
        <w:t>w</w:t>
      </w:r>
      <w:r w:rsidRPr="00271AF9">
        <w:rPr>
          <w:rFonts w:ascii="Times New Roman" w:hAnsi="Times New Roman" w:cs="Times New Roman"/>
          <w:i/>
          <w:iCs/>
          <w:sz w:val="22"/>
          <w:szCs w:val="22"/>
          <w:vertAlign w:val="subscript"/>
          <w:lang w:val="en-US"/>
        </w:rPr>
        <w:t>b</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w</w:t>
      </w:r>
      <w:r w:rsidRPr="00271AF9">
        <w:rPr>
          <w:rFonts w:ascii="Times New Roman" w:hAnsi="Times New Roman" w:cs="Times New Roman"/>
          <w:i/>
          <w:iCs/>
          <w:sz w:val="22"/>
          <w:szCs w:val="22"/>
          <w:vertAlign w:val="subscript"/>
          <w:lang w:val="en-US"/>
        </w:rPr>
        <w:t>g</w:t>
      </w:r>
      <w:r w:rsidRPr="00271AF9">
        <w:rPr>
          <w:rFonts w:ascii="Times New Roman" w:hAnsi="Times New Roman" w:cs="Times New Roman"/>
          <w:i/>
          <w:iCs/>
          <w:sz w:val="22"/>
          <w:szCs w:val="22"/>
          <w:lang w:val="en-US"/>
        </w:rPr>
        <w:t>G</w:t>
      </w:r>
      <w:r w:rsidRPr="00271AF9">
        <w:rPr>
          <w:rFonts w:ascii="Times New Roman" w:hAnsi="Times New Roman" w:cs="Times New Roman"/>
          <w:sz w:val="22"/>
          <w:szCs w:val="22"/>
          <w:lang w:val="en-US"/>
        </w:rPr>
        <w:t>-</w:t>
      </w:r>
      <w:r w:rsidRPr="00271AF9">
        <w:rPr>
          <w:rFonts w:ascii="Times New Roman" w:hAnsi="Times New Roman" w:cs="Times New Roman"/>
          <w:i/>
          <w:iCs/>
          <w:sz w:val="22"/>
          <w:szCs w:val="22"/>
          <w:lang w:val="en-US"/>
        </w:rPr>
        <w:t>V</w:t>
      </w:r>
      <w:r w:rsidRPr="00271AF9">
        <w:rPr>
          <w:rFonts w:ascii="Times New Roman" w:hAnsi="Times New Roman" w:cs="Times New Roman"/>
          <w:sz w:val="22"/>
          <w:szCs w:val="22"/>
          <w:lang w:val="en-US"/>
        </w:rPr>
        <w:t xml:space="preserve">, such that the loadings are obtained by </w:t>
      </w:r>
      <w:r w:rsidRPr="00271AF9">
        <w:rPr>
          <w:rFonts w:ascii="Times New Roman" w:hAnsi="Times New Roman" w:cs="Times New Roman"/>
          <w:i/>
          <w:iCs/>
          <w:sz w:val="22"/>
          <w:szCs w:val="22"/>
          <w:lang w:val="en-US"/>
        </w:rPr>
        <w:t>w</w:t>
      </w:r>
      <w:r w:rsidRPr="00271AF9">
        <w:rPr>
          <w:rFonts w:ascii="Times New Roman" w:hAnsi="Times New Roman" w:cs="Times New Roman"/>
          <w:i/>
          <w:iCs/>
          <w:sz w:val="22"/>
          <w:szCs w:val="22"/>
          <w:vertAlign w:val="subscript"/>
          <w:lang w:val="en-US"/>
        </w:rPr>
        <w:t>b</w:t>
      </w:r>
      <w:r w:rsidRPr="00271AF9">
        <w:rPr>
          <w:rFonts w:ascii="Times New Roman" w:hAnsi="Times New Roman" w:cs="Times New Roman"/>
          <w:i/>
          <w:iCs/>
          <w:sz w:val="22"/>
          <w:szCs w:val="22"/>
          <w:lang w:val="en-US"/>
        </w:rPr>
        <w:t>b</w:t>
      </w:r>
      <w:r w:rsidRPr="00271AF9">
        <w:rPr>
          <w:rFonts w:ascii="Times New Roman" w:hAnsi="Times New Roman" w:cs="Times New Roman"/>
          <w:sz w:val="22"/>
          <w:szCs w:val="22"/>
          <w:lang w:val="en-US"/>
        </w:rPr>
        <w:t xml:space="preserve"> and </w:t>
      </w:r>
      <w:r w:rsidRPr="00271AF9">
        <w:rPr>
          <w:rFonts w:ascii="Times New Roman" w:hAnsi="Times New Roman" w:cs="Times New Roman"/>
          <w:i/>
          <w:iCs/>
          <w:sz w:val="22"/>
          <w:szCs w:val="22"/>
          <w:lang w:val="en-US"/>
        </w:rPr>
        <w:t>w</w:t>
      </w:r>
      <w:r w:rsidRPr="00271AF9">
        <w:rPr>
          <w:rFonts w:ascii="Times New Roman" w:hAnsi="Times New Roman" w:cs="Times New Roman"/>
          <w:i/>
          <w:iCs/>
          <w:sz w:val="22"/>
          <w:szCs w:val="22"/>
          <w:vertAlign w:val="subscript"/>
          <w:lang w:val="en-US"/>
        </w:rPr>
        <w:t>g</w:t>
      </w:r>
      <w:r w:rsidRPr="00271AF9">
        <w:rPr>
          <w:rFonts w:ascii="Times New Roman" w:hAnsi="Times New Roman" w:cs="Times New Roman"/>
          <w:i/>
          <w:iCs/>
          <w:sz w:val="22"/>
          <w:szCs w:val="22"/>
          <w:lang w:val="en-US"/>
        </w:rPr>
        <w:t>g</w:t>
      </w:r>
      <w:r w:rsidRPr="00271AF9">
        <w:rPr>
          <w:rFonts w:ascii="Times New Roman" w:hAnsi="Times New Roman" w:cs="Times New Roman"/>
          <w:sz w:val="22"/>
          <w:szCs w:val="22"/>
          <w:lang w:val="en-US"/>
        </w:rPr>
        <w:t xml:space="preserve">. This is because the optimal weights act by scaling the signal parts of the two cancelling variables. </w:t>
      </w:r>
    </w:p>
  </w:footnote>
  <w:footnote w:id="5">
    <w:p w14:paraId="68F6B6AF" w14:textId="77777777" w:rsidR="00273F39" w:rsidRPr="00271AF9" w:rsidRDefault="00273F39" w:rsidP="00273F39">
      <w:pPr>
        <w:pStyle w:val="Notedebasdepage"/>
        <w:rPr>
          <w:rFonts w:ascii="Times New Roman" w:hAnsi="Times New Roman" w:cs="Times New Roman"/>
          <w:sz w:val="22"/>
          <w:szCs w:val="22"/>
          <w:lang w:val="en-US"/>
        </w:rPr>
      </w:pPr>
      <w:r w:rsidRPr="00E77D56">
        <w:rPr>
          <w:rStyle w:val="Appelnotedebasdep"/>
          <w:rFonts w:ascii="Times New Roman" w:hAnsi="Times New Roman" w:cs="Times New Roman"/>
        </w:rPr>
        <w:footnoteRef/>
      </w:r>
      <w:r w:rsidRPr="00E77D56">
        <w:rPr>
          <w:rFonts w:ascii="Times New Roman" w:hAnsi="Times New Roman" w:cs="Times New Roman"/>
          <w:lang w:val="en-US"/>
        </w:rPr>
        <w:t xml:space="preserve"> </w:t>
      </w:r>
      <w:r w:rsidRPr="00271AF9">
        <w:rPr>
          <w:rFonts w:ascii="Times New Roman" w:hAnsi="Times New Roman" w:cs="Times New Roman"/>
          <w:sz w:val="22"/>
          <w:szCs w:val="22"/>
          <w:lang w:val="en-US"/>
        </w:rPr>
        <w:t xml:space="preserve">Placing the </w:t>
      </w:r>
      <w:r w:rsidRPr="00271AF9">
        <w:rPr>
          <w:rFonts w:ascii="Times New Roman" w:hAnsi="Times New Roman" w:cs="Times New Roman"/>
          <w:i/>
          <w:iCs/>
          <w:sz w:val="22"/>
          <w:szCs w:val="22"/>
          <w:lang w:val="en-US"/>
        </w:rPr>
        <w:t>observed</w:t>
      </w:r>
      <w:r w:rsidRPr="00271AF9">
        <w:rPr>
          <w:rFonts w:ascii="Times New Roman" w:hAnsi="Times New Roman" w:cs="Times New Roman"/>
          <w:sz w:val="22"/>
          <w:szCs w:val="22"/>
          <w:lang w:val="en-US"/>
        </w:rPr>
        <w:t xml:space="preserve"> cross correlations of the variables representing the two factors in a vector </w:t>
      </w:r>
      <w:r w:rsidRPr="00271AF9">
        <w:rPr>
          <w:rFonts w:ascii="Times New Roman" w:hAnsi="Times New Roman" w:cs="Times New Roman"/>
          <w:i/>
          <w:iCs/>
          <w:sz w:val="22"/>
          <w:szCs w:val="22"/>
          <w:lang w:val="en-US"/>
        </w:rPr>
        <w:t>O</w:t>
      </w:r>
      <w:r w:rsidRPr="00271AF9">
        <w:rPr>
          <w:rFonts w:ascii="Times New Roman" w:hAnsi="Times New Roman" w:cs="Times New Roman"/>
          <w:sz w:val="22"/>
          <w:szCs w:val="22"/>
          <w:lang w:val="en-US"/>
        </w:rPr>
        <w:t xml:space="preserve"> and the corresponding </w:t>
      </w:r>
      <w:r w:rsidRPr="00271AF9">
        <w:rPr>
          <w:rFonts w:ascii="Times New Roman" w:hAnsi="Times New Roman" w:cs="Times New Roman"/>
          <w:i/>
          <w:iCs/>
          <w:sz w:val="22"/>
          <w:szCs w:val="22"/>
          <w:lang w:val="en-US"/>
        </w:rPr>
        <w:t>products</w:t>
      </w:r>
      <w:r w:rsidRPr="00271AF9">
        <w:rPr>
          <w:rFonts w:ascii="Times New Roman" w:hAnsi="Times New Roman" w:cs="Times New Roman"/>
          <w:sz w:val="22"/>
          <w:szCs w:val="22"/>
          <w:lang w:val="en-US"/>
        </w:rPr>
        <w:t xml:space="preserve"> of loadings in a vector </w:t>
      </w:r>
      <w:r w:rsidRPr="00271AF9">
        <w:rPr>
          <w:rFonts w:ascii="Times New Roman" w:hAnsi="Times New Roman" w:cs="Times New Roman"/>
          <w:i/>
          <w:iCs/>
          <w:sz w:val="22"/>
          <w:szCs w:val="22"/>
          <w:lang w:val="en-US"/>
        </w:rPr>
        <w:t>P</w:t>
      </w:r>
      <w:r w:rsidRPr="00271AF9">
        <w:rPr>
          <w:rFonts w:ascii="Times New Roman" w:hAnsi="Times New Roman" w:cs="Times New Roman"/>
          <w:sz w:val="22"/>
          <w:szCs w:val="22"/>
          <w:lang w:val="en-US"/>
        </w:rPr>
        <w:t xml:space="preserve">, the factor correlation </w:t>
      </w:r>
      <w:r w:rsidRPr="00271AF9">
        <w:rPr>
          <w:rFonts w:ascii="Times New Roman" w:hAnsi="Times New Roman" w:cs="Times New Roman"/>
          <w:i/>
          <w:iCs/>
          <w:sz w:val="22"/>
          <w:szCs w:val="22"/>
          <w:lang w:val="en-US"/>
        </w:rPr>
        <w:t>r</w:t>
      </w:r>
      <w:r w:rsidRPr="00271AF9">
        <w:rPr>
          <w:rFonts w:ascii="Times New Roman" w:hAnsi="Times New Roman" w:cs="Times New Roman"/>
          <w:sz w:val="22"/>
          <w:szCs w:val="22"/>
          <w:lang w:val="en-US"/>
        </w:rPr>
        <w:t xml:space="preserve"> minimizes the sum of squares of O-</w:t>
      </w:r>
      <w:r w:rsidRPr="00271AF9">
        <w:rPr>
          <w:rFonts w:ascii="Times New Roman" w:hAnsi="Times New Roman" w:cs="Times New Roman"/>
          <w:i/>
          <w:iCs/>
          <w:sz w:val="22"/>
          <w:szCs w:val="22"/>
          <w:lang w:val="en-US"/>
        </w:rPr>
        <w:t>rP</w:t>
      </w:r>
      <w:r w:rsidRPr="00271AF9">
        <w:rPr>
          <w:rFonts w:ascii="Times New Roman" w:hAnsi="Times New Roman" w:cs="Times New Roman"/>
          <w:sz w:val="22"/>
          <w:szCs w:val="22"/>
          <w:lang w:val="en-US"/>
        </w:rPr>
        <w:t xml:space="preserve">. </w:t>
      </w:r>
    </w:p>
  </w:footnote>
  <w:footnote w:id="6">
    <w:p w14:paraId="03AF28C2" w14:textId="45B81B0C" w:rsidR="00FA30F7" w:rsidRPr="00271AF9" w:rsidRDefault="00FA30F7" w:rsidP="00FA30F7">
      <w:pPr>
        <w:pStyle w:val="Notedebasdepage"/>
        <w:rPr>
          <w:rFonts w:ascii="Times New Roman" w:hAnsi="Times New Roman" w:cs="Times New Roman"/>
          <w:sz w:val="22"/>
          <w:szCs w:val="22"/>
          <w:lang w:val="en-US"/>
        </w:rPr>
      </w:pPr>
      <w:r w:rsidRPr="00271AF9">
        <w:rPr>
          <w:rStyle w:val="Appelnotedebasdep"/>
          <w:rFonts w:ascii="Times New Roman" w:hAnsi="Times New Roman" w:cs="Times New Roman"/>
          <w:sz w:val="22"/>
          <w:szCs w:val="22"/>
        </w:rPr>
        <w:footnoteRef/>
      </w:r>
      <w:r w:rsidRPr="00271AF9">
        <w:rPr>
          <w:rFonts w:ascii="Times New Roman" w:hAnsi="Times New Roman" w:cs="Times New Roman"/>
          <w:sz w:val="22"/>
          <w:szCs w:val="22"/>
          <w:lang w:val="en-US"/>
        </w:rPr>
        <w:t xml:space="preserve"> For say five factors, there would be 10 correlations. The most significant observed probability, </w:t>
      </w:r>
      <w:r w:rsidRPr="00271AF9">
        <w:rPr>
          <w:rFonts w:ascii="Times New Roman" w:hAnsi="Times New Roman" w:cs="Times New Roman"/>
          <w:i/>
          <w:iCs/>
          <w:sz w:val="22"/>
          <w:szCs w:val="22"/>
          <w:lang w:val="en-US"/>
        </w:rPr>
        <w:t>p</w:t>
      </w:r>
      <w:r w:rsidRPr="00271AF9">
        <w:rPr>
          <w:rFonts w:ascii="Times New Roman" w:hAnsi="Times New Roman" w:cs="Times New Roman"/>
          <w:sz w:val="22"/>
          <w:szCs w:val="22"/>
          <w:vertAlign w:val="subscript"/>
          <w:lang w:val="en-US"/>
        </w:rPr>
        <w:t>10</w:t>
      </w:r>
      <w:r w:rsidRPr="00271AF9">
        <w:rPr>
          <w:rFonts w:ascii="Times New Roman" w:hAnsi="Times New Roman" w:cs="Times New Roman"/>
          <w:sz w:val="22"/>
          <w:szCs w:val="22"/>
          <w:lang w:val="en-US"/>
        </w:rPr>
        <w:t>, is transformed into 1-(1-</w:t>
      </w:r>
      <w:r w:rsidRPr="00271AF9">
        <w:rPr>
          <w:rFonts w:ascii="Times New Roman" w:hAnsi="Times New Roman" w:cs="Times New Roman"/>
          <w:i/>
          <w:iCs/>
          <w:sz w:val="22"/>
          <w:szCs w:val="22"/>
          <w:lang w:val="en-US"/>
        </w:rPr>
        <w:t>p</w:t>
      </w:r>
      <w:r w:rsidRPr="00271AF9">
        <w:rPr>
          <w:rFonts w:ascii="Times New Roman" w:hAnsi="Times New Roman" w:cs="Times New Roman"/>
          <w:sz w:val="22"/>
          <w:szCs w:val="22"/>
          <w:vertAlign w:val="subscript"/>
          <w:lang w:val="en-US"/>
        </w:rPr>
        <w:t>10</w:t>
      </w:r>
      <w:r w:rsidRPr="00271AF9">
        <w:rPr>
          <w:rFonts w:ascii="Times New Roman" w:hAnsi="Times New Roman" w:cs="Times New Roman"/>
          <w:sz w:val="22"/>
          <w:szCs w:val="22"/>
          <w:lang w:val="en-US"/>
        </w:rPr>
        <w:t>)</w:t>
      </w:r>
      <w:r w:rsidRPr="00271AF9">
        <w:rPr>
          <w:rFonts w:ascii="Times New Roman" w:hAnsi="Times New Roman" w:cs="Times New Roman"/>
          <w:sz w:val="22"/>
          <w:szCs w:val="22"/>
          <w:vertAlign w:val="superscript"/>
          <w:lang w:val="en-US"/>
        </w:rPr>
        <w:t>10</w:t>
      </w:r>
      <w:r w:rsidRPr="00271AF9">
        <w:rPr>
          <w:rFonts w:ascii="Times New Roman" w:hAnsi="Times New Roman" w:cs="Times New Roman"/>
          <w:sz w:val="22"/>
          <w:szCs w:val="22"/>
          <w:lang w:val="en-US"/>
        </w:rPr>
        <w:t>. The next most significant probability becomes 1-(1-</w:t>
      </w:r>
      <w:r w:rsidRPr="00271AF9">
        <w:rPr>
          <w:rFonts w:ascii="Times New Roman" w:hAnsi="Times New Roman" w:cs="Times New Roman"/>
          <w:i/>
          <w:iCs/>
          <w:sz w:val="22"/>
          <w:szCs w:val="22"/>
          <w:lang w:val="en-US"/>
        </w:rPr>
        <w:t>p</w:t>
      </w:r>
      <w:r w:rsidRPr="00271AF9">
        <w:rPr>
          <w:rFonts w:ascii="Times New Roman" w:hAnsi="Times New Roman" w:cs="Times New Roman"/>
          <w:sz w:val="22"/>
          <w:szCs w:val="22"/>
          <w:vertAlign w:val="subscript"/>
          <w:lang w:val="en-US"/>
        </w:rPr>
        <w:t>9</w:t>
      </w:r>
      <w:r w:rsidRPr="00271AF9">
        <w:rPr>
          <w:rFonts w:ascii="Times New Roman" w:hAnsi="Times New Roman" w:cs="Times New Roman"/>
          <w:sz w:val="22"/>
          <w:szCs w:val="22"/>
          <w:lang w:val="en-US"/>
        </w:rPr>
        <w:t>)</w:t>
      </w:r>
      <w:r w:rsidRPr="00271AF9">
        <w:rPr>
          <w:rFonts w:ascii="Times New Roman" w:hAnsi="Times New Roman" w:cs="Times New Roman"/>
          <w:sz w:val="22"/>
          <w:szCs w:val="22"/>
          <w:vertAlign w:val="superscript"/>
          <w:lang w:val="en-US"/>
        </w:rPr>
        <w:t>9</w:t>
      </w:r>
      <w:r w:rsidRPr="00271AF9">
        <w:rPr>
          <w:rFonts w:ascii="Times New Roman" w:hAnsi="Times New Roman" w:cs="Times New Roman"/>
          <w:sz w:val="22"/>
          <w:szCs w:val="22"/>
          <w:lang w:val="en-US"/>
        </w:rPr>
        <w:t>, and so on</w:t>
      </w:r>
      <w:r w:rsidR="005950A2" w:rsidRPr="00271AF9">
        <w:rPr>
          <w:rFonts w:ascii="Times New Roman" w:hAnsi="Times New Roman" w:cs="Times New Roman"/>
          <w:sz w:val="22"/>
          <w:szCs w:val="22"/>
          <w:lang w:val="en-US"/>
        </w:rPr>
        <w:t xml:space="preserve"> down to a not significant </w:t>
      </w:r>
      <w:r w:rsidR="00BD31B7" w:rsidRPr="00271AF9">
        <w:rPr>
          <w:rFonts w:ascii="Times New Roman" w:hAnsi="Times New Roman" w:cs="Times New Roman"/>
          <w:i/>
          <w:iCs/>
          <w:sz w:val="22"/>
          <w:szCs w:val="22"/>
          <w:lang w:val="en-US"/>
        </w:rPr>
        <w:t>p</w:t>
      </w:r>
      <w:r w:rsidR="00BD31B7" w:rsidRPr="00271AF9">
        <w:rPr>
          <w:rFonts w:ascii="Times New Roman" w:hAnsi="Times New Roman" w:cs="Times New Roman"/>
          <w:sz w:val="22"/>
          <w:szCs w:val="22"/>
          <w:lang w:val="en-US"/>
        </w:rPr>
        <w:t xml:space="preserve"> value. All following tests are </w:t>
      </w:r>
      <w:r w:rsidR="00A94F18" w:rsidRPr="00271AF9">
        <w:rPr>
          <w:rFonts w:ascii="Times New Roman" w:hAnsi="Times New Roman" w:cs="Times New Roman"/>
          <w:sz w:val="22"/>
          <w:szCs w:val="22"/>
          <w:lang w:val="en-US"/>
        </w:rPr>
        <w:t xml:space="preserve">automatically also </w:t>
      </w:r>
      <w:r w:rsidR="00BD31B7" w:rsidRPr="00271AF9">
        <w:rPr>
          <w:rFonts w:ascii="Times New Roman" w:hAnsi="Times New Roman" w:cs="Times New Roman"/>
          <w:sz w:val="22"/>
          <w:szCs w:val="22"/>
          <w:lang w:val="en-US"/>
        </w:rPr>
        <w:t>declared not significant.</w:t>
      </w:r>
      <w:r>
        <w:rPr>
          <w:lang w:val="en-US"/>
        </w:rPr>
        <w:t xml:space="preserve"> </w:t>
      </w:r>
    </w:p>
  </w:footnote>
  <w:footnote w:id="7">
    <w:p w14:paraId="43806AB9" w14:textId="396D8181" w:rsidR="009C7512" w:rsidRPr="00E31674" w:rsidRDefault="009C7512">
      <w:pPr>
        <w:pStyle w:val="Notedebasdepage"/>
        <w:rPr>
          <w:lang w:val="en-CA"/>
        </w:rPr>
      </w:pPr>
      <w:r>
        <w:rPr>
          <w:rStyle w:val="Appelnotedebasdep"/>
        </w:rPr>
        <w:footnoteRef/>
      </w:r>
      <w:r w:rsidRPr="00E31674">
        <w:rPr>
          <w:lang w:val="en-CA"/>
        </w:rPr>
        <w:t xml:space="preserve"> </w:t>
      </w:r>
      <w:r w:rsidRPr="00271AF9">
        <w:rPr>
          <w:rFonts w:ascii="Times New Roman" w:hAnsi="Times New Roman" w:cs="Times New Roman"/>
          <w:sz w:val="22"/>
          <w:szCs w:val="22"/>
          <w:lang w:val="en-CA"/>
        </w:rPr>
        <w:t>A</w:t>
      </w:r>
      <w:r w:rsidR="00E31674" w:rsidRPr="00271AF9">
        <w:rPr>
          <w:rFonts w:ascii="Times New Roman" w:hAnsi="Times New Roman" w:cs="Times New Roman"/>
          <w:sz w:val="22"/>
          <w:szCs w:val="22"/>
          <w:lang w:val="en-CA"/>
        </w:rPr>
        <w:t>s a</w:t>
      </w:r>
      <w:r w:rsidRPr="00271AF9">
        <w:rPr>
          <w:rFonts w:ascii="Times New Roman" w:hAnsi="Times New Roman" w:cs="Times New Roman"/>
          <w:sz w:val="22"/>
          <w:szCs w:val="22"/>
          <w:lang w:val="en-CA"/>
        </w:rPr>
        <w:t>n</w:t>
      </w:r>
      <w:r w:rsidR="00E31674" w:rsidRPr="00271AF9">
        <w:rPr>
          <w:rFonts w:ascii="Times New Roman" w:hAnsi="Times New Roman" w:cs="Times New Roman"/>
          <w:sz w:val="22"/>
          <w:szCs w:val="22"/>
          <w:lang w:val="en-CA"/>
        </w:rPr>
        <w:t xml:space="preserve"> exception, the initial solution with all acceptable clusters </w:t>
      </w:r>
      <w:r w:rsidR="00260097" w:rsidRPr="00271AF9">
        <w:rPr>
          <w:rFonts w:ascii="Times New Roman" w:hAnsi="Times New Roman" w:cs="Times New Roman"/>
          <w:sz w:val="22"/>
          <w:szCs w:val="22"/>
          <w:lang w:val="en-CA"/>
        </w:rPr>
        <w:t>is always presented first, irrespective of its fit value to allow users to e</w:t>
      </w:r>
      <w:r w:rsidR="00425040" w:rsidRPr="00271AF9">
        <w:rPr>
          <w:rFonts w:ascii="Times New Roman" w:hAnsi="Times New Roman" w:cs="Times New Roman"/>
          <w:sz w:val="22"/>
          <w:szCs w:val="22"/>
          <w:lang w:val="en-CA"/>
        </w:rPr>
        <w:t>xamine the correlations among all possible clusters.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CC55C" w14:textId="77777777" w:rsidR="00EC1015" w:rsidRDefault="00EC1015">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4B215" w14:textId="77777777" w:rsidR="00712B07" w:rsidRDefault="00712B07">
    <w:pPr>
      <w:pStyle w:val="En-tt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BEBBD" w14:textId="77777777" w:rsidR="00712B07" w:rsidRDefault="00712B07">
    <w:pPr>
      <w:pStyle w:val="En-tt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6DE2E" w14:textId="77777777" w:rsidR="00712B07" w:rsidRDefault="00712B0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55CC4" w14:textId="77777777" w:rsidR="00EC1015" w:rsidRDefault="00EC101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70C2F" w14:textId="77777777" w:rsidR="00EC1015" w:rsidRDefault="00EC1015">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385A9" w14:textId="77777777" w:rsidR="00EC1015" w:rsidRDefault="00EC1015">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699CD" w14:textId="77777777" w:rsidR="00EC1015" w:rsidRDefault="00EC101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C91E0" w14:textId="77777777" w:rsidR="00EC1015" w:rsidRDefault="00EC101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28592" w14:textId="77777777" w:rsidR="008A4CC9" w:rsidRDefault="008A4CC9">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94E4E" w14:textId="77777777" w:rsidR="008A4CC9" w:rsidRDefault="008A4CC9">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1B292" w14:textId="77777777" w:rsidR="008A4CC9" w:rsidRDefault="008A4C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CE6997"/>
    <w:multiLevelType w:val="hybridMultilevel"/>
    <w:tmpl w:val="09AA2348"/>
    <w:lvl w:ilvl="0" w:tplc="D14E4966">
      <w:start w:val="1"/>
      <w:numFmt w:val="bullet"/>
      <w:lvlText w:val="•"/>
      <w:lvlJc w:val="left"/>
      <w:pPr>
        <w:tabs>
          <w:tab w:val="num" w:pos="720"/>
        </w:tabs>
        <w:ind w:left="720" w:hanging="360"/>
      </w:pPr>
      <w:rPr>
        <w:rFonts w:ascii="Arial" w:hAnsi="Arial" w:hint="default"/>
      </w:rPr>
    </w:lvl>
    <w:lvl w:ilvl="1" w:tplc="502AEF4E" w:tentative="1">
      <w:start w:val="1"/>
      <w:numFmt w:val="bullet"/>
      <w:lvlText w:val="•"/>
      <w:lvlJc w:val="left"/>
      <w:pPr>
        <w:tabs>
          <w:tab w:val="num" w:pos="1440"/>
        </w:tabs>
        <w:ind w:left="1440" w:hanging="360"/>
      </w:pPr>
      <w:rPr>
        <w:rFonts w:ascii="Arial" w:hAnsi="Arial" w:hint="default"/>
      </w:rPr>
    </w:lvl>
    <w:lvl w:ilvl="2" w:tplc="2FA8AE7E" w:tentative="1">
      <w:start w:val="1"/>
      <w:numFmt w:val="bullet"/>
      <w:lvlText w:val="•"/>
      <w:lvlJc w:val="left"/>
      <w:pPr>
        <w:tabs>
          <w:tab w:val="num" w:pos="2160"/>
        </w:tabs>
        <w:ind w:left="2160" w:hanging="360"/>
      </w:pPr>
      <w:rPr>
        <w:rFonts w:ascii="Arial" w:hAnsi="Arial" w:hint="default"/>
      </w:rPr>
    </w:lvl>
    <w:lvl w:ilvl="3" w:tplc="C7661A9E" w:tentative="1">
      <w:start w:val="1"/>
      <w:numFmt w:val="bullet"/>
      <w:lvlText w:val="•"/>
      <w:lvlJc w:val="left"/>
      <w:pPr>
        <w:tabs>
          <w:tab w:val="num" w:pos="2880"/>
        </w:tabs>
        <w:ind w:left="2880" w:hanging="360"/>
      </w:pPr>
      <w:rPr>
        <w:rFonts w:ascii="Arial" w:hAnsi="Arial" w:hint="default"/>
      </w:rPr>
    </w:lvl>
    <w:lvl w:ilvl="4" w:tplc="A7A273DA" w:tentative="1">
      <w:start w:val="1"/>
      <w:numFmt w:val="bullet"/>
      <w:lvlText w:val="•"/>
      <w:lvlJc w:val="left"/>
      <w:pPr>
        <w:tabs>
          <w:tab w:val="num" w:pos="3600"/>
        </w:tabs>
        <w:ind w:left="3600" w:hanging="360"/>
      </w:pPr>
      <w:rPr>
        <w:rFonts w:ascii="Arial" w:hAnsi="Arial" w:hint="default"/>
      </w:rPr>
    </w:lvl>
    <w:lvl w:ilvl="5" w:tplc="13108FB0" w:tentative="1">
      <w:start w:val="1"/>
      <w:numFmt w:val="bullet"/>
      <w:lvlText w:val="•"/>
      <w:lvlJc w:val="left"/>
      <w:pPr>
        <w:tabs>
          <w:tab w:val="num" w:pos="4320"/>
        </w:tabs>
        <w:ind w:left="4320" w:hanging="360"/>
      </w:pPr>
      <w:rPr>
        <w:rFonts w:ascii="Arial" w:hAnsi="Arial" w:hint="default"/>
      </w:rPr>
    </w:lvl>
    <w:lvl w:ilvl="6" w:tplc="FBFCB0CA" w:tentative="1">
      <w:start w:val="1"/>
      <w:numFmt w:val="bullet"/>
      <w:lvlText w:val="•"/>
      <w:lvlJc w:val="left"/>
      <w:pPr>
        <w:tabs>
          <w:tab w:val="num" w:pos="5040"/>
        </w:tabs>
        <w:ind w:left="5040" w:hanging="360"/>
      </w:pPr>
      <w:rPr>
        <w:rFonts w:ascii="Arial" w:hAnsi="Arial" w:hint="default"/>
      </w:rPr>
    </w:lvl>
    <w:lvl w:ilvl="7" w:tplc="D3841E26" w:tentative="1">
      <w:start w:val="1"/>
      <w:numFmt w:val="bullet"/>
      <w:lvlText w:val="•"/>
      <w:lvlJc w:val="left"/>
      <w:pPr>
        <w:tabs>
          <w:tab w:val="num" w:pos="5760"/>
        </w:tabs>
        <w:ind w:left="5760" w:hanging="360"/>
      </w:pPr>
      <w:rPr>
        <w:rFonts w:ascii="Arial" w:hAnsi="Arial" w:hint="default"/>
      </w:rPr>
    </w:lvl>
    <w:lvl w:ilvl="8" w:tplc="F6F48F26" w:tentative="1">
      <w:start w:val="1"/>
      <w:numFmt w:val="bullet"/>
      <w:lvlText w:val="•"/>
      <w:lvlJc w:val="left"/>
      <w:pPr>
        <w:tabs>
          <w:tab w:val="num" w:pos="6480"/>
        </w:tabs>
        <w:ind w:left="6480" w:hanging="360"/>
      </w:pPr>
      <w:rPr>
        <w:rFonts w:ascii="Arial" w:hAnsi="Arial" w:hint="default"/>
      </w:rPr>
    </w:lvl>
  </w:abstractNum>
  <w:num w:numId="1" w16cid:durableId="683568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n, Pier-Olivier">
    <w15:presenceInfo w15:providerId="AD" w15:userId="S::Pier-Olivier.Caron@teluq.ca::87864a14-4338-47f1-8f44-b75a120aff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BB"/>
    <w:rsid w:val="00000527"/>
    <w:rsid w:val="000006CF"/>
    <w:rsid w:val="00000EF8"/>
    <w:rsid w:val="000012F5"/>
    <w:rsid w:val="00001C43"/>
    <w:rsid w:val="00001F00"/>
    <w:rsid w:val="00002366"/>
    <w:rsid w:val="00002A2C"/>
    <w:rsid w:val="00002EA6"/>
    <w:rsid w:val="00003280"/>
    <w:rsid w:val="0000378F"/>
    <w:rsid w:val="00003D18"/>
    <w:rsid w:val="00004798"/>
    <w:rsid w:val="00004E52"/>
    <w:rsid w:val="0000520C"/>
    <w:rsid w:val="0000536C"/>
    <w:rsid w:val="0000663A"/>
    <w:rsid w:val="00006711"/>
    <w:rsid w:val="00006F25"/>
    <w:rsid w:val="00007A21"/>
    <w:rsid w:val="000102DF"/>
    <w:rsid w:val="0001071A"/>
    <w:rsid w:val="00010765"/>
    <w:rsid w:val="00010902"/>
    <w:rsid w:val="000109DC"/>
    <w:rsid w:val="00010A79"/>
    <w:rsid w:val="0001129D"/>
    <w:rsid w:val="000117B9"/>
    <w:rsid w:val="00011CC6"/>
    <w:rsid w:val="00012BE9"/>
    <w:rsid w:val="00013B87"/>
    <w:rsid w:val="0001442F"/>
    <w:rsid w:val="00015617"/>
    <w:rsid w:val="0001598B"/>
    <w:rsid w:val="00016088"/>
    <w:rsid w:val="00017A31"/>
    <w:rsid w:val="00020838"/>
    <w:rsid w:val="00020909"/>
    <w:rsid w:val="00020B49"/>
    <w:rsid w:val="000210B3"/>
    <w:rsid w:val="00021B60"/>
    <w:rsid w:val="000221B9"/>
    <w:rsid w:val="000223B2"/>
    <w:rsid w:val="000224C5"/>
    <w:rsid w:val="000224C9"/>
    <w:rsid w:val="00022827"/>
    <w:rsid w:val="00022B0E"/>
    <w:rsid w:val="00023C8D"/>
    <w:rsid w:val="00023E0F"/>
    <w:rsid w:val="000248B7"/>
    <w:rsid w:val="00024F45"/>
    <w:rsid w:val="0002550A"/>
    <w:rsid w:val="0002567E"/>
    <w:rsid w:val="00025EF6"/>
    <w:rsid w:val="00026190"/>
    <w:rsid w:val="000265AD"/>
    <w:rsid w:val="000265B3"/>
    <w:rsid w:val="00027115"/>
    <w:rsid w:val="00027391"/>
    <w:rsid w:val="00027CB4"/>
    <w:rsid w:val="00027DE6"/>
    <w:rsid w:val="00030235"/>
    <w:rsid w:val="00030667"/>
    <w:rsid w:val="00030E29"/>
    <w:rsid w:val="00030EA6"/>
    <w:rsid w:val="00031AA6"/>
    <w:rsid w:val="00031FE7"/>
    <w:rsid w:val="00032241"/>
    <w:rsid w:val="00032362"/>
    <w:rsid w:val="00032879"/>
    <w:rsid w:val="00032A68"/>
    <w:rsid w:val="0003359A"/>
    <w:rsid w:val="0003366F"/>
    <w:rsid w:val="000341D5"/>
    <w:rsid w:val="000342F6"/>
    <w:rsid w:val="00034E8B"/>
    <w:rsid w:val="00034EBB"/>
    <w:rsid w:val="00034F3E"/>
    <w:rsid w:val="00035233"/>
    <w:rsid w:val="00035257"/>
    <w:rsid w:val="0003622F"/>
    <w:rsid w:val="00036259"/>
    <w:rsid w:val="00036471"/>
    <w:rsid w:val="000364AB"/>
    <w:rsid w:val="000367BD"/>
    <w:rsid w:val="00036812"/>
    <w:rsid w:val="000369D2"/>
    <w:rsid w:val="00036CB6"/>
    <w:rsid w:val="000370A7"/>
    <w:rsid w:val="00040838"/>
    <w:rsid w:val="000408AD"/>
    <w:rsid w:val="000408D0"/>
    <w:rsid w:val="00040B43"/>
    <w:rsid w:val="00040D8A"/>
    <w:rsid w:val="00040FAF"/>
    <w:rsid w:val="00041323"/>
    <w:rsid w:val="0004166A"/>
    <w:rsid w:val="00041B36"/>
    <w:rsid w:val="00041C5C"/>
    <w:rsid w:val="00041C6D"/>
    <w:rsid w:val="00041D64"/>
    <w:rsid w:val="00041F80"/>
    <w:rsid w:val="00042802"/>
    <w:rsid w:val="000429F1"/>
    <w:rsid w:val="00044167"/>
    <w:rsid w:val="00044357"/>
    <w:rsid w:val="0004466E"/>
    <w:rsid w:val="00045145"/>
    <w:rsid w:val="00045677"/>
    <w:rsid w:val="00045A69"/>
    <w:rsid w:val="00046003"/>
    <w:rsid w:val="000467BA"/>
    <w:rsid w:val="0004716C"/>
    <w:rsid w:val="0004718D"/>
    <w:rsid w:val="000477FB"/>
    <w:rsid w:val="00047AE5"/>
    <w:rsid w:val="000501FA"/>
    <w:rsid w:val="000507DF"/>
    <w:rsid w:val="000509A0"/>
    <w:rsid w:val="000509B6"/>
    <w:rsid w:val="000516B8"/>
    <w:rsid w:val="00051BF5"/>
    <w:rsid w:val="00051E7C"/>
    <w:rsid w:val="00052086"/>
    <w:rsid w:val="00052450"/>
    <w:rsid w:val="000538E1"/>
    <w:rsid w:val="0005449B"/>
    <w:rsid w:val="000544F0"/>
    <w:rsid w:val="000547C3"/>
    <w:rsid w:val="00054911"/>
    <w:rsid w:val="00054938"/>
    <w:rsid w:val="00054C29"/>
    <w:rsid w:val="000551B3"/>
    <w:rsid w:val="000551F6"/>
    <w:rsid w:val="0005554F"/>
    <w:rsid w:val="000556FA"/>
    <w:rsid w:val="000558B7"/>
    <w:rsid w:val="00055BB2"/>
    <w:rsid w:val="00056135"/>
    <w:rsid w:val="0005659F"/>
    <w:rsid w:val="00056A32"/>
    <w:rsid w:val="00056A8C"/>
    <w:rsid w:val="00056B70"/>
    <w:rsid w:val="0005796D"/>
    <w:rsid w:val="00057A04"/>
    <w:rsid w:val="00060206"/>
    <w:rsid w:val="00060BEE"/>
    <w:rsid w:val="000618C1"/>
    <w:rsid w:val="000618E9"/>
    <w:rsid w:val="00061CF5"/>
    <w:rsid w:val="000621F7"/>
    <w:rsid w:val="00062578"/>
    <w:rsid w:val="0006258B"/>
    <w:rsid w:val="000625E8"/>
    <w:rsid w:val="0006296C"/>
    <w:rsid w:val="00063139"/>
    <w:rsid w:val="00064019"/>
    <w:rsid w:val="00064C54"/>
    <w:rsid w:val="000650FF"/>
    <w:rsid w:val="0006528B"/>
    <w:rsid w:val="000658E1"/>
    <w:rsid w:val="000659EE"/>
    <w:rsid w:val="00065B44"/>
    <w:rsid w:val="00065FE8"/>
    <w:rsid w:val="0006653C"/>
    <w:rsid w:val="00066622"/>
    <w:rsid w:val="0006680E"/>
    <w:rsid w:val="0006695F"/>
    <w:rsid w:val="00066D7B"/>
    <w:rsid w:val="00066E03"/>
    <w:rsid w:val="00067680"/>
    <w:rsid w:val="000677BF"/>
    <w:rsid w:val="000679CF"/>
    <w:rsid w:val="00070408"/>
    <w:rsid w:val="00070739"/>
    <w:rsid w:val="00071E19"/>
    <w:rsid w:val="000724A0"/>
    <w:rsid w:val="000724E7"/>
    <w:rsid w:val="0007277A"/>
    <w:rsid w:val="000729B8"/>
    <w:rsid w:val="00072D6F"/>
    <w:rsid w:val="000730F4"/>
    <w:rsid w:val="0007375E"/>
    <w:rsid w:val="00073844"/>
    <w:rsid w:val="0007388F"/>
    <w:rsid w:val="00074039"/>
    <w:rsid w:val="000740BD"/>
    <w:rsid w:val="00074328"/>
    <w:rsid w:val="0007480E"/>
    <w:rsid w:val="00075151"/>
    <w:rsid w:val="00075CEB"/>
    <w:rsid w:val="00076109"/>
    <w:rsid w:val="00076276"/>
    <w:rsid w:val="000764D9"/>
    <w:rsid w:val="0007683F"/>
    <w:rsid w:val="00076D1C"/>
    <w:rsid w:val="000770B7"/>
    <w:rsid w:val="00077585"/>
    <w:rsid w:val="000779BD"/>
    <w:rsid w:val="00077AFA"/>
    <w:rsid w:val="00077B4E"/>
    <w:rsid w:val="00077C40"/>
    <w:rsid w:val="00080B02"/>
    <w:rsid w:val="00080BAB"/>
    <w:rsid w:val="00080F7A"/>
    <w:rsid w:val="000811D2"/>
    <w:rsid w:val="0008134D"/>
    <w:rsid w:val="000817A5"/>
    <w:rsid w:val="00081828"/>
    <w:rsid w:val="0008223A"/>
    <w:rsid w:val="000827EE"/>
    <w:rsid w:val="00082D66"/>
    <w:rsid w:val="0008307E"/>
    <w:rsid w:val="000833EA"/>
    <w:rsid w:val="000834AB"/>
    <w:rsid w:val="00083526"/>
    <w:rsid w:val="00083638"/>
    <w:rsid w:val="000838B5"/>
    <w:rsid w:val="0008392B"/>
    <w:rsid w:val="00084490"/>
    <w:rsid w:val="00084BB0"/>
    <w:rsid w:val="00084D8A"/>
    <w:rsid w:val="00084FAA"/>
    <w:rsid w:val="000853B6"/>
    <w:rsid w:val="000855D0"/>
    <w:rsid w:val="0008585E"/>
    <w:rsid w:val="00085965"/>
    <w:rsid w:val="00086914"/>
    <w:rsid w:val="00086B03"/>
    <w:rsid w:val="00086CCC"/>
    <w:rsid w:val="00086DAD"/>
    <w:rsid w:val="00086E31"/>
    <w:rsid w:val="00086E8D"/>
    <w:rsid w:val="00087325"/>
    <w:rsid w:val="000873D0"/>
    <w:rsid w:val="00087B9B"/>
    <w:rsid w:val="00087E4D"/>
    <w:rsid w:val="000904A9"/>
    <w:rsid w:val="0009081A"/>
    <w:rsid w:val="00090F27"/>
    <w:rsid w:val="000912CB"/>
    <w:rsid w:val="00091914"/>
    <w:rsid w:val="00091C31"/>
    <w:rsid w:val="000920B9"/>
    <w:rsid w:val="00092171"/>
    <w:rsid w:val="0009240B"/>
    <w:rsid w:val="000924B6"/>
    <w:rsid w:val="00092561"/>
    <w:rsid w:val="000926CB"/>
    <w:rsid w:val="00092761"/>
    <w:rsid w:val="00092777"/>
    <w:rsid w:val="00092924"/>
    <w:rsid w:val="00092CB4"/>
    <w:rsid w:val="00092D0D"/>
    <w:rsid w:val="00092D0E"/>
    <w:rsid w:val="00092E90"/>
    <w:rsid w:val="000931DE"/>
    <w:rsid w:val="00093443"/>
    <w:rsid w:val="00093636"/>
    <w:rsid w:val="000936AB"/>
    <w:rsid w:val="00093F23"/>
    <w:rsid w:val="00093FA0"/>
    <w:rsid w:val="00094587"/>
    <w:rsid w:val="00094604"/>
    <w:rsid w:val="000946CE"/>
    <w:rsid w:val="00094BFD"/>
    <w:rsid w:val="00095561"/>
    <w:rsid w:val="000955EF"/>
    <w:rsid w:val="00095C73"/>
    <w:rsid w:val="00095EBA"/>
    <w:rsid w:val="00097622"/>
    <w:rsid w:val="00097857"/>
    <w:rsid w:val="00097955"/>
    <w:rsid w:val="00097AA0"/>
    <w:rsid w:val="00097DED"/>
    <w:rsid w:val="000A0A61"/>
    <w:rsid w:val="000A0AB9"/>
    <w:rsid w:val="000A0CCA"/>
    <w:rsid w:val="000A16E1"/>
    <w:rsid w:val="000A1730"/>
    <w:rsid w:val="000A1992"/>
    <w:rsid w:val="000A1C1C"/>
    <w:rsid w:val="000A2391"/>
    <w:rsid w:val="000A23A5"/>
    <w:rsid w:val="000A25BF"/>
    <w:rsid w:val="000A28AA"/>
    <w:rsid w:val="000A3122"/>
    <w:rsid w:val="000A3A21"/>
    <w:rsid w:val="000A3BD3"/>
    <w:rsid w:val="000A3E19"/>
    <w:rsid w:val="000A4C1F"/>
    <w:rsid w:val="000A55EB"/>
    <w:rsid w:val="000A562F"/>
    <w:rsid w:val="000A56F0"/>
    <w:rsid w:val="000A5778"/>
    <w:rsid w:val="000A5B0E"/>
    <w:rsid w:val="000A5B81"/>
    <w:rsid w:val="000A5C3B"/>
    <w:rsid w:val="000A5C3E"/>
    <w:rsid w:val="000A61B5"/>
    <w:rsid w:val="000A61EF"/>
    <w:rsid w:val="000A63C8"/>
    <w:rsid w:val="000A659B"/>
    <w:rsid w:val="000A67F5"/>
    <w:rsid w:val="000A6DF5"/>
    <w:rsid w:val="000A719B"/>
    <w:rsid w:val="000A796E"/>
    <w:rsid w:val="000A7EAB"/>
    <w:rsid w:val="000B016B"/>
    <w:rsid w:val="000B0A68"/>
    <w:rsid w:val="000B11AC"/>
    <w:rsid w:val="000B1977"/>
    <w:rsid w:val="000B1E15"/>
    <w:rsid w:val="000B1F4B"/>
    <w:rsid w:val="000B1F67"/>
    <w:rsid w:val="000B224D"/>
    <w:rsid w:val="000B26DC"/>
    <w:rsid w:val="000B2F41"/>
    <w:rsid w:val="000B30EC"/>
    <w:rsid w:val="000B3269"/>
    <w:rsid w:val="000B356C"/>
    <w:rsid w:val="000B3876"/>
    <w:rsid w:val="000B3956"/>
    <w:rsid w:val="000B3F33"/>
    <w:rsid w:val="000B4263"/>
    <w:rsid w:val="000B4523"/>
    <w:rsid w:val="000B53A3"/>
    <w:rsid w:val="000B5447"/>
    <w:rsid w:val="000B55C3"/>
    <w:rsid w:val="000B5D0C"/>
    <w:rsid w:val="000B5F83"/>
    <w:rsid w:val="000B75DE"/>
    <w:rsid w:val="000B792A"/>
    <w:rsid w:val="000C008E"/>
    <w:rsid w:val="000C00D3"/>
    <w:rsid w:val="000C0147"/>
    <w:rsid w:val="000C0743"/>
    <w:rsid w:val="000C0BFA"/>
    <w:rsid w:val="000C0C6C"/>
    <w:rsid w:val="000C100D"/>
    <w:rsid w:val="000C1181"/>
    <w:rsid w:val="000C16ED"/>
    <w:rsid w:val="000C2316"/>
    <w:rsid w:val="000C23F4"/>
    <w:rsid w:val="000C2B6E"/>
    <w:rsid w:val="000C2B7B"/>
    <w:rsid w:val="000C2CD9"/>
    <w:rsid w:val="000C2E83"/>
    <w:rsid w:val="000C33A4"/>
    <w:rsid w:val="000C3E8B"/>
    <w:rsid w:val="000C474A"/>
    <w:rsid w:val="000C477C"/>
    <w:rsid w:val="000C4E41"/>
    <w:rsid w:val="000C4FE2"/>
    <w:rsid w:val="000C50C4"/>
    <w:rsid w:val="000C5D7C"/>
    <w:rsid w:val="000C6787"/>
    <w:rsid w:val="000C7203"/>
    <w:rsid w:val="000C74C8"/>
    <w:rsid w:val="000C74F9"/>
    <w:rsid w:val="000C79CD"/>
    <w:rsid w:val="000C7E40"/>
    <w:rsid w:val="000C7E4D"/>
    <w:rsid w:val="000D045F"/>
    <w:rsid w:val="000D0D55"/>
    <w:rsid w:val="000D0E82"/>
    <w:rsid w:val="000D0F09"/>
    <w:rsid w:val="000D1275"/>
    <w:rsid w:val="000D1AC3"/>
    <w:rsid w:val="000D244B"/>
    <w:rsid w:val="000D269F"/>
    <w:rsid w:val="000D284D"/>
    <w:rsid w:val="000D285A"/>
    <w:rsid w:val="000D2B4C"/>
    <w:rsid w:val="000D2D84"/>
    <w:rsid w:val="000D2EF9"/>
    <w:rsid w:val="000D37D6"/>
    <w:rsid w:val="000D3AA8"/>
    <w:rsid w:val="000D3AD1"/>
    <w:rsid w:val="000D3EE5"/>
    <w:rsid w:val="000D40C3"/>
    <w:rsid w:val="000D41E2"/>
    <w:rsid w:val="000D4402"/>
    <w:rsid w:val="000D4ADD"/>
    <w:rsid w:val="000D525F"/>
    <w:rsid w:val="000D5398"/>
    <w:rsid w:val="000D542F"/>
    <w:rsid w:val="000D56A2"/>
    <w:rsid w:val="000D5B45"/>
    <w:rsid w:val="000D5DF6"/>
    <w:rsid w:val="000D5EB9"/>
    <w:rsid w:val="000D6533"/>
    <w:rsid w:val="000D6A4E"/>
    <w:rsid w:val="000D6B91"/>
    <w:rsid w:val="000D6BD5"/>
    <w:rsid w:val="000E0380"/>
    <w:rsid w:val="000E07E2"/>
    <w:rsid w:val="000E07F5"/>
    <w:rsid w:val="000E0F84"/>
    <w:rsid w:val="000E19F5"/>
    <w:rsid w:val="000E1D1E"/>
    <w:rsid w:val="000E2256"/>
    <w:rsid w:val="000E2423"/>
    <w:rsid w:val="000E2549"/>
    <w:rsid w:val="000E2EE7"/>
    <w:rsid w:val="000E308B"/>
    <w:rsid w:val="000E314C"/>
    <w:rsid w:val="000E3B34"/>
    <w:rsid w:val="000E42C3"/>
    <w:rsid w:val="000E44A8"/>
    <w:rsid w:val="000E4A21"/>
    <w:rsid w:val="000E4A87"/>
    <w:rsid w:val="000E503D"/>
    <w:rsid w:val="000E5384"/>
    <w:rsid w:val="000E56A3"/>
    <w:rsid w:val="000E5767"/>
    <w:rsid w:val="000E57BE"/>
    <w:rsid w:val="000E5806"/>
    <w:rsid w:val="000E5AEB"/>
    <w:rsid w:val="000E5C0C"/>
    <w:rsid w:val="000E5DC5"/>
    <w:rsid w:val="000E6096"/>
    <w:rsid w:val="000E6134"/>
    <w:rsid w:val="000E6145"/>
    <w:rsid w:val="000E676E"/>
    <w:rsid w:val="000E6820"/>
    <w:rsid w:val="000E6895"/>
    <w:rsid w:val="000E7549"/>
    <w:rsid w:val="000E763C"/>
    <w:rsid w:val="000E789D"/>
    <w:rsid w:val="000E7C19"/>
    <w:rsid w:val="000F02CE"/>
    <w:rsid w:val="000F03AE"/>
    <w:rsid w:val="000F0F40"/>
    <w:rsid w:val="000F0FE0"/>
    <w:rsid w:val="000F1369"/>
    <w:rsid w:val="000F17CF"/>
    <w:rsid w:val="000F1CD9"/>
    <w:rsid w:val="000F287D"/>
    <w:rsid w:val="000F298C"/>
    <w:rsid w:val="000F2B03"/>
    <w:rsid w:val="000F36FB"/>
    <w:rsid w:val="000F4010"/>
    <w:rsid w:val="000F4138"/>
    <w:rsid w:val="000F428E"/>
    <w:rsid w:val="000F44A9"/>
    <w:rsid w:val="000F48D1"/>
    <w:rsid w:val="000F4A4D"/>
    <w:rsid w:val="000F6A7E"/>
    <w:rsid w:val="000F71DC"/>
    <w:rsid w:val="000F76AA"/>
    <w:rsid w:val="000F7D8B"/>
    <w:rsid w:val="001002CF"/>
    <w:rsid w:val="00100722"/>
    <w:rsid w:val="00100D3D"/>
    <w:rsid w:val="001011C8"/>
    <w:rsid w:val="00101267"/>
    <w:rsid w:val="00101359"/>
    <w:rsid w:val="001013A9"/>
    <w:rsid w:val="0010158D"/>
    <w:rsid w:val="0010161D"/>
    <w:rsid w:val="00101936"/>
    <w:rsid w:val="00101CE6"/>
    <w:rsid w:val="00101D2B"/>
    <w:rsid w:val="001022A4"/>
    <w:rsid w:val="00102A7D"/>
    <w:rsid w:val="00102AF4"/>
    <w:rsid w:val="0010353A"/>
    <w:rsid w:val="00103E76"/>
    <w:rsid w:val="00104063"/>
    <w:rsid w:val="001045CD"/>
    <w:rsid w:val="00104789"/>
    <w:rsid w:val="001050A8"/>
    <w:rsid w:val="00105139"/>
    <w:rsid w:val="001051E6"/>
    <w:rsid w:val="001055C8"/>
    <w:rsid w:val="00105910"/>
    <w:rsid w:val="001059EB"/>
    <w:rsid w:val="00105CFB"/>
    <w:rsid w:val="00105DAC"/>
    <w:rsid w:val="00105E20"/>
    <w:rsid w:val="001063A6"/>
    <w:rsid w:val="00106BED"/>
    <w:rsid w:val="00106E9F"/>
    <w:rsid w:val="0010715C"/>
    <w:rsid w:val="0010720A"/>
    <w:rsid w:val="00107405"/>
    <w:rsid w:val="00107A26"/>
    <w:rsid w:val="0011070C"/>
    <w:rsid w:val="00110AF5"/>
    <w:rsid w:val="00110BC2"/>
    <w:rsid w:val="00111874"/>
    <w:rsid w:val="00111E01"/>
    <w:rsid w:val="00111E9E"/>
    <w:rsid w:val="00112ADB"/>
    <w:rsid w:val="00112E97"/>
    <w:rsid w:val="00112EE6"/>
    <w:rsid w:val="001130DB"/>
    <w:rsid w:val="0011357F"/>
    <w:rsid w:val="00113950"/>
    <w:rsid w:val="00113A29"/>
    <w:rsid w:val="00114B26"/>
    <w:rsid w:val="00114D9B"/>
    <w:rsid w:val="00114FC0"/>
    <w:rsid w:val="001159BB"/>
    <w:rsid w:val="001160D3"/>
    <w:rsid w:val="00116299"/>
    <w:rsid w:val="001162CA"/>
    <w:rsid w:val="001165A5"/>
    <w:rsid w:val="00116980"/>
    <w:rsid w:val="00116B19"/>
    <w:rsid w:val="001172B0"/>
    <w:rsid w:val="00117D74"/>
    <w:rsid w:val="00117F27"/>
    <w:rsid w:val="0012040E"/>
    <w:rsid w:val="001206F3"/>
    <w:rsid w:val="001209EF"/>
    <w:rsid w:val="00120C5E"/>
    <w:rsid w:val="00120E3D"/>
    <w:rsid w:val="001215C5"/>
    <w:rsid w:val="00121690"/>
    <w:rsid w:val="0012172A"/>
    <w:rsid w:val="00121DDE"/>
    <w:rsid w:val="001228EF"/>
    <w:rsid w:val="001230B4"/>
    <w:rsid w:val="0012380C"/>
    <w:rsid w:val="001238EE"/>
    <w:rsid w:val="00123B16"/>
    <w:rsid w:val="00123BF6"/>
    <w:rsid w:val="00123EA9"/>
    <w:rsid w:val="0012490C"/>
    <w:rsid w:val="00124AE1"/>
    <w:rsid w:val="00124D18"/>
    <w:rsid w:val="00125055"/>
    <w:rsid w:val="001258AD"/>
    <w:rsid w:val="00125C73"/>
    <w:rsid w:val="0012612F"/>
    <w:rsid w:val="00126B43"/>
    <w:rsid w:val="0012712E"/>
    <w:rsid w:val="00127364"/>
    <w:rsid w:val="0012795A"/>
    <w:rsid w:val="00130991"/>
    <w:rsid w:val="00130F12"/>
    <w:rsid w:val="00130FED"/>
    <w:rsid w:val="00131959"/>
    <w:rsid w:val="00131EB0"/>
    <w:rsid w:val="00131F3B"/>
    <w:rsid w:val="0013231A"/>
    <w:rsid w:val="00132569"/>
    <w:rsid w:val="00132801"/>
    <w:rsid w:val="00132FE5"/>
    <w:rsid w:val="001332C8"/>
    <w:rsid w:val="001338CE"/>
    <w:rsid w:val="00133C90"/>
    <w:rsid w:val="0013417C"/>
    <w:rsid w:val="001341A2"/>
    <w:rsid w:val="001346A6"/>
    <w:rsid w:val="001348AC"/>
    <w:rsid w:val="00134A65"/>
    <w:rsid w:val="00135060"/>
    <w:rsid w:val="001353C2"/>
    <w:rsid w:val="00135420"/>
    <w:rsid w:val="00135B5D"/>
    <w:rsid w:val="00135FBC"/>
    <w:rsid w:val="0013619D"/>
    <w:rsid w:val="001372EC"/>
    <w:rsid w:val="00137E20"/>
    <w:rsid w:val="0014010C"/>
    <w:rsid w:val="00140B88"/>
    <w:rsid w:val="00141130"/>
    <w:rsid w:val="00141259"/>
    <w:rsid w:val="001413D3"/>
    <w:rsid w:val="001417A9"/>
    <w:rsid w:val="00141B0F"/>
    <w:rsid w:val="00141DCA"/>
    <w:rsid w:val="00142236"/>
    <w:rsid w:val="001422BF"/>
    <w:rsid w:val="001422FA"/>
    <w:rsid w:val="00142504"/>
    <w:rsid w:val="0014253B"/>
    <w:rsid w:val="001425E7"/>
    <w:rsid w:val="00142975"/>
    <w:rsid w:val="00142CAA"/>
    <w:rsid w:val="00142D28"/>
    <w:rsid w:val="00142DCA"/>
    <w:rsid w:val="00142E6A"/>
    <w:rsid w:val="001430FF"/>
    <w:rsid w:val="00143242"/>
    <w:rsid w:val="001437BF"/>
    <w:rsid w:val="0014449C"/>
    <w:rsid w:val="00144D4E"/>
    <w:rsid w:val="00144E57"/>
    <w:rsid w:val="00144F89"/>
    <w:rsid w:val="00145494"/>
    <w:rsid w:val="00146032"/>
    <w:rsid w:val="001463FA"/>
    <w:rsid w:val="0014650E"/>
    <w:rsid w:val="00146559"/>
    <w:rsid w:val="0014660C"/>
    <w:rsid w:val="00146672"/>
    <w:rsid w:val="00146831"/>
    <w:rsid w:val="00147126"/>
    <w:rsid w:val="00147393"/>
    <w:rsid w:val="00147B51"/>
    <w:rsid w:val="00147EED"/>
    <w:rsid w:val="001506A5"/>
    <w:rsid w:val="00150AEE"/>
    <w:rsid w:val="00150EA7"/>
    <w:rsid w:val="001512AE"/>
    <w:rsid w:val="00151A14"/>
    <w:rsid w:val="00152912"/>
    <w:rsid w:val="00152A0C"/>
    <w:rsid w:val="00152DAF"/>
    <w:rsid w:val="00153FFA"/>
    <w:rsid w:val="001549EF"/>
    <w:rsid w:val="00154A29"/>
    <w:rsid w:val="00154FA1"/>
    <w:rsid w:val="00155153"/>
    <w:rsid w:val="00155239"/>
    <w:rsid w:val="001552EB"/>
    <w:rsid w:val="001557B1"/>
    <w:rsid w:val="001561ED"/>
    <w:rsid w:val="00156292"/>
    <w:rsid w:val="001562DC"/>
    <w:rsid w:val="001562F3"/>
    <w:rsid w:val="00156C57"/>
    <w:rsid w:val="001572DD"/>
    <w:rsid w:val="00157565"/>
    <w:rsid w:val="00157C4E"/>
    <w:rsid w:val="00157EFE"/>
    <w:rsid w:val="00160048"/>
    <w:rsid w:val="001600C9"/>
    <w:rsid w:val="001601BF"/>
    <w:rsid w:val="00160389"/>
    <w:rsid w:val="00160581"/>
    <w:rsid w:val="00160786"/>
    <w:rsid w:val="00160802"/>
    <w:rsid w:val="00160CF0"/>
    <w:rsid w:val="001614A7"/>
    <w:rsid w:val="00161B5D"/>
    <w:rsid w:val="00161CFC"/>
    <w:rsid w:val="00161E3A"/>
    <w:rsid w:val="00161F19"/>
    <w:rsid w:val="001620DF"/>
    <w:rsid w:val="00162302"/>
    <w:rsid w:val="001628A2"/>
    <w:rsid w:val="00162CE1"/>
    <w:rsid w:val="00162FE6"/>
    <w:rsid w:val="0016300E"/>
    <w:rsid w:val="001633E6"/>
    <w:rsid w:val="00163810"/>
    <w:rsid w:val="00163905"/>
    <w:rsid w:val="00163B80"/>
    <w:rsid w:val="00163C4A"/>
    <w:rsid w:val="0016419A"/>
    <w:rsid w:val="001645FE"/>
    <w:rsid w:val="00165B76"/>
    <w:rsid w:val="00165CD4"/>
    <w:rsid w:val="00165F27"/>
    <w:rsid w:val="00166329"/>
    <w:rsid w:val="00166BD4"/>
    <w:rsid w:val="00167ECC"/>
    <w:rsid w:val="00167F0B"/>
    <w:rsid w:val="0017031B"/>
    <w:rsid w:val="001703E8"/>
    <w:rsid w:val="00170591"/>
    <w:rsid w:val="00170961"/>
    <w:rsid w:val="00170EC6"/>
    <w:rsid w:val="00171ED4"/>
    <w:rsid w:val="0017238B"/>
    <w:rsid w:val="001726D0"/>
    <w:rsid w:val="0017280B"/>
    <w:rsid w:val="00172B87"/>
    <w:rsid w:val="00173258"/>
    <w:rsid w:val="00173A9F"/>
    <w:rsid w:val="00173DA9"/>
    <w:rsid w:val="00173DFE"/>
    <w:rsid w:val="0017421B"/>
    <w:rsid w:val="00174501"/>
    <w:rsid w:val="00174F1E"/>
    <w:rsid w:val="00174FB2"/>
    <w:rsid w:val="001751D8"/>
    <w:rsid w:val="001754B9"/>
    <w:rsid w:val="00175A10"/>
    <w:rsid w:val="001762B0"/>
    <w:rsid w:val="001764E2"/>
    <w:rsid w:val="0017748F"/>
    <w:rsid w:val="00177617"/>
    <w:rsid w:val="00177B6F"/>
    <w:rsid w:val="001804FD"/>
    <w:rsid w:val="0018061B"/>
    <w:rsid w:val="00180960"/>
    <w:rsid w:val="00180AB5"/>
    <w:rsid w:val="00181131"/>
    <w:rsid w:val="00181412"/>
    <w:rsid w:val="001816D0"/>
    <w:rsid w:val="001816D4"/>
    <w:rsid w:val="001816D5"/>
    <w:rsid w:val="00181719"/>
    <w:rsid w:val="0018185B"/>
    <w:rsid w:val="00181D47"/>
    <w:rsid w:val="00181D9C"/>
    <w:rsid w:val="00181FCA"/>
    <w:rsid w:val="0018264D"/>
    <w:rsid w:val="001826FC"/>
    <w:rsid w:val="00182CF7"/>
    <w:rsid w:val="00182D0E"/>
    <w:rsid w:val="00182EF1"/>
    <w:rsid w:val="00182FC0"/>
    <w:rsid w:val="00183E9B"/>
    <w:rsid w:val="001841DB"/>
    <w:rsid w:val="00184256"/>
    <w:rsid w:val="001848BA"/>
    <w:rsid w:val="0018494E"/>
    <w:rsid w:val="0018495C"/>
    <w:rsid w:val="00184A18"/>
    <w:rsid w:val="001854C9"/>
    <w:rsid w:val="00185635"/>
    <w:rsid w:val="0018567D"/>
    <w:rsid w:val="00185878"/>
    <w:rsid w:val="001858B1"/>
    <w:rsid w:val="00185CB7"/>
    <w:rsid w:val="00185F9E"/>
    <w:rsid w:val="00186120"/>
    <w:rsid w:val="0018618A"/>
    <w:rsid w:val="00186509"/>
    <w:rsid w:val="0018716F"/>
    <w:rsid w:val="001873B6"/>
    <w:rsid w:val="001877FC"/>
    <w:rsid w:val="00187804"/>
    <w:rsid w:val="00190989"/>
    <w:rsid w:val="0019099E"/>
    <w:rsid w:val="00190F35"/>
    <w:rsid w:val="00190F62"/>
    <w:rsid w:val="00191AA5"/>
    <w:rsid w:val="00191F62"/>
    <w:rsid w:val="001921BC"/>
    <w:rsid w:val="00192419"/>
    <w:rsid w:val="00192672"/>
    <w:rsid w:val="00192742"/>
    <w:rsid w:val="001927F6"/>
    <w:rsid w:val="00192D30"/>
    <w:rsid w:val="00192E2A"/>
    <w:rsid w:val="00192ECC"/>
    <w:rsid w:val="001930DB"/>
    <w:rsid w:val="00193717"/>
    <w:rsid w:val="001940B5"/>
    <w:rsid w:val="00194B80"/>
    <w:rsid w:val="00194FD8"/>
    <w:rsid w:val="00195325"/>
    <w:rsid w:val="0019547B"/>
    <w:rsid w:val="00195A2D"/>
    <w:rsid w:val="00195AA2"/>
    <w:rsid w:val="00195F76"/>
    <w:rsid w:val="0019668C"/>
    <w:rsid w:val="0019679E"/>
    <w:rsid w:val="00196B5B"/>
    <w:rsid w:val="00196D02"/>
    <w:rsid w:val="00196D4E"/>
    <w:rsid w:val="001976B6"/>
    <w:rsid w:val="001A025A"/>
    <w:rsid w:val="001A0746"/>
    <w:rsid w:val="001A099F"/>
    <w:rsid w:val="001A0E31"/>
    <w:rsid w:val="001A0EEC"/>
    <w:rsid w:val="001A1203"/>
    <w:rsid w:val="001A14E1"/>
    <w:rsid w:val="001A166B"/>
    <w:rsid w:val="001A172E"/>
    <w:rsid w:val="001A1846"/>
    <w:rsid w:val="001A1C01"/>
    <w:rsid w:val="001A1E07"/>
    <w:rsid w:val="001A25C5"/>
    <w:rsid w:val="001A2912"/>
    <w:rsid w:val="001A2B1D"/>
    <w:rsid w:val="001A2B2D"/>
    <w:rsid w:val="001A2D72"/>
    <w:rsid w:val="001A4C73"/>
    <w:rsid w:val="001A4D23"/>
    <w:rsid w:val="001A5088"/>
    <w:rsid w:val="001A5132"/>
    <w:rsid w:val="001A5848"/>
    <w:rsid w:val="001A5C77"/>
    <w:rsid w:val="001A6F3A"/>
    <w:rsid w:val="001A7AD3"/>
    <w:rsid w:val="001B01F2"/>
    <w:rsid w:val="001B0E65"/>
    <w:rsid w:val="001B0EA1"/>
    <w:rsid w:val="001B10EB"/>
    <w:rsid w:val="001B1C09"/>
    <w:rsid w:val="001B296B"/>
    <w:rsid w:val="001B2D0D"/>
    <w:rsid w:val="001B2DBF"/>
    <w:rsid w:val="001B33A7"/>
    <w:rsid w:val="001B3475"/>
    <w:rsid w:val="001B3588"/>
    <w:rsid w:val="001B3D40"/>
    <w:rsid w:val="001B469E"/>
    <w:rsid w:val="001B4B5B"/>
    <w:rsid w:val="001B4DCC"/>
    <w:rsid w:val="001B4F95"/>
    <w:rsid w:val="001B5453"/>
    <w:rsid w:val="001B575F"/>
    <w:rsid w:val="001B5CED"/>
    <w:rsid w:val="001B5E6B"/>
    <w:rsid w:val="001B6341"/>
    <w:rsid w:val="001B669C"/>
    <w:rsid w:val="001B68FE"/>
    <w:rsid w:val="001B6CAE"/>
    <w:rsid w:val="001B77F9"/>
    <w:rsid w:val="001B7F11"/>
    <w:rsid w:val="001C03F9"/>
    <w:rsid w:val="001C0794"/>
    <w:rsid w:val="001C0818"/>
    <w:rsid w:val="001C0BA4"/>
    <w:rsid w:val="001C0EE9"/>
    <w:rsid w:val="001C17AC"/>
    <w:rsid w:val="001C201C"/>
    <w:rsid w:val="001C2363"/>
    <w:rsid w:val="001C256A"/>
    <w:rsid w:val="001C25D9"/>
    <w:rsid w:val="001C260F"/>
    <w:rsid w:val="001C27A8"/>
    <w:rsid w:val="001C29AB"/>
    <w:rsid w:val="001C2AE1"/>
    <w:rsid w:val="001C30B7"/>
    <w:rsid w:val="001C3153"/>
    <w:rsid w:val="001C37EB"/>
    <w:rsid w:val="001C3AF4"/>
    <w:rsid w:val="001C3CD3"/>
    <w:rsid w:val="001C3F55"/>
    <w:rsid w:val="001C48E2"/>
    <w:rsid w:val="001C4FF3"/>
    <w:rsid w:val="001C50CA"/>
    <w:rsid w:val="001C577B"/>
    <w:rsid w:val="001C58A8"/>
    <w:rsid w:val="001C5E9A"/>
    <w:rsid w:val="001C6E45"/>
    <w:rsid w:val="001C6E46"/>
    <w:rsid w:val="001C6EE8"/>
    <w:rsid w:val="001D0076"/>
    <w:rsid w:val="001D0953"/>
    <w:rsid w:val="001D0D6F"/>
    <w:rsid w:val="001D0F49"/>
    <w:rsid w:val="001D12C8"/>
    <w:rsid w:val="001D12D2"/>
    <w:rsid w:val="001D1870"/>
    <w:rsid w:val="001D1A4D"/>
    <w:rsid w:val="001D1C1A"/>
    <w:rsid w:val="001D1C66"/>
    <w:rsid w:val="001D2217"/>
    <w:rsid w:val="001D2574"/>
    <w:rsid w:val="001D2848"/>
    <w:rsid w:val="001D2D1B"/>
    <w:rsid w:val="001D365E"/>
    <w:rsid w:val="001D3701"/>
    <w:rsid w:val="001D3771"/>
    <w:rsid w:val="001D37C1"/>
    <w:rsid w:val="001D39A4"/>
    <w:rsid w:val="001D3FC7"/>
    <w:rsid w:val="001D4121"/>
    <w:rsid w:val="001D45C2"/>
    <w:rsid w:val="001D48C1"/>
    <w:rsid w:val="001D4A7B"/>
    <w:rsid w:val="001D4B6E"/>
    <w:rsid w:val="001D5152"/>
    <w:rsid w:val="001D636A"/>
    <w:rsid w:val="001D675C"/>
    <w:rsid w:val="001D6B47"/>
    <w:rsid w:val="001D6CB8"/>
    <w:rsid w:val="001D6EAF"/>
    <w:rsid w:val="001D6EEF"/>
    <w:rsid w:val="001D796C"/>
    <w:rsid w:val="001D79B7"/>
    <w:rsid w:val="001D7AF6"/>
    <w:rsid w:val="001D7C20"/>
    <w:rsid w:val="001D7EBD"/>
    <w:rsid w:val="001E00E1"/>
    <w:rsid w:val="001E0105"/>
    <w:rsid w:val="001E011B"/>
    <w:rsid w:val="001E025D"/>
    <w:rsid w:val="001E096C"/>
    <w:rsid w:val="001E1165"/>
    <w:rsid w:val="001E1354"/>
    <w:rsid w:val="001E18A7"/>
    <w:rsid w:val="001E1A8D"/>
    <w:rsid w:val="001E1CA0"/>
    <w:rsid w:val="001E20D0"/>
    <w:rsid w:val="001E21DA"/>
    <w:rsid w:val="001E226C"/>
    <w:rsid w:val="001E22E6"/>
    <w:rsid w:val="001E2409"/>
    <w:rsid w:val="001E28BD"/>
    <w:rsid w:val="001E320B"/>
    <w:rsid w:val="001E38AC"/>
    <w:rsid w:val="001E3AC6"/>
    <w:rsid w:val="001E3BF5"/>
    <w:rsid w:val="001E419C"/>
    <w:rsid w:val="001E43CC"/>
    <w:rsid w:val="001E43F5"/>
    <w:rsid w:val="001E470E"/>
    <w:rsid w:val="001E530B"/>
    <w:rsid w:val="001E577F"/>
    <w:rsid w:val="001E581B"/>
    <w:rsid w:val="001E5B35"/>
    <w:rsid w:val="001E5BCA"/>
    <w:rsid w:val="001E605F"/>
    <w:rsid w:val="001E63D1"/>
    <w:rsid w:val="001E6411"/>
    <w:rsid w:val="001E6D96"/>
    <w:rsid w:val="001E7426"/>
    <w:rsid w:val="001E764B"/>
    <w:rsid w:val="001E76D9"/>
    <w:rsid w:val="001E794D"/>
    <w:rsid w:val="001F013F"/>
    <w:rsid w:val="001F09D5"/>
    <w:rsid w:val="001F1016"/>
    <w:rsid w:val="001F18CC"/>
    <w:rsid w:val="001F1FE9"/>
    <w:rsid w:val="001F28B2"/>
    <w:rsid w:val="001F2DEB"/>
    <w:rsid w:val="001F338B"/>
    <w:rsid w:val="001F4126"/>
    <w:rsid w:val="001F4665"/>
    <w:rsid w:val="001F49C8"/>
    <w:rsid w:val="001F4B37"/>
    <w:rsid w:val="001F53A6"/>
    <w:rsid w:val="001F56B4"/>
    <w:rsid w:val="001F5B8A"/>
    <w:rsid w:val="001F5CEF"/>
    <w:rsid w:val="001F62E3"/>
    <w:rsid w:val="001F6346"/>
    <w:rsid w:val="001F670F"/>
    <w:rsid w:val="001F6BCD"/>
    <w:rsid w:val="001F7B9A"/>
    <w:rsid w:val="002002DE"/>
    <w:rsid w:val="00200A57"/>
    <w:rsid w:val="00200A95"/>
    <w:rsid w:val="00200BC9"/>
    <w:rsid w:val="00200E22"/>
    <w:rsid w:val="0020100C"/>
    <w:rsid w:val="002015EB"/>
    <w:rsid w:val="0020217A"/>
    <w:rsid w:val="002029C8"/>
    <w:rsid w:val="00202C52"/>
    <w:rsid w:val="00202CFC"/>
    <w:rsid w:val="00203375"/>
    <w:rsid w:val="00203E1A"/>
    <w:rsid w:val="0020464F"/>
    <w:rsid w:val="00204FE7"/>
    <w:rsid w:val="0020511B"/>
    <w:rsid w:val="002052FB"/>
    <w:rsid w:val="00205360"/>
    <w:rsid w:val="00205536"/>
    <w:rsid w:val="002055B3"/>
    <w:rsid w:val="002058E1"/>
    <w:rsid w:val="00206067"/>
    <w:rsid w:val="00207521"/>
    <w:rsid w:val="002075C4"/>
    <w:rsid w:val="00207CC8"/>
    <w:rsid w:val="00210057"/>
    <w:rsid w:val="002119E3"/>
    <w:rsid w:val="00211B01"/>
    <w:rsid w:val="00212000"/>
    <w:rsid w:val="00212072"/>
    <w:rsid w:val="00212773"/>
    <w:rsid w:val="0021295B"/>
    <w:rsid w:val="002129AF"/>
    <w:rsid w:val="00212AFC"/>
    <w:rsid w:val="00212EE2"/>
    <w:rsid w:val="002131A1"/>
    <w:rsid w:val="0021347A"/>
    <w:rsid w:val="0021383C"/>
    <w:rsid w:val="00213BC2"/>
    <w:rsid w:val="00213E11"/>
    <w:rsid w:val="00214034"/>
    <w:rsid w:val="00214121"/>
    <w:rsid w:val="00214A6F"/>
    <w:rsid w:val="00215456"/>
    <w:rsid w:val="002154B8"/>
    <w:rsid w:val="0021577E"/>
    <w:rsid w:val="00215A96"/>
    <w:rsid w:val="00215D7A"/>
    <w:rsid w:val="00215FD6"/>
    <w:rsid w:val="00217061"/>
    <w:rsid w:val="00217335"/>
    <w:rsid w:val="002177FE"/>
    <w:rsid w:val="002207C9"/>
    <w:rsid w:val="00220B11"/>
    <w:rsid w:val="00220BEF"/>
    <w:rsid w:val="00220FDA"/>
    <w:rsid w:val="0022108B"/>
    <w:rsid w:val="00221BB2"/>
    <w:rsid w:val="00222528"/>
    <w:rsid w:val="002225D6"/>
    <w:rsid w:val="00222F97"/>
    <w:rsid w:val="00223ACF"/>
    <w:rsid w:val="00223D08"/>
    <w:rsid w:val="00224B97"/>
    <w:rsid w:val="002250F5"/>
    <w:rsid w:val="00225ADF"/>
    <w:rsid w:val="00225BB1"/>
    <w:rsid w:val="00225CF1"/>
    <w:rsid w:val="00225E8D"/>
    <w:rsid w:val="002261B0"/>
    <w:rsid w:val="0022633E"/>
    <w:rsid w:val="002263C1"/>
    <w:rsid w:val="002265B7"/>
    <w:rsid w:val="002269F2"/>
    <w:rsid w:val="00226F10"/>
    <w:rsid w:val="0022706C"/>
    <w:rsid w:val="002270E7"/>
    <w:rsid w:val="00227BCF"/>
    <w:rsid w:val="002301DC"/>
    <w:rsid w:val="002304FD"/>
    <w:rsid w:val="0023095C"/>
    <w:rsid w:val="00230A41"/>
    <w:rsid w:val="00231616"/>
    <w:rsid w:val="0023168B"/>
    <w:rsid w:val="0023198D"/>
    <w:rsid w:val="00231D1E"/>
    <w:rsid w:val="00231DF4"/>
    <w:rsid w:val="00232B08"/>
    <w:rsid w:val="00232FBF"/>
    <w:rsid w:val="0023308C"/>
    <w:rsid w:val="00233407"/>
    <w:rsid w:val="002337AE"/>
    <w:rsid w:val="0023395F"/>
    <w:rsid w:val="00234CD2"/>
    <w:rsid w:val="0023517B"/>
    <w:rsid w:val="0023571E"/>
    <w:rsid w:val="002359D8"/>
    <w:rsid w:val="002361BB"/>
    <w:rsid w:val="00236730"/>
    <w:rsid w:val="00237523"/>
    <w:rsid w:val="00237646"/>
    <w:rsid w:val="0023779A"/>
    <w:rsid w:val="00237994"/>
    <w:rsid w:val="00237DC5"/>
    <w:rsid w:val="00237E8B"/>
    <w:rsid w:val="00240462"/>
    <w:rsid w:val="00240741"/>
    <w:rsid w:val="002416DD"/>
    <w:rsid w:val="002416F6"/>
    <w:rsid w:val="00241741"/>
    <w:rsid w:val="00241EAC"/>
    <w:rsid w:val="002424CB"/>
    <w:rsid w:val="0024350A"/>
    <w:rsid w:val="00243B35"/>
    <w:rsid w:val="00243FC6"/>
    <w:rsid w:val="002440A0"/>
    <w:rsid w:val="00244513"/>
    <w:rsid w:val="002449EC"/>
    <w:rsid w:val="00244D90"/>
    <w:rsid w:val="0024501F"/>
    <w:rsid w:val="002450DF"/>
    <w:rsid w:val="002451C9"/>
    <w:rsid w:val="0024579D"/>
    <w:rsid w:val="00245AC4"/>
    <w:rsid w:val="002471A5"/>
    <w:rsid w:val="002474B6"/>
    <w:rsid w:val="002474F3"/>
    <w:rsid w:val="00247BE2"/>
    <w:rsid w:val="00247F7F"/>
    <w:rsid w:val="00247FBC"/>
    <w:rsid w:val="00250234"/>
    <w:rsid w:val="0025060A"/>
    <w:rsid w:val="002508D6"/>
    <w:rsid w:val="00250C97"/>
    <w:rsid w:val="00250D73"/>
    <w:rsid w:val="00251AA7"/>
    <w:rsid w:val="00251B26"/>
    <w:rsid w:val="00251FD0"/>
    <w:rsid w:val="00252127"/>
    <w:rsid w:val="00252259"/>
    <w:rsid w:val="002527D3"/>
    <w:rsid w:val="00252B00"/>
    <w:rsid w:val="002533E2"/>
    <w:rsid w:val="00254648"/>
    <w:rsid w:val="002552F0"/>
    <w:rsid w:val="002561F0"/>
    <w:rsid w:val="002562CE"/>
    <w:rsid w:val="002564FA"/>
    <w:rsid w:val="002567D3"/>
    <w:rsid w:val="00256CE5"/>
    <w:rsid w:val="00256EAE"/>
    <w:rsid w:val="002572F4"/>
    <w:rsid w:val="002575DD"/>
    <w:rsid w:val="00257BF4"/>
    <w:rsid w:val="00260097"/>
    <w:rsid w:val="002603FB"/>
    <w:rsid w:val="00260866"/>
    <w:rsid w:val="002608C6"/>
    <w:rsid w:val="00260B69"/>
    <w:rsid w:val="00260C11"/>
    <w:rsid w:val="00260C7D"/>
    <w:rsid w:val="00260F52"/>
    <w:rsid w:val="00261058"/>
    <w:rsid w:val="00261FEF"/>
    <w:rsid w:val="00262139"/>
    <w:rsid w:val="00262B1D"/>
    <w:rsid w:val="0026310C"/>
    <w:rsid w:val="00263248"/>
    <w:rsid w:val="002633E5"/>
    <w:rsid w:val="00263666"/>
    <w:rsid w:val="00263C60"/>
    <w:rsid w:val="00263CD9"/>
    <w:rsid w:val="0026486F"/>
    <w:rsid w:val="002654E9"/>
    <w:rsid w:val="002656ED"/>
    <w:rsid w:val="00265DA1"/>
    <w:rsid w:val="00265E80"/>
    <w:rsid w:val="002668D8"/>
    <w:rsid w:val="002670D6"/>
    <w:rsid w:val="0026776D"/>
    <w:rsid w:val="002678CC"/>
    <w:rsid w:val="00267C7C"/>
    <w:rsid w:val="00270157"/>
    <w:rsid w:val="002703CC"/>
    <w:rsid w:val="0027051A"/>
    <w:rsid w:val="00270C9D"/>
    <w:rsid w:val="00270D16"/>
    <w:rsid w:val="0027128E"/>
    <w:rsid w:val="002713EE"/>
    <w:rsid w:val="00271AF9"/>
    <w:rsid w:val="00271B6A"/>
    <w:rsid w:val="00271F10"/>
    <w:rsid w:val="00271FC3"/>
    <w:rsid w:val="00272D4B"/>
    <w:rsid w:val="0027336B"/>
    <w:rsid w:val="00273578"/>
    <w:rsid w:val="00273856"/>
    <w:rsid w:val="00273B60"/>
    <w:rsid w:val="00273F39"/>
    <w:rsid w:val="0027422A"/>
    <w:rsid w:val="002743FA"/>
    <w:rsid w:val="0027449F"/>
    <w:rsid w:val="00274561"/>
    <w:rsid w:val="00275074"/>
    <w:rsid w:val="002756A5"/>
    <w:rsid w:val="002761A3"/>
    <w:rsid w:val="00276544"/>
    <w:rsid w:val="002769AB"/>
    <w:rsid w:val="00276BE8"/>
    <w:rsid w:val="00276D83"/>
    <w:rsid w:val="00277D30"/>
    <w:rsid w:val="00280569"/>
    <w:rsid w:val="002810B1"/>
    <w:rsid w:val="00281387"/>
    <w:rsid w:val="00281572"/>
    <w:rsid w:val="0028162D"/>
    <w:rsid w:val="002817AA"/>
    <w:rsid w:val="00281D05"/>
    <w:rsid w:val="0028216C"/>
    <w:rsid w:val="00282E1A"/>
    <w:rsid w:val="002830BD"/>
    <w:rsid w:val="00283183"/>
    <w:rsid w:val="002838E9"/>
    <w:rsid w:val="00284265"/>
    <w:rsid w:val="00284AC3"/>
    <w:rsid w:val="00285451"/>
    <w:rsid w:val="002870B3"/>
    <w:rsid w:val="002871B1"/>
    <w:rsid w:val="0028725C"/>
    <w:rsid w:val="002874F5"/>
    <w:rsid w:val="00287DCB"/>
    <w:rsid w:val="002900D5"/>
    <w:rsid w:val="002900E4"/>
    <w:rsid w:val="00292036"/>
    <w:rsid w:val="00292540"/>
    <w:rsid w:val="002927A9"/>
    <w:rsid w:val="00292A4F"/>
    <w:rsid w:val="00292B9D"/>
    <w:rsid w:val="00293000"/>
    <w:rsid w:val="002936C7"/>
    <w:rsid w:val="00293A5F"/>
    <w:rsid w:val="002946D2"/>
    <w:rsid w:val="00294C0F"/>
    <w:rsid w:val="00294C56"/>
    <w:rsid w:val="00294E43"/>
    <w:rsid w:val="0029543F"/>
    <w:rsid w:val="002955B1"/>
    <w:rsid w:val="0029604A"/>
    <w:rsid w:val="0029696F"/>
    <w:rsid w:val="00296B89"/>
    <w:rsid w:val="00296DCE"/>
    <w:rsid w:val="002978FB"/>
    <w:rsid w:val="00297A82"/>
    <w:rsid w:val="00297FDE"/>
    <w:rsid w:val="002A0768"/>
    <w:rsid w:val="002A09E0"/>
    <w:rsid w:val="002A1756"/>
    <w:rsid w:val="002A19F8"/>
    <w:rsid w:val="002A1C1E"/>
    <w:rsid w:val="002A1DED"/>
    <w:rsid w:val="002A1FAE"/>
    <w:rsid w:val="002A2458"/>
    <w:rsid w:val="002A2A03"/>
    <w:rsid w:val="002A2B34"/>
    <w:rsid w:val="002A2B7E"/>
    <w:rsid w:val="002A332A"/>
    <w:rsid w:val="002A33AE"/>
    <w:rsid w:val="002A3400"/>
    <w:rsid w:val="002A35B2"/>
    <w:rsid w:val="002A3974"/>
    <w:rsid w:val="002A3EFC"/>
    <w:rsid w:val="002A401D"/>
    <w:rsid w:val="002A421A"/>
    <w:rsid w:val="002A4371"/>
    <w:rsid w:val="002A44C9"/>
    <w:rsid w:val="002A5021"/>
    <w:rsid w:val="002A51CB"/>
    <w:rsid w:val="002A653C"/>
    <w:rsid w:val="002A688D"/>
    <w:rsid w:val="002A7077"/>
    <w:rsid w:val="002A7264"/>
    <w:rsid w:val="002A72D2"/>
    <w:rsid w:val="002A74D3"/>
    <w:rsid w:val="002A7672"/>
    <w:rsid w:val="002A7A13"/>
    <w:rsid w:val="002A7B89"/>
    <w:rsid w:val="002A7F11"/>
    <w:rsid w:val="002B025D"/>
    <w:rsid w:val="002B0885"/>
    <w:rsid w:val="002B0D3F"/>
    <w:rsid w:val="002B1103"/>
    <w:rsid w:val="002B13F6"/>
    <w:rsid w:val="002B17A1"/>
    <w:rsid w:val="002B2070"/>
    <w:rsid w:val="002B2642"/>
    <w:rsid w:val="002B264D"/>
    <w:rsid w:val="002B2728"/>
    <w:rsid w:val="002B277B"/>
    <w:rsid w:val="002B2893"/>
    <w:rsid w:val="002B321D"/>
    <w:rsid w:val="002B32A6"/>
    <w:rsid w:val="002B35C9"/>
    <w:rsid w:val="002B37FE"/>
    <w:rsid w:val="002B3D4D"/>
    <w:rsid w:val="002B40B3"/>
    <w:rsid w:val="002B43E7"/>
    <w:rsid w:val="002B4D21"/>
    <w:rsid w:val="002B5368"/>
    <w:rsid w:val="002B5B26"/>
    <w:rsid w:val="002B5FC1"/>
    <w:rsid w:val="002B609B"/>
    <w:rsid w:val="002B7617"/>
    <w:rsid w:val="002B7A80"/>
    <w:rsid w:val="002B7AB2"/>
    <w:rsid w:val="002C0028"/>
    <w:rsid w:val="002C08B5"/>
    <w:rsid w:val="002C0DC4"/>
    <w:rsid w:val="002C129C"/>
    <w:rsid w:val="002C154E"/>
    <w:rsid w:val="002C160C"/>
    <w:rsid w:val="002C1ABD"/>
    <w:rsid w:val="002C1F2E"/>
    <w:rsid w:val="002C21F3"/>
    <w:rsid w:val="002C2942"/>
    <w:rsid w:val="002C2AB6"/>
    <w:rsid w:val="002C31B8"/>
    <w:rsid w:val="002C3699"/>
    <w:rsid w:val="002C36D3"/>
    <w:rsid w:val="002C3958"/>
    <w:rsid w:val="002C3ADC"/>
    <w:rsid w:val="002C42FE"/>
    <w:rsid w:val="002C4741"/>
    <w:rsid w:val="002C481B"/>
    <w:rsid w:val="002C49B9"/>
    <w:rsid w:val="002C4BAC"/>
    <w:rsid w:val="002C4E4E"/>
    <w:rsid w:val="002C4EA8"/>
    <w:rsid w:val="002C50C6"/>
    <w:rsid w:val="002C5A9D"/>
    <w:rsid w:val="002C5C8B"/>
    <w:rsid w:val="002C5E02"/>
    <w:rsid w:val="002C5F62"/>
    <w:rsid w:val="002C60EF"/>
    <w:rsid w:val="002C64D3"/>
    <w:rsid w:val="002C6826"/>
    <w:rsid w:val="002C6A04"/>
    <w:rsid w:val="002C6A32"/>
    <w:rsid w:val="002C6E37"/>
    <w:rsid w:val="002C72E8"/>
    <w:rsid w:val="002C76D1"/>
    <w:rsid w:val="002C7830"/>
    <w:rsid w:val="002C7F3C"/>
    <w:rsid w:val="002D01D1"/>
    <w:rsid w:val="002D09E6"/>
    <w:rsid w:val="002D0B1F"/>
    <w:rsid w:val="002D0F90"/>
    <w:rsid w:val="002D0FFE"/>
    <w:rsid w:val="002D1080"/>
    <w:rsid w:val="002D1613"/>
    <w:rsid w:val="002D1BDB"/>
    <w:rsid w:val="002D2160"/>
    <w:rsid w:val="002D22F5"/>
    <w:rsid w:val="002D29FB"/>
    <w:rsid w:val="002D2D7B"/>
    <w:rsid w:val="002D312D"/>
    <w:rsid w:val="002D3D0B"/>
    <w:rsid w:val="002D5BE9"/>
    <w:rsid w:val="002D5DAA"/>
    <w:rsid w:val="002D5F44"/>
    <w:rsid w:val="002D60A4"/>
    <w:rsid w:val="002D60E3"/>
    <w:rsid w:val="002D61C0"/>
    <w:rsid w:val="002D62A0"/>
    <w:rsid w:val="002D6A36"/>
    <w:rsid w:val="002D6BF8"/>
    <w:rsid w:val="002D6FC3"/>
    <w:rsid w:val="002D744A"/>
    <w:rsid w:val="002D7B81"/>
    <w:rsid w:val="002E0325"/>
    <w:rsid w:val="002E03FA"/>
    <w:rsid w:val="002E0508"/>
    <w:rsid w:val="002E0AD3"/>
    <w:rsid w:val="002E0D51"/>
    <w:rsid w:val="002E10E1"/>
    <w:rsid w:val="002E14DD"/>
    <w:rsid w:val="002E1946"/>
    <w:rsid w:val="002E1ABD"/>
    <w:rsid w:val="002E2BE2"/>
    <w:rsid w:val="002E2DA8"/>
    <w:rsid w:val="002E3216"/>
    <w:rsid w:val="002E343D"/>
    <w:rsid w:val="002E38C6"/>
    <w:rsid w:val="002E3946"/>
    <w:rsid w:val="002E3AEA"/>
    <w:rsid w:val="002E4B06"/>
    <w:rsid w:val="002E4F21"/>
    <w:rsid w:val="002E5275"/>
    <w:rsid w:val="002E57EF"/>
    <w:rsid w:val="002E582B"/>
    <w:rsid w:val="002E5DCF"/>
    <w:rsid w:val="002E6677"/>
    <w:rsid w:val="002E6B9D"/>
    <w:rsid w:val="002E72E9"/>
    <w:rsid w:val="002F013A"/>
    <w:rsid w:val="002F06CC"/>
    <w:rsid w:val="002F1334"/>
    <w:rsid w:val="002F146D"/>
    <w:rsid w:val="002F15C0"/>
    <w:rsid w:val="002F19CD"/>
    <w:rsid w:val="002F1AA1"/>
    <w:rsid w:val="002F1F9C"/>
    <w:rsid w:val="002F1FFE"/>
    <w:rsid w:val="002F28F5"/>
    <w:rsid w:val="002F2DED"/>
    <w:rsid w:val="002F377F"/>
    <w:rsid w:val="002F37B1"/>
    <w:rsid w:val="002F3964"/>
    <w:rsid w:val="002F3C16"/>
    <w:rsid w:val="002F4781"/>
    <w:rsid w:val="002F4BAD"/>
    <w:rsid w:val="002F52A3"/>
    <w:rsid w:val="002F5A52"/>
    <w:rsid w:val="002F5BF6"/>
    <w:rsid w:val="002F5EC1"/>
    <w:rsid w:val="002F64E8"/>
    <w:rsid w:val="002F650A"/>
    <w:rsid w:val="002F685F"/>
    <w:rsid w:val="002F7BB5"/>
    <w:rsid w:val="002F7D80"/>
    <w:rsid w:val="002F7DF4"/>
    <w:rsid w:val="002F7FA6"/>
    <w:rsid w:val="003002C4"/>
    <w:rsid w:val="003005EE"/>
    <w:rsid w:val="00300945"/>
    <w:rsid w:val="00301115"/>
    <w:rsid w:val="003016BF"/>
    <w:rsid w:val="00301BE3"/>
    <w:rsid w:val="00301F38"/>
    <w:rsid w:val="00301F79"/>
    <w:rsid w:val="0030204D"/>
    <w:rsid w:val="003021B5"/>
    <w:rsid w:val="0030261E"/>
    <w:rsid w:val="00302648"/>
    <w:rsid w:val="00302878"/>
    <w:rsid w:val="0030292B"/>
    <w:rsid w:val="00302C30"/>
    <w:rsid w:val="00302DE1"/>
    <w:rsid w:val="00302E70"/>
    <w:rsid w:val="00303209"/>
    <w:rsid w:val="0030369D"/>
    <w:rsid w:val="00303A29"/>
    <w:rsid w:val="00303E71"/>
    <w:rsid w:val="00303E7E"/>
    <w:rsid w:val="00303F12"/>
    <w:rsid w:val="003042FF"/>
    <w:rsid w:val="00304569"/>
    <w:rsid w:val="00304585"/>
    <w:rsid w:val="00304603"/>
    <w:rsid w:val="00304CCC"/>
    <w:rsid w:val="00305058"/>
    <w:rsid w:val="00305567"/>
    <w:rsid w:val="003057CC"/>
    <w:rsid w:val="00305AAA"/>
    <w:rsid w:val="00305CBA"/>
    <w:rsid w:val="00306074"/>
    <w:rsid w:val="0030660F"/>
    <w:rsid w:val="00306868"/>
    <w:rsid w:val="00306A12"/>
    <w:rsid w:val="00306B2B"/>
    <w:rsid w:val="00306C44"/>
    <w:rsid w:val="00306CDD"/>
    <w:rsid w:val="0030788C"/>
    <w:rsid w:val="003079CF"/>
    <w:rsid w:val="00307A5E"/>
    <w:rsid w:val="0031020B"/>
    <w:rsid w:val="003108CF"/>
    <w:rsid w:val="00311104"/>
    <w:rsid w:val="003118CA"/>
    <w:rsid w:val="00311D7A"/>
    <w:rsid w:val="0031207C"/>
    <w:rsid w:val="00312218"/>
    <w:rsid w:val="0031243C"/>
    <w:rsid w:val="0031262D"/>
    <w:rsid w:val="00312D2A"/>
    <w:rsid w:val="00312E62"/>
    <w:rsid w:val="00312FCB"/>
    <w:rsid w:val="00314238"/>
    <w:rsid w:val="00314393"/>
    <w:rsid w:val="00314413"/>
    <w:rsid w:val="003144E3"/>
    <w:rsid w:val="003147CD"/>
    <w:rsid w:val="0031498F"/>
    <w:rsid w:val="00314E4F"/>
    <w:rsid w:val="00314FEB"/>
    <w:rsid w:val="0031572B"/>
    <w:rsid w:val="0031590B"/>
    <w:rsid w:val="00315E27"/>
    <w:rsid w:val="003161DC"/>
    <w:rsid w:val="003165D5"/>
    <w:rsid w:val="00316752"/>
    <w:rsid w:val="00316B0A"/>
    <w:rsid w:val="00316DB8"/>
    <w:rsid w:val="0031708D"/>
    <w:rsid w:val="003170A8"/>
    <w:rsid w:val="003170AF"/>
    <w:rsid w:val="00317125"/>
    <w:rsid w:val="00317D9F"/>
    <w:rsid w:val="003205F2"/>
    <w:rsid w:val="003212A4"/>
    <w:rsid w:val="0032166A"/>
    <w:rsid w:val="00321A4B"/>
    <w:rsid w:val="00322A0A"/>
    <w:rsid w:val="00322DA1"/>
    <w:rsid w:val="00323332"/>
    <w:rsid w:val="003235C6"/>
    <w:rsid w:val="00323909"/>
    <w:rsid w:val="00323CDE"/>
    <w:rsid w:val="00323ED8"/>
    <w:rsid w:val="0032447B"/>
    <w:rsid w:val="00324873"/>
    <w:rsid w:val="00324D4F"/>
    <w:rsid w:val="0032584E"/>
    <w:rsid w:val="00325B25"/>
    <w:rsid w:val="0032612A"/>
    <w:rsid w:val="00326315"/>
    <w:rsid w:val="003264A3"/>
    <w:rsid w:val="00326631"/>
    <w:rsid w:val="003266E6"/>
    <w:rsid w:val="003277B0"/>
    <w:rsid w:val="00327AD3"/>
    <w:rsid w:val="00327CB4"/>
    <w:rsid w:val="00327E8A"/>
    <w:rsid w:val="00330325"/>
    <w:rsid w:val="003304AA"/>
    <w:rsid w:val="00330CC0"/>
    <w:rsid w:val="003312B8"/>
    <w:rsid w:val="0033140F"/>
    <w:rsid w:val="00331A78"/>
    <w:rsid w:val="00331C25"/>
    <w:rsid w:val="00331C78"/>
    <w:rsid w:val="0033252B"/>
    <w:rsid w:val="0033289C"/>
    <w:rsid w:val="00332918"/>
    <w:rsid w:val="00332B1D"/>
    <w:rsid w:val="00333DAD"/>
    <w:rsid w:val="00333F87"/>
    <w:rsid w:val="0033413C"/>
    <w:rsid w:val="00334B58"/>
    <w:rsid w:val="00334D9C"/>
    <w:rsid w:val="00334F7B"/>
    <w:rsid w:val="00335A6B"/>
    <w:rsid w:val="00335A72"/>
    <w:rsid w:val="003365CF"/>
    <w:rsid w:val="00336696"/>
    <w:rsid w:val="00336F9C"/>
    <w:rsid w:val="00337179"/>
    <w:rsid w:val="003371D7"/>
    <w:rsid w:val="00337A4D"/>
    <w:rsid w:val="003402B4"/>
    <w:rsid w:val="00340324"/>
    <w:rsid w:val="003404F7"/>
    <w:rsid w:val="00340B04"/>
    <w:rsid w:val="00340B92"/>
    <w:rsid w:val="00340E07"/>
    <w:rsid w:val="00340EFC"/>
    <w:rsid w:val="00341141"/>
    <w:rsid w:val="003411B0"/>
    <w:rsid w:val="00341A81"/>
    <w:rsid w:val="003422EE"/>
    <w:rsid w:val="00342349"/>
    <w:rsid w:val="00342350"/>
    <w:rsid w:val="00342865"/>
    <w:rsid w:val="00342BE8"/>
    <w:rsid w:val="003430CD"/>
    <w:rsid w:val="0034324B"/>
    <w:rsid w:val="00343366"/>
    <w:rsid w:val="00343391"/>
    <w:rsid w:val="003434A5"/>
    <w:rsid w:val="00343A48"/>
    <w:rsid w:val="00343A85"/>
    <w:rsid w:val="00343B8B"/>
    <w:rsid w:val="00343CA9"/>
    <w:rsid w:val="00343DE6"/>
    <w:rsid w:val="00343EFA"/>
    <w:rsid w:val="0034428A"/>
    <w:rsid w:val="00344803"/>
    <w:rsid w:val="00344D0E"/>
    <w:rsid w:val="00344FCB"/>
    <w:rsid w:val="003451B7"/>
    <w:rsid w:val="0034531F"/>
    <w:rsid w:val="003455EC"/>
    <w:rsid w:val="003455F0"/>
    <w:rsid w:val="003456BB"/>
    <w:rsid w:val="0034570F"/>
    <w:rsid w:val="003457D5"/>
    <w:rsid w:val="00345C16"/>
    <w:rsid w:val="00345E62"/>
    <w:rsid w:val="003460E8"/>
    <w:rsid w:val="0034684D"/>
    <w:rsid w:val="00346C16"/>
    <w:rsid w:val="0034723F"/>
    <w:rsid w:val="00347581"/>
    <w:rsid w:val="00347B5E"/>
    <w:rsid w:val="00347FC6"/>
    <w:rsid w:val="0035008F"/>
    <w:rsid w:val="0035091F"/>
    <w:rsid w:val="003510E2"/>
    <w:rsid w:val="003516BF"/>
    <w:rsid w:val="0035195F"/>
    <w:rsid w:val="003519F6"/>
    <w:rsid w:val="00351A6B"/>
    <w:rsid w:val="00352ED6"/>
    <w:rsid w:val="00353428"/>
    <w:rsid w:val="0035372B"/>
    <w:rsid w:val="00353A5D"/>
    <w:rsid w:val="003542DF"/>
    <w:rsid w:val="003549D0"/>
    <w:rsid w:val="00354BC4"/>
    <w:rsid w:val="00354D4E"/>
    <w:rsid w:val="00354E76"/>
    <w:rsid w:val="0035535B"/>
    <w:rsid w:val="0035547F"/>
    <w:rsid w:val="00356075"/>
    <w:rsid w:val="003560E4"/>
    <w:rsid w:val="003565C5"/>
    <w:rsid w:val="00356876"/>
    <w:rsid w:val="00356C00"/>
    <w:rsid w:val="00357021"/>
    <w:rsid w:val="0035780B"/>
    <w:rsid w:val="003578E8"/>
    <w:rsid w:val="00357928"/>
    <w:rsid w:val="00357AAD"/>
    <w:rsid w:val="00357BE8"/>
    <w:rsid w:val="00360406"/>
    <w:rsid w:val="00360F04"/>
    <w:rsid w:val="003610EC"/>
    <w:rsid w:val="0036115C"/>
    <w:rsid w:val="003613C8"/>
    <w:rsid w:val="003618B0"/>
    <w:rsid w:val="003625AA"/>
    <w:rsid w:val="00362E13"/>
    <w:rsid w:val="00362E70"/>
    <w:rsid w:val="003634A1"/>
    <w:rsid w:val="003635DD"/>
    <w:rsid w:val="00363656"/>
    <w:rsid w:val="0036393A"/>
    <w:rsid w:val="0036398E"/>
    <w:rsid w:val="00363A69"/>
    <w:rsid w:val="00364B65"/>
    <w:rsid w:val="00364C2E"/>
    <w:rsid w:val="00364E1E"/>
    <w:rsid w:val="00365875"/>
    <w:rsid w:val="00365A48"/>
    <w:rsid w:val="00365B77"/>
    <w:rsid w:val="00365C55"/>
    <w:rsid w:val="00365C63"/>
    <w:rsid w:val="00365F80"/>
    <w:rsid w:val="003663EA"/>
    <w:rsid w:val="00366AC5"/>
    <w:rsid w:val="0036729E"/>
    <w:rsid w:val="003674B6"/>
    <w:rsid w:val="003677F0"/>
    <w:rsid w:val="00367878"/>
    <w:rsid w:val="0037020C"/>
    <w:rsid w:val="00370802"/>
    <w:rsid w:val="00370874"/>
    <w:rsid w:val="00370B93"/>
    <w:rsid w:val="00370FB6"/>
    <w:rsid w:val="00370FBD"/>
    <w:rsid w:val="00371B97"/>
    <w:rsid w:val="00371FA7"/>
    <w:rsid w:val="00372078"/>
    <w:rsid w:val="003720DA"/>
    <w:rsid w:val="00372214"/>
    <w:rsid w:val="0037254C"/>
    <w:rsid w:val="0037260F"/>
    <w:rsid w:val="00372B51"/>
    <w:rsid w:val="0037341F"/>
    <w:rsid w:val="00373D65"/>
    <w:rsid w:val="00373DE3"/>
    <w:rsid w:val="00373E25"/>
    <w:rsid w:val="00374238"/>
    <w:rsid w:val="00374312"/>
    <w:rsid w:val="003744D0"/>
    <w:rsid w:val="00374575"/>
    <w:rsid w:val="00374B4A"/>
    <w:rsid w:val="00375205"/>
    <w:rsid w:val="0037576E"/>
    <w:rsid w:val="003757F5"/>
    <w:rsid w:val="003758C7"/>
    <w:rsid w:val="00375F0C"/>
    <w:rsid w:val="0037602C"/>
    <w:rsid w:val="003761AC"/>
    <w:rsid w:val="0037648C"/>
    <w:rsid w:val="00376AE6"/>
    <w:rsid w:val="00376CEF"/>
    <w:rsid w:val="003773FF"/>
    <w:rsid w:val="0037758F"/>
    <w:rsid w:val="00377B46"/>
    <w:rsid w:val="00377CDA"/>
    <w:rsid w:val="00377FC9"/>
    <w:rsid w:val="003802DF"/>
    <w:rsid w:val="003804A3"/>
    <w:rsid w:val="003812F6"/>
    <w:rsid w:val="003813BD"/>
    <w:rsid w:val="00381402"/>
    <w:rsid w:val="00381D03"/>
    <w:rsid w:val="00381E3B"/>
    <w:rsid w:val="003821D6"/>
    <w:rsid w:val="00382289"/>
    <w:rsid w:val="00382489"/>
    <w:rsid w:val="00382DEB"/>
    <w:rsid w:val="00383127"/>
    <w:rsid w:val="00383748"/>
    <w:rsid w:val="00383B80"/>
    <w:rsid w:val="0038443E"/>
    <w:rsid w:val="003844BA"/>
    <w:rsid w:val="003848D0"/>
    <w:rsid w:val="0038492C"/>
    <w:rsid w:val="00384B5D"/>
    <w:rsid w:val="00384C5F"/>
    <w:rsid w:val="003855FD"/>
    <w:rsid w:val="00385E8F"/>
    <w:rsid w:val="00385EE9"/>
    <w:rsid w:val="00385F59"/>
    <w:rsid w:val="00386065"/>
    <w:rsid w:val="00386A4B"/>
    <w:rsid w:val="0038722F"/>
    <w:rsid w:val="00387230"/>
    <w:rsid w:val="00387566"/>
    <w:rsid w:val="00390125"/>
    <w:rsid w:val="00390578"/>
    <w:rsid w:val="00390CA0"/>
    <w:rsid w:val="00391064"/>
    <w:rsid w:val="0039143F"/>
    <w:rsid w:val="00391E37"/>
    <w:rsid w:val="00391FCC"/>
    <w:rsid w:val="0039225D"/>
    <w:rsid w:val="00392319"/>
    <w:rsid w:val="003923B4"/>
    <w:rsid w:val="00393346"/>
    <w:rsid w:val="003936B6"/>
    <w:rsid w:val="0039375D"/>
    <w:rsid w:val="00393874"/>
    <w:rsid w:val="00393878"/>
    <w:rsid w:val="00393920"/>
    <w:rsid w:val="00393C03"/>
    <w:rsid w:val="00393D9C"/>
    <w:rsid w:val="00393F26"/>
    <w:rsid w:val="0039419A"/>
    <w:rsid w:val="00394278"/>
    <w:rsid w:val="003942C3"/>
    <w:rsid w:val="0039452D"/>
    <w:rsid w:val="00394806"/>
    <w:rsid w:val="0039483B"/>
    <w:rsid w:val="00394B34"/>
    <w:rsid w:val="003950A9"/>
    <w:rsid w:val="003951E0"/>
    <w:rsid w:val="0039548C"/>
    <w:rsid w:val="003954A8"/>
    <w:rsid w:val="0039566D"/>
    <w:rsid w:val="003956DC"/>
    <w:rsid w:val="00395CB8"/>
    <w:rsid w:val="00395DA5"/>
    <w:rsid w:val="00395E2E"/>
    <w:rsid w:val="00395F5E"/>
    <w:rsid w:val="0039612B"/>
    <w:rsid w:val="003962DB"/>
    <w:rsid w:val="003963A1"/>
    <w:rsid w:val="003969A7"/>
    <w:rsid w:val="00396DCC"/>
    <w:rsid w:val="00397BFC"/>
    <w:rsid w:val="00397D7C"/>
    <w:rsid w:val="00397FC6"/>
    <w:rsid w:val="00397FD9"/>
    <w:rsid w:val="003A06BC"/>
    <w:rsid w:val="003A09CD"/>
    <w:rsid w:val="003A0A85"/>
    <w:rsid w:val="003A0ADB"/>
    <w:rsid w:val="003A0B20"/>
    <w:rsid w:val="003A0B55"/>
    <w:rsid w:val="003A1300"/>
    <w:rsid w:val="003A18CC"/>
    <w:rsid w:val="003A18D9"/>
    <w:rsid w:val="003A2D68"/>
    <w:rsid w:val="003A3579"/>
    <w:rsid w:val="003A40BE"/>
    <w:rsid w:val="003A4607"/>
    <w:rsid w:val="003A4772"/>
    <w:rsid w:val="003A4AB1"/>
    <w:rsid w:val="003A4B25"/>
    <w:rsid w:val="003A4B6D"/>
    <w:rsid w:val="003A4DB3"/>
    <w:rsid w:val="003A4EFE"/>
    <w:rsid w:val="003A4F53"/>
    <w:rsid w:val="003A4FBC"/>
    <w:rsid w:val="003A5474"/>
    <w:rsid w:val="003A5A96"/>
    <w:rsid w:val="003A5E12"/>
    <w:rsid w:val="003A5F88"/>
    <w:rsid w:val="003A6133"/>
    <w:rsid w:val="003A63F1"/>
    <w:rsid w:val="003A6579"/>
    <w:rsid w:val="003A686D"/>
    <w:rsid w:val="003A6957"/>
    <w:rsid w:val="003A696D"/>
    <w:rsid w:val="003A6E82"/>
    <w:rsid w:val="003B04BC"/>
    <w:rsid w:val="003B04D0"/>
    <w:rsid w:val="003B12E0"/>
    <w:rsid w:val="003B176D"/>
    <w:rsid w:val="003B1B3C"/>
    <w:rsid w:val="003B1C6A"/>
    <w:rsid w:val="003B1F26"/>
    <w:rsid w:val="003B1FBD"/>
    <w:rsid w:val="003B227F"/>
    <w:rsid w:val="003B2A28"/>
    <w:rsid w:val="003B2CC9"/>
    <w:rsid w:val="003B2D70"/>
    <w:rsid w:val="003B2EF1"/>
    <w:rsid w:val="003B34F8"/>
    <w:rsid w:val="003B3E61"/>
    <w:rsid w:val="003B42F1"/>
    <w:rsid w:val="003B43F4"/>
    <w:rsid w:val="003B445E"/>
    <w:rsid w:val="003B4541"/>
    <w:rsid w:val="003B46C2"/>
    <w:rsid w:val="003B4BB7"/>
    <w:rsid w:val="003B4DDA"/>
    <w:rsid w:val="003B5D0B"/>
    <w:rsid w:val="003B6201"/>
    <w:rsid w:val="003B62B7"/>
    <w:rsid w:val="003B7614"/>
    <w:rsid w:val="003B7A9B"/>
    <w:rsid w:val="003B7EEF"/>
    <w:rsid w:val="003B7F10"/>
    <w:rsid w:val="003C0293"/>
    <w:rsid w:val="003C06F6"/>
    <w:rsid w:val="003C1313"/>
    <w:rsid w:val="003C1DD0"/>
    <w:rsid w:val="003C2B3E"/>
    <w:rsid w:val="003C3258"/>
    <w:rsid w:val="003C3B36"/>
    <w:rsid w:val="003C4407"/>
    <w:rsid w:val="003C4E20"/>
    <w:rsid w:val="003C51AC"/>
    <w:rsid w:val="003C55FD"/>
    <w:rsid w:val="003C5BA1"/>
    <w:rsid w:val="003C6229"/>
    <w:rsid w:val="003C68FE"/>
    <w:rsid w:val="003C6A1D"/>
    <w:rsid w:val="003C6B13"/>
    <w:rsid w:val="003C6B1A"/>
    <w:rsid w:val="003C6B54"/>
    <w:rsid w:val="003C6D87"/>
    <w:rsid w:val="003C7679"/>
    <w:rsid w:val="003C7835"/>
    <w:rsid w:val="003D03F1"/>
    <w:rsid w:val="003D0AF1"/>
    <w:rsid w:val="003D1191"/>
    <w:rsid w:val="003D1597"/>
    <w:rsid w:val="003D1908"/>
    <w:rsid w:val="003D19CA"/>
    <w:rsid w:val="003D1A16"/>
    <w:rsid w:val="003D1DBA"/>
    <w:rsid w:val="003D23D2"/>
    <w:rsid w:val="003D2877"/>
    <w:rsid w:val="003D2A9A"/>
    <w:rsid w:val="003D2D02"/>
    <w:rsid w:val="003D2F96"/>
    <w:rsid w:val="003D3F8F"/>
    <w:rsid w:val="003D47B5"/>
    <w:rsid w:val="003D57BA"/>
    <w:rsid w:val="003D5AD1"/>
    <w:rsid w:val="003D5CB1"/>
    <w:rsid w:val="003D629A"/>
    <w:rsid w:val="003D6953"/>
    <w:rsid w:val="003D6AB1"/>
    <w:rsid w:val="003D6F7A"/>
    <w:rsid w:val="003D718D"/>
    <w:rsid w:val="003E014A"/>
    <w:rsid w:val="003E0895"/>
    <w:rsid w:val="003E0B0F"/>
    <w:rsid w:val="003E0D10"/>
    <w:rsid w:val="003E0FFC"/>
    <w:rsid w:val="003E1476"/>
    <w:rsid w:val="003E171A"/>
    <w:rsid w:val="003E1BC4"/>
    <w:rsid w:val="003E1C47"/>
    <w:rsid w:val="003E2313"/>
    <w:rsid w:val="003E26F3"/>
    <w:rsid w:val="003E32E8"/>
    <w:rsid w:val="003E368A"/>
    <w:rsid w:val="003E3C39"/>
    <w:rsid w:val="003E3DD7"/>
    <w:rsid w:val="003E3F61"/>
    <w:rsid w:val="003E40F1"/>
    <w:rsid w:val="003E4250"/>
    <w:rsid w:val="003E43AB"/>
    <w:rsid w:val="003E4DDA"/>
    <w:rsid w:val="003E5479"/>
    <w:rsid w:val="003E596A"/>
    <w:rsid w:val="003E5DD5"/>
    <w:rsid w:val="003E5ED6"/>
    <w:rsid w:val="003E5F5B"/>
    <w:rsid w:val="003E60F6"/>
    <w:rsid w:val="003E61CC"/>
    <w:rsid w:val="003E66D4"/>
    <w:rsid w:val="003E6931"/>
    <w:rsid w:val="003E6A51"/>
    <w:rsid w:val="003E6FB7"/>
    <w:rsid w:val="003E748B"/>
    <w:rsid w:val="003E7932"/>
    <w:rsid w:val="003E7DC7"/>
    <w:rsid w:val="003F016C"/>
    <w:rsid w:val="003F09B8"/>
    <w:rsid w:val="003F1996"/>
    <w:rsid w:val="003F2296"/>
    <w:rsid w:val="003F2A9E"/>
    <w:rsid w:val="003F2CD1"/>
    <w:rsid w:val="003F317E"/>
    <w:rsid w:val="003F3BA0"/>
    <w:rsid w:val="003F44CC"/>
    <w:rsid w:val="003F46BE"/>
    <w:rsid w:val="003F4936"/>
    <w:rsid w:val="003F5310"/>
    <w:rsid w:val="003F5A99"/>
    <w:rsid w:val="003F5C70"/>
    <w:rsid w:val="003F5CFB"/>
    <w:rsid w:val="003F5D22"/>
    <w:rsid w:val="003F6007"/>
    <w:rsid w:val="003F61EB"/>
    <w:rsid w:val="003F6A6F"/>
    <w:rsid w:val="003F6AEA"/>
    <w:rsid w:val="003F76A6"/>
    <w:rsid w:val="003F7BEA"/>
    <w:rsid w:val="00400063"/>
    <w:rsid w:val="00400760"/>
    <w:rsid w:val="00400FC0"/>
    <w:rsid w:val="00401690"/>
    <w:rsid w:val="004017ED"/>
    <w:rsid w:val="00401D6A"/>
    <w:rsid w:val="0040200C"/>
    <w:rsid w:val="004020E7"/>
    <w:rsid w:val="0040210F"/>
    <w:rsid w:val="00402174"/>
    <w:rsid w:val="0040233C"/>
    <w:rsid w:val="0040235B"/>
    <w:rsid w:val="00402405"/>
    <w:rsid w:val="0040243B"/>
    <w:rsid w:val="004028E7"/>
    <w:rsid w:val="00403476"/>
    <w:rsid w:val="004034A3"/>
    <w:rsid w:val="00404328"/>
    <w:rsid w:val="004046F4"/>
    <w:rsid w:val="00404D67"/>
    <w:rsid w:val="0040619D"/>
    <w:rsid w:val="00406207"/>
    <w:rsid w:val="00406413"/>
    <w:rsid w:val="00406771"/>
    <w:rsid w:val="00406D73"/>
    <w:rsid w:val="004075A1"/>
    <w:rsid w:val="004103DE"/>
    <w:rsid w:val="00410C1E"/>
    <w:rsid w:val="00410DC9"/>
    <w:rsid w:val="00410E88"/>
    <w:rsid w:val="004111E2"/>
    <w:rsid w:val="00411B7A"/>
    <w:rsid w:val="00411ED3"/>
    <w:rsid w:val="00412C3A"/>
    <w:rsid w:val="00412CA9"/>
    <w:rsid w:val="00413151"/>
    <w:rsid w:val="00413897"/>
    <w:rsid w:val="00413DE5"/>
    <w:rsid w:val="00413F50"/>
    <w:rsid w:val="00414CB2"/>
    <w:rsid w:val="00414D3A"/>
    <w:rsid w:val="00414E43"/>
    <w:rsid w:val="00415403"/>
    <w:rsid w:val="0041559F"/>
    <w:rsid w:val="0041583F"/>
    <w:rsid w:val="00415975"/>
    <w:rsid w:val="00415B44"/>
    <w:rsid w:val="00415C37"/>
    <w:rsid w:val="0041605D"/>
    <w:rsid w:val="00416248"/>
    <w:rsid w:val="0041735F"/>
    <w:rsid w:val="00417B15"/>
    <w:rsid w:val="00417BD7"/>
    <w:rsid w:val="00417DB4"/>
    <w:rsid w:val="00420C04"/>
    <w:rsid w:val="004213FF"/>
    <w:rsid w:val="00421A05"/>
    <w:rsid w:val="00421CA2"/>
    <w:rsid w:val="00422356"/>
    <w:rsid w:val="0042269E"/>
    <w:rsid w:val="004226EE"/>
    <w:rsid w:val="004235F5"/>
    <w:rsid w:val="00423719"/>
    <w:rsid w:val="00423F12"/>
    <w:rsid w:val="00423FF0"/>
    <w:rsid w:val="00424032"/>
    <w:rsid w:val="0042419A"/>
    <w:rsid w:val="0042485B"/>
    <w:rsid w:val="004249E3"/>
    <w:rsid w:val="00424FDE"/>
    <w:rsid w:val="00425040"/>
    <w:rsid w:val="00425AFE"/>
    <w:rsid w:val="00425FEC"/>
    <w:rsid w:val="00426017"/>
    <w:rsid w:val="0042606B"/>
    <w:rsid w:val="00426156"/>
    <w:rsid w:val="0042653F"/>
    <w:rsid w:val="00426DFE"/>
    <w:rsid w:val="00426E2C"/>
    <w:rsid w:val="004276A4"/>
    <w:rsid w:val="004276EC"/>
    <w:rsid w:val="00427ACA"/>
    <w:rsid w:val="00430C8F"/>
    <w:rsid w:val="004312CC"/>
    <w:rsid w:val="00431813"/>
    <w:rsid w:val="00431F9E"/>
    <w:rsid w:val="00432068"/>
    <w:rsid w:val="0043227E"/>
    <w:rsid w:val="004323A0"/>
    <w:rsid w:val="00432ABC"/>
    <w:rsid w:val="00432BEF"/>
    <w:rsid w:val="00432E2E"/>
    <w:rsid w:val="004331A6"/>
    <w:rsid w:val="00433D36"/>
    <w:rsid w:val="0043425E"/>
    <w:rsid w:val="0043448B"/>
    <w:rsid w:val="00434681"/>
    <w:rsid w:val="004348B3"/>
    <w:rsid w:val="00434AE9"/>
    <w:rsid w:val="004355B8"/>
    <w:rsid w:val="004356B4"/>
    <w:rsid w:val="00435731"/>
    <w:rsid w:val="00435C44"/>
    <w:rsid w:val="004368F6"/>
    <w:rsid w:val="00436FF8"/>
    <w:rsid w:val="00437327"/>
    <w:rsid w:val="00437556"/>
    <w:rsid w:val="004377ED"/>
    <w:rsid w:val="004377F6"/>
    <w:rsid w:val="00437C9B"/>
    <w:rsid w:val="004401AD"/>
    <w:rsid w:val="004402AC"/>
    <w:rsid w:val="0044036B"/>
    <w:rsid w:val="00440408"/>
    <w:rsid w:val="0044052A"/>
    <w:rsid w:val="004406BD"/>
    <w:rsid w:val="00440900"/>
    <w:rsid w:val="00440911"/>
    <w:rsid w:val="00440CB9"/>
    <w:rsid w:val="0044119D"/>
    <w:rsid w:val="00441206"/>
    <w:rsid w:val="00441F1F"/>
    <w:rsid w:val="00441FA3"/>
    <w:rsid w:val="00441FBA"/>
    <w:rsid w:val="004423B8"/>
    <w:rsid w:val="00442447"/>
    <w:rsid w:val="00442E1E"/>
    <w:rsid w:val="004437ED"/>
    <w:rsid w:val="004438AF"/>
    <w:rsid w:val="00443A53"/>
    <w:rsid w:val="00443AE6"/>
    <w:rsid w:val="00443F69"/>
    <w:rsid w:val="004445D5"/>
    <w:rsid w:val="00444876"/>
    <w:rsid w:val="00444AEF"/>
    <w:rsid w:val="00444CC3"/>
    <w:rsid w:val="00444DF9"/>
    <w:rsid w:val="00445126"/>
    <w:rsid w:val="0044512F"/>
    <w:rsid w:val="0044522C"/>
    <w:rsid w:val="00445396"/>
    <w:rsid w:val="00445685"/>
    <w:rsid w:val="00445EAA"/>
    <w:rsid w:val="00446BE1"/>
    <w:rsid w:val="00446CC3"/>
    <w:rsid w:val="00446D97"/>
    <w:rsid w:val="004476A9"/>
    <w:rsid w:val="00447849"/>
    <w:rsid w:val="004479BA"/>
    <w:rsid w:val="00447AA1"/>
    <w:rsid w:val="00450066"/>
    <w:rsid w:val="00450422"/>
    <w:rsid w:val="00450A97"/>
    <w:rsid w:val="00450CD2"/>
    <w:rsid w:val="00450E3F"/>
    <w:rsid w:val="004512F6"/>
    <w:rsid w:val="0045186E"/>
    <w:rsid w:val="00451915"/>
    <w:rsid w:val="00451928"/>
    <w:rsid w:val="00451CDB"/>
    <w:rsid w:val="0045238D"/>
    <w:rsid w:val="004524BE"/>
    <w:rsid w:val="00452631"/>
    <w:rsid w:val="00452B6F"/>
    <w:rsid w:val="00452D1D"/>
    <w:rsid w:val="00452F05"/>
    <w:rsid w:val="004537AB"/>
    <w:rsid w:val="00453B0C"/>
    <w:rsid w:val="00453DCF"/>
    <w:rsid w:val="004543DA"/>
    <w:rsid w:val="00454FAB"/>
    <w:rsid w:val="0045510E"/>
    <w:rsid w:val="004555D5"/>
    <w:rsid w:val="00455967"/>
    <w:rsid w:val="00455C49"/>
    <w:rsid w:val="00455E12"/>
    <w:rsid w:val="00456366"/>
    <w:rsid w:val="004573EA"/>
    <w:rsid w:val="00457D7F"/>
    <w:rsid w:val="00457F27"/>
    <w:rsid w:val="004601B7"/>
    <w:rsid w:val="004601DE"/>
    <w:rsid w:val="004608D9"/>
    <w:rsid w:val="00460956"/>
    <w:rsid w:val="00460A9A"/>
    <w:rsid w:val="004610DF"/>
    <w:rsid w:val="0046212C"/>
    <w:rsid w:val="00462EF7"/>
    <w:rsid w:val="004632CD"/>
    <w:rsid w:val="004644E8"/>
    <w:rsid w:val="00464971"/>
    <w:rsid w:val="004652CC"/>
    <w:rsid w:val="00465679"/>
    <w:rsid w:val="00466042"/>
    <w:rsid w:val="004661B6"/>
    <w:rsid w:val="00466512"/>
    <w:rsid w:val="00466CFE"/>
    <w:rsid w:val="004670CD"/>
    <w:rsid w:val="004674C2"/>
    <w:rsid w:val="004675BB"/>
    <w:rsid w:val="004676CF"/>
    <w:rsid w:val="00467C85"/>
    <w:rsid w:val="004708FA"/>
    <w:rsid w:val="00470C85"/>
    <w:rsid w:val="00471233"/>
    <w:rsid w:val="004721B6"/>
    <w:rsid w:val="004721CF"/>
    <w:rsid w:val="004728CA"/>
    <w:rsid w:val="00472DD3"/>
    <w:rsid w:val="00472E48"/>
    <w:rsid w:val="004731D6"/>
    <w:rsid w:val="0047332F"/>
    <w:rsid w:val="00473430"/>
    <w:rsid w:val="00473484"/>
    <w:rsid w:val="0047359D"/>
    <w:rsid w:val="00473CDE"/>
    <w:rsid w:val="00473FE5"/>
    <w:rsid w:val="004742CE"/>
    <w:rsid w:val="004744FC"/>
    <w:rsid w:val="00475089"/>
    <w:rsid w:val="00475A65"/>
    <w:rsid w:val="00475C9D"/>
    <w:rsid w:val="00475F3B"/>
    <w:rsid w:val="0047715C"/>
    <w:rsid w:val="00480271"/>
    <w:rsid w:val="004802FD"/>
    <w:rsid w:val="00480537"/>
    <w:rsid w:val="004808D0"/>
    <w:rsid w:val="00480DC7"/>
    <w:rsid w:val="00481618"/>
    <w:rsid w:val="00481BD4"/>
    <w:rsid w:val="0048239A"/>
    <w:rsid w:val="00482B9D"/>
    <w:rsid w:val="00482CE4"/>
    <w:rsid w:val="00482E23"/>
    <w:rsid w:val="004831AE"/>
    <w:rsid w:val="004833BE"/>
    <w:rsid w:val="00483CA0"/>
    <w:rsid w:val="004842AF"/>
    <w:rsid w:val="004844F7"/>
    <w:rsid w:val="00484739"/>
    <w:rsid w:val="0048499F"/>
    <w:rsid w:val="004855A9"/>
    <w:rsid w:val="004857CF"/>
    <w:rsid w:val="00485F35"/>
    <w:rsid w:val="00485FDF"/>
    <w:rsid w:val="00486200"/>
    <w:rsid w:val="00486329"/>
    <w:rsid w:val="00486549"/>
    <w:rsid w:val="00486ACC"/>
    <w:rsid w:val="00486C5B"/>
    <w:rsid w:val="00486D0A"/>
    <w:rsid w:val="004870C2"/>
    <w:rsid w:val="00487BEA"/>
    <w:rsid w:val="00487DC7"/>
    <w:rsid w:val="00490226"/>
    <w:rsid w:val="00490643"/>
    <w:rsid w:val="004906C6"/>
    <w:rsid w:val="004907F0"/>
    <w:rsid w:val="004909C6"/>
    <w:rsid w:val="0049100F"/>
    <w:rsid w:val="004913B6"/>
    <w:rsid w:val="00491429"/>
    <w:rsid w:val="0049170E"/>
    <w:rsid w:val="0049177A"/>
    <w:rsid w:val="004917B6"/>
    <w:rsid w:val="0049198C"/>
    <w:rsid w:val="00491AAF"/>
    <w:rsid w:val="00491EB7"/>
    <w:rsid w:val="00492408"/>
    <w:rsid w:val="0049286C"/>
    <w:rsid w:val="00492BD7"/>
    <w:rsid w:val="00492E03"/>
    <w:rsid w:val="004935C5"/>
    <w:rsid w:val="00493E46"/>
    <w:rsid w:val="00493E5B"/>
    <w:rsid w:val="00494339"/>
    <w:rsid w:val="004945A6"/>
    <w:rsid w:val="00494A66"/>
    <w:rsid w:val="00495844"/>
    <w:rsid w:val="00495986"/>
    <w:rsid w:val="004961B0"/>
    <w:rsid w:val="00496215"/>
    <w:rsid w:val="00496643"/>
    <w:rsid w:val="0049692F"/>
    <w:rsid w:val="00496B98"/>
    <w:rsid w:val="00497020"/>
    <w:rsid w:val="004975F3"/>
    <w:rsid w:val="00497D8A"/>
    <w:rsid w:val="00497FD9"/>
    <w:rsid w:val="004A03C1"/>
    <w:rsid w:val="004A0828"/>
    <w:rsid w:val="004A0941"/>
    <w:rsid w:val="004A1021"/>
    <w:rsid w:val="004A121E"/>
    <w:rsid w:val="004A1592"/>
    <w:rsid w:val="004A19BC"/>
    <w:rsid w:val="004A2948"/>
    <w:rsid w:val="004A296E"/>
    <w:rsid w:val="004A29BC"/>
    <w:rsid w:val="004A2AA9"/>
    <w:rsid w:val="004A2BA7"/>
    <w:rsid w:val="004A2D2F"/>
    <w:rsid w:val="004A2FED"/>
    <w:rsid w:val="004A4304"/>
    <w:rsid w:val="004A44CC"/>
    <w:rsid w:val="004A4562"/>
    <w:rsid w:val="004A47C1"/>
    <w:rsid w:val="004A4EB1"/>
    <w:rsid w:val="004A5053"/>
    <w:rsid w:val="004A591D"/>
    <w:rsid w:val="004A5977"/>
    <w:rsid w:val="004A5B3F"/>
    <w:rsid w:val="004A5E11"/>
    <w:rsid w:val="004A6747"/>
    <w:rsid w:val="004A74D4"/>
    <w:rsid w:val="004A7910"/>
    <w:rsid w:val="004A7BD1"/>
    <w:rsid w:val="004A7BDD"/>
    <w:rsid w:val="004B07CE"/>
    <w:rsid w:val="004B090C"/>
    <w:rsid w:val="004B0C91"/>
    <w:rsid w:val="004B0E99"/>
    <w:rsid w:val="004B11D4"/>
    <w:rsid w:val="004B1370"/>
    <w:rsid w:val="004B148D"/>
    <w:rsid w:val="004B174F"/>
    <w:rsid w:val="004B17FC"/>
    <w:rsid w:val="004B191C"/>
    <w:rsid w:val="004B1BD9"/>
    <w:rsid w:val="004B1C9C"/>
    <w:rsid w:val="004B22AC"/>
    <w:rsid w:val="004B27B1"/>
    <w:rsid w:val="004B28A7"/>
    <w:rsid w:val="004B2AC5"/>
    <w:rsid w:val="004B2CF9"/>
    <w:rsid w:val="004B2EA0"/>
    <w:rsid w:val="004B31DA"/>
    <w:rsid w:val="004B360F"/>
    <w:rsid w:val="004B36BE"/>
    <w:rsid w:val="004B3A83"/>
    <w:rsid w:val="004B3CFC"/>
    <w:rsid w:val="004B3F40"/>
    <w:rsid w:val="004B3F44"/>
    <w:rsid w:val="004B4160"/>
    <w:rsid w:val="004B442A"/>
    <w:rsid w:val="004B4A61"/>
    <w:rsid w:val="004B4B5C"/>
    <w:rsid w:val="004B4ECC"/>
    <w:rsid w:val="004B5505"/>
    <w:rsid w:val="004B5650"/>
    <w:rsid w:val="004B5A10"/>
    <w:rsid w:val="004B5BA1"/>
    <w:rsid w:val="004B5F81"/>
    <w:rsid w:val="004B6149"/>
    <w:rsid w:val="004B6327"/>
    <w:rsid w:val="004B6857"/>
    <w:rsid w:val="004B71C1"/>
    <w:rsid w:val="004B7B47"/>
    <w:rsid w:val="004B7F30"/>
    <w:rsid w:val="004C039F"/>
    <w:rsid w:val="004C0AF2"/>
    <w:rsid w:val="004C0EA9"/>
    <w:rsid w:val="004C1679"/>
    <w:rsid w:val="004C16AB"/>
    <w:rsid w:val="004C1D5D"/>
    <w:rsid w:val="004C1F9E"/>
    <w:rsid w:val="004C2372"/>
    <w:rsid w:val="004C287A"/>
    <w:rsid w:val="004C2975"/>
    <w:rsid w:val="004C2AFD"/>
    <w:rsid w:val="004C2B88"/>
    <w:rsid w:val="004C3AFE"/>
    <w:rsid w:val="004C4043"/>
    <w:rsid w:val="004C52D7"/>
    <w:rsid w:val="004C617E"/>
    <w:rsid w:val="004C6388"/>
    <w:rsid w:val="004C6529"/>
    <w:rsid w:val="004C6787"/>
    <w:rsid w:val="004C70AE"/>
    <w:rsid w:val="004C76CA"/>
    <w:rsid w:val="004C7A1E"/>
    <w:rsid w:val="004C7B04"/>
    <w:rsid w:val="004C7C24"/>
    <w:rsid w:val="004C7FA9"/>
    <w:rsid w:val="004D0882"/>
    <w:rsid w:val="004D0BFA"/>
    <w:rsid w:val="004D0F56"/>
    <w:rsid w:val="004D0FD6"/>
    <w:rsid w:val="004D14FD"/>
    <w:rsid w:val="004D150D"/>
    <w:rsid w:val="004D1664"/>
    <w:rsid w:val="004D1EDF"/>
    <w:rsid w:val="004D245F"/>
    <w:rsid w:val="004D274B"/>
    <w:rsid w:val="004D2A4F"/>
    <w:rsid w:val="004D2AFF"/>
    <w:rsid w:val="004D2C8D"/>
    <w:rsid w:val="004D2D52"/>
    <w:rsid w:val="004D32B5"/>
    <w:rsid w:val="004D3785"/>
    <w:rsid w:val="004D418B"/>
    <w:rsid w:val="004D4897"/>
    <w:rsid w:val="004D5083"/>
    <w:rsid w:val="004D51D9"/>
    <w:rsid w:val="004D52C4"/>
    <w:rsid w:val="004D542B"/>
    <w:rsid w:val="004D5931"/>
    <w:rsid w:val="004D5C91"/>
    <w:rsid w:val="004D5E87"/>
    <w:rsid w:val="004D6E68"/>
    <w:rsid w:val="004D6FF2"/>
    <w:rsid w:val="004D70C6"/>
    <w:rsid w:val="004D7275"/>
    <w:rsid w:val="004D7385"/>
    <w:rsid w:val="004D7D9F"/>
    <w:rsid w:val="004E046B"/>
    <w:rsid w:val="004E0BC2"/>
    <w:rsid w:val="004E0E99"/>
    <w:rsid w:val="004E0FFC"/>
    <w:rsid w:val="004E119A"/>
    <w:rsid w:val="004E11CE"/>
    <w:rsid w:val="004E15AF"/>
    <w:rsid w:val="004E1693"/>
    <w:rsid w:val="004E1962"/>
    <w:rsid w:val="004E2511"/>
    <w:rsid w:val="004E2FB6"/>
    <w:rsid w:val="004E3119"/>
    <w:rsid w:val="004E35C9"/>
    <w:rsid w:val="004E37E6"/>
    <w:rsid w:val="004E381B"/>
    <w:rsid w:val="004E3A0F"/>
    <w:rsid w:val="004E3E02"/>
    <w:rsid w:val="004E3FA9"/>
    <w:rsid w:val="004E41D7"/>
    <w:rsid w:val="004E423E"/>
    <w:rsid w:val="004E438C"/>
    <w:rsid w:val="004E4746"/>
    <w:rsid w:val="004E4BEF"/>
    <w:rsid w:val="004E4C2A"/>
    <w:rsid w:val="004E4CB6"/>
    <w:rsid w:val="004E4F57"/>
    <w:rsid w:val="004E5048"/>
    <w:rsid w:val="004E583C"/>
    <w:rsid w:val="004E5859"/>
    <w:rsid w:val="004E5E1E"/>
    <w:rsid w:val="004E609C"/>
    <w:rsid w:val="004E62B7"/>
    <w:rsid w:val="004E63F8"/>
    <w:rsid w:val="004E671C"/>
    <w:rsid w:val="004E68A7"/>
    <w:rsid w:val="004E6912"/>
    <w:rsid w:val="004E6942"/>
    <w:rsid w:val="004E6F1D"/>
    <w:rsid w:val="004E75F0"/>
    <w:rsid w:val="004E789B"/>
    <w:rsid w:val="004E7C69"/>
    <w:rsid w:val="004F0A89"/>
    <w:rsid w:val="004F0E63"/>
    <w:rsid w:val="004F0FAE"/>
    <w:rsid w:val="004F10D2"/>
    <w:rsid w:val="004F11DF"/>
    <w:rsid w:val="004F1AF7"/>
    <w:rsid w:val="004F2125"/>
    <w:rsid w:val="004F2641"/>
    <w:rsid w:val="004F3B2C"/>
    <w:rsid w:val="004F3C19"/>
    <w:rsid w:val="004F3C8E"/>
    <w:rsid w:val="004F3CFE"/>
    <w:rsid w:val="004F3EBD"/>
    <w:rsid w:val="004F44EA"/>
    <w:rsid w:val="004F478B"/>
    <w:rsid w:val="004F5407"/>
    <w:rsid w:val="004F571F"/>
    <w:rsid w:val="004F6593"/>
    <w:rsid w:val="004F65E2"/>
    <w:rsid w:val="004F67AA"/>
    <w:rsid w:val="004F6974"/>
    <w:rsid w:val="004F7092"/>
    <w:rsid w:val="004F7640"/>
    <w:rsid w:val="004F7BB1"/>
    <w:rsid w:val="004F7CE9"/>
    <w:rsid w:val="004F7EFE"/>
    <w:rsid w:val="005000E7"/>
    <w:rsid w:val="005006A9"/>
    <w:rsid w:val="00500B20"/>
    <w:rsid w:val="00500C0B"/>
    <w:rsid w:val="00500E2E"/>
    <w:rsid w:val="00500FF6"/>
    <w:rsid w:val="005011D8"/>
    <w:rsid w:val="00501590"/>
    <w:rsid w:val="00501CFB"/>
    <w:rsid w:val="00501DC7"/>
    <w:rsid w:val="00501DEC"/>
    <w:rsid w:val="005021D5"/>
    <w:rsid w:val="00502B21"/>
    <w:rsid w:val="005030C2"/>
    <w:rsid w:val="0050433C"/>
    <w:rsid w:val="00504997"/>
    <w:rsid w:val="00505664"/>
    <w:rsid w:val="00505BA9"/>
    <w:rsid w:val="00505DA7"/>
    <w:rsid w:val="0050606A"/>
    <w:rsid w:val="00506265"/>
    <w:rsid w:val="005068BF"/>
    <w:rsid w:val="00506B38"/>
    <w:rsid w:val="00506F91"/>
    <w:rsid w:val="00506FE2"/>
    <w:rsid w:val="005071E7"/>
    <w:rsid w:val="00507B6A"/>
    <w:rsid w:val="0051029D"/>
    <w:rsid w:val="005108C9"/>
    <w:rsid w:val="00510CCD"/>
    <w:rsid w:val="0051100F"/>
    <w:rsid w:val="005113D8"/>
    <w:rsid w:val="0051148A"/>
    <w:rsid w:val="0051231E"/>
    <w:rsid w:val="005127AA"/>
    <w:rsid w:val="0051332A"/>
    <w:rsid w:val="00514562"/>
    <w:rsid w:val="005147A4"/>
    <w:rsid w:val="00515357"/>
    <w:rsid w:val="005156FE"/>
    <w:rsid w:val="00516E4B"/>
    <w:rsid w:val="00517A97"/>
    <w:rsid w:val="00517C57"/>
    <w:rsid w:val="00517E6B"/>
    <w:rsid w:val="00520412"/>
    <w:rsid w:val="0052050F"/>
    <w:rsid w:val="0052137D"/>
    <w:rsid w:val="00522180"/>
    <w:rsid w:val="0052252C"/>
    <w:rsid w:val="00523060"/>
    <w:rsid w:val="005230C0"/>
    <w:rsid w:val="00523187"/>
    <w:rsid w:val="0052421F"/>
    <w:rsid w:val="005242AB"/>
    <w:rsid w:val="005248B4"/>
    <w:rsid w:val="00524EF0"/>
    <w:rsid w:val="00524F5E"/>
    <w:rsid w:val="005252E9"/>
    <w:rsid w:val="00525D0B"/>
    <w:rsid w:val="00525E04"/>
    <w:rsid w:val="00525F9F"/>
    <w:rsid w:val="005260C9"/>
    <w:rsid w:val="0052614B"/>
    <w:rsid w:val="00526590"/>
    <w:rsid w:val="005268CD"/>
    <w:rsid w:val="00526955"/>
    <w:rsid w:val="00526BF6"/>
    <w:rsid w:val="0052751C"/>
    <w:rsid w:val="00527B4E"/>
    <w:rsid w:val="00530027"/>
    <w:rsid w:val="0053089C"/>
    <w:rsid w:val="005309FA"/>
    <w:rsid w:val="00530A11"/>
    <w:rsid w:val="00530AD1"/>
    <w:rsid w:val="00530B09"/>
    <w:rsid w:val="00530F30"/>
    <w:rsid w:val="00531286"/>
    <w:rsid w:val="00532ED1"/>
    <w:rsid w:val="00533180"/>
    <w:rsid w:val="0053351D"/>
    <w:rsid w:val="0053363F"/>
    <w:rsid w:val="00533A37"/>
    <w:rsid w:val="00533ABE"/>
    <w:rsid w:val="00533F30"/>
    <w:rsid w:val="005340D7"/>
    <w:rsid w:val="005341A5"/>
    <w:rsid w:val="00534AB7"/>
    <w:rsid w:val="00535009"/>
    <w:rsid w:val="00535044"/>
    <w:rsid w:val="00535101"/>
    <w:rsid w:val="005353D9"/>
    <w:rsid w:val="005353E6"/>
    <w:rsid w:val="0053561A"/>
    <w:rsid w:val="00535799"/>
    <w:rsid w:val="00535A13"/>
    <w:rsid w:val="00535C2C"/>
    <w:rsid w:val="00535E3D"/>
    <w:rsid w:val="0053630B"/>
    <w:rsid w:val="00536400"/>
    <w:rsid w:val="0053727C"/>
    <w:rsid w:val="005373AE"/>
    <w:rsid w:val="005379F6"/>
    <w:rsid w:val="00537F44"/>
    <w:rsid w:val="00540012"/>
    <w:rsid w:val="005400D8"/>
    <w:rsid w:val="00540531"/>
    <w:rsid w:val="0054066D"/>
    <w:rsid w:val="00540F21"/>
    <w:rsid w:val="00541A07"/>
    <w:rsid w:val="00541A33"/>
    <w:rsid w:val="00541F2D"/>
    <w:rsid w:val="00541FCA"/>
    <w:rsid w:val="00542140"/>
    <w:rsid w:val="00542144"/>
    <w:rsid w:val="005423AB"/>
    <w:rsid w:val="00542C26"/>
    <w:rsid w:val="00542C68"/>
    <w:rsid w:val="0054323F"/>
    <w:rsid w:val="005439D7"/>
    <w:rsid w:val="00543DF5"/>
    <w:rsid w:val="00543FD2"/>
    <w:rsid w:val="005441B4"/>
    <w:rsid w:val="005448F4"/>
    <w:rsid w:val="00544B4F"/>
    <w:rsid w:val="00544CDD"/>
    <w:rsid w:val="00544E31"/>
    <w:rsid w:val="00544F06"/>
    <w:rsid w:val="005451A5"/>
    <w:rsid w:val="005451AC"/>
    <w:rsid w:val="0054546C"/>
    <w:rsid w:val="005455F4"/>
    <w:rsid w:val="00545627"/>
    <w:rsid w:val="005457AB"/>
    <w:rsid w:val="0054580C"/>
    <w:rsid w:val="00545AFD"/>
    <w:rsid w:val="00545FE5"/>
    <w:rsid w:val="005465E4"/>
    <w:rsid w:val="005467B8"/>
    <w:rsid w:val="00546826"/>
    <w:rsid w:val="00547027"/>
    <w:rsid w:val="005503FE"/>
    <w:rsid w:val="005504AB"/>
    <w:rsid w:val="00550B41"/>
    <w:rsid w:val="00550D86"/>
    <w:rsid w:val="00550DD8"/>
    <w:rsid w:val="005511DC"/>
    <w:rsid w:val="00551579"/>
    <w:rsid w:val="005516A1"/>
    <w:rsid w:val="0055187E"/>
    <w:rsid w:val="00551C1D"/>
    <w:rsid w:val="00551CDC"/>
    <w:rsid w:val="00551D7B"/>
    <w:rsid w:val="0055244C"/>
    <w:rsid w:val="00552683"/>
    <w:rsid w:val="00552689"/>
    <w:rsid w:val="00552867"/>
    <w:rsid w:val="00552AB5"/>
    <w:rsid w:val="00552B6F"/>
    <w:rsid w:val="005534A0"/>
    <w:rsid w:val="00553605"/>
    <w:rsid w:val="0055365F"/>
    <w:rsid w:val="00554255"/>
    <w:rsid w:val="005543C6"/>
    <w:rsid w:val="00554BE9"/>
    <w:rsid w:val="00554C61"/>
    <w:rsid w:val="00554DD8"/>
    <w:rsid w:val="00554E69"/>
    <w:rsid w:val="00554E93"/>
    <w:rsid w:val="00554F76"/>
    <w:rsid w:val="00554FB8"/>
    <w:rsid w:val="00555607"/>
    <w:rsid w:val="005559FF"/>
    <w:rsid w:val="00555B6E"/>
    <w:rsid w:val="00555C2D"/>
    <w:rsid w:val="00556067"/>
    <w:rsid w:val="0055621D"/>
    <w:rsid w:val="005567E5"/>
    <w:rsid w:val="0055711B"/>
    <w:rsid w:val="0055759C"/>
    <w:rsid w:val="00557D8F"/>
    <w:rsid w:val="00557F57"/>
    <w:rsid w:val="00557FA8"/>
    <w:rsid w:val="005600C7"/>
    <w:rsid w:val="0056017E"/>
    <w:rsid w:val="0056065F"/>
    <w:rsid w:val="00560BE1"/>
    <w:rsid w:val="00560EAA"/>
    <w:rsid w:val="00561291"/>
    <w:rsid w:val="00561830"/>
    <w:rsid w:val="00561E92"/>
    <w:rsid w:val="00561EFF"/>
    <w:rsid w:val="00562429"/>
    <w:rsid w:val="00562514"/>
    <w:rsid w:val="0056275F"/>
    <w:rsid w:val="00562D64"/>
    <w:rsid w:val="00562FB3"/>
    <w:rsid w:val="00563376"/>
    <w:rsid w:val="0056387B"/>
    <w:rsid w:val="00563D5B"/>
    <w:rsid w:val="00563FF2"/>
    <w:rsid w:val="00564FF1"/>
    <w:rsid w:val="00565281"/>
    <w:rsid w:val="00565372"/>
    <w:rsid w:val="00565509"/>
    <w:rsid w:val="00565BFE"/>
    <w:rsid w:val="00565E15"/>
    <w:rsid w:val="0056603B"/>
    <w:rsid w:val="00566307"/>
    <w:rsid w:val="00566A4C"/>
    <w:rsid w:val="00566A64"/>
    <w:rsid w:val="00567519"/>
    <w:rsid w:val="00567B45"/>
    <w:rsid w:val="00567E88"/>
    <w:rsid w:val="005700DF"/>
    <w:rsid w:val="00570E8E"/>
    <w:rsid w:val="0057147D"/>
    <w:rsid w:val="0057153D"/>
    <w:rsid w:val="00571D4E"/>
    <w:rsid w:val="00572078"/>
    <w:rsid w:val="00572510"/>
    <w:rsid w:val="0057258D"/>
    <w:rsid w:val="00572662"/>
    <w:rsid w:val="005727E4"/>
    <w:rsid w:val="005731CC"/>
    <w:rsid w:val="00573BB8"/>
    <w:rsid w:val="00573BC0"/>
    <w:rsid w:val="00573CB1"/>
    <w:rsid w:val="0057459C"/>
    <w:rsid w:val="00574891"/>
    <w:rsid w:val="00574ED3"/>
    <w:rsid w:val="00575592"/>
    <w:rsid w:val="00575778"/>
    <w:rsid w:val="005757C4"/>
    <w:rsid w:val="005761DB"/>
    <w:rsid w:val="00576919"/>
    <w:rsid w:val="005769B4"/>
    <w:rsid w:val="0057778E"/>
    <w:rsid w:val="005779CB"/>
    <w:rsid w:val="00577C1C"/>
    <w:rsid w:val="00580588"/>
    <w:rsid w:val="00580670"/>
    <w:rsid w:val="0058068B"/>
    <w:rsid w:val="00581525"/>
    <w:rsid w:val="005815DA"/>
    <w:rsid w:val="00581ACE"/>
    <w:rsid w:val="00581BCC"/>
    <w:rsid w:val="00581E6F"/>
    <w:rsid w:val="0058223C"/>
    <w:rsid w:val="005826B9"/>
    <w:rsid w:val="005826E1"/>
    <w:rsid w:val="00582897"/>
    <w:rsid w:val="005828E7"/>
    <w:rsid w:val="005829D0"/>
    <w:rsid w:val="005832CC"/>
    <w:rsid w:val="005833F8"/>
    <w:rsid w:val="00583937"/>
    <w:rsid w:val="00583B0B"/>
    <w:rsid w:val="00583B0D"/>
    <w:rsid w:val="00583E59"/>
    <w:rsid w:val="00584586"/>
    <w:rsid w:val="0058485F"/>
    <w:rsid w:val="00584A36"/>
    <w:rsid w:val="00585124"/>
    <w:rsid w:val="005851CE"/>
    <w:rsid w:val="005859C0"/>
    <w:rsid w:val="00586142"/>
    <w:rsid w:val="005866DC"/>
    <w:rsid w:val="00586711"/>
    <w:rsid w:val="00586AA6"/>
    <w:rsid w:val="00586BD9"/>
    <w:rsid w:val="00586CCA"/>
    <w:rsid w:val="00586D03"/>
    <w:rsid w:val="00587975"/>
    <w:rsid w:val="00587D74"/>
    <w:rsid w:val="00587E39"/>
    <w:rsid w:val="00587F66"/>
    <w:rsid w:val="005906A2"/>
    <w:rsid w:val="00590AA8"/>
    <w:rsid w:val="00590CEB"/>
    <w:rsid w:val="00590FE8"/>
    <w:rsid w:val="00591076"/>
    <w:rsid w:val="005915FF"/>
    <w:rsid w:val="00592398"/>
    <w:rsid w:val="00592599"/>
    <w:rsid w:val="00592D48"/>
    <w:rsid w:val="00592F23"/>
    <w:rsid w:val="0059321F"/>
    <w:rsid w:val="0059355C"/>
    <w:rsid w:val="005937A9"/>
    <w:rsid w:val="00593A84"/>
    <w:rsid w:val="00593F00"/>
    <w:rsid w:val="00593F09"/>
    <w:rsid w:val="005942DE"/>
    <w:rsid w:val="0059441C"/>
    <w:rsid w:val="005945AF"/>
    <w:rsid w:val="0059499B"/>
    <w:rsid w:val="00594CF4"/>
    <w:rsid w:val="00594E10"/>
    <w:rsid w:val="005950A2"/>
    <w:rsid w:val="0059574D"/>
    <w:rsid w:val="005958AA"/>
    <w:rsid w:val="00595AE8"/>
    <w:rsid w:val="00595C67"/>
    <w:rsid w:val="005967C6"/>
    <w:rsid w:val="00597276"/>
    <w:rsid w:val="00597759"/>
    <w:rsid w:val="00597823"/>
    <w:rsid w:val="00597ADC"/>
    <w:rsid w:val="00597BC0"/>
    <w:rsid w:val="00597D48"/>
    <w:rsid w:val="005A048A"/>
    <w:rsid w:val="005A085D"/>
    <w:rsid w:val="005A09A3"/>
    <w:rsid w:val="005A11AF"/>
    <w:rsid w:val="005A1406"/>
    <w:rsid w:val="005A14BB"/>
    <w:rsid w:val="005A1637"/>
    <w:rsid w:val="005A1AB4"/>
    <w:rsid w:val="005A1CCC"/>
    <w:rsid w:val="005A1D51"/>
    <w:rsid w:val="005A219A"/>
    <w:rsid w:val="005A2E1D"/>
    <w:rsid w:val="005A2FDC"/>
    <w:rsid w:val="005A30E8"/>
    <w:rsid w:val="005A3236"/>
    <w:rsid w:val="005A3419"/>
    <w:rsid w:val="005A361E"/>
    <w:rsid w:val="005A3A79"/>
    <w:rsid w:val="005A4A13"/>
    <w:rsid w:val="005A4A2C"/>
    <w:rsid w:val="005A4AA0"/>
    <w:rsid w:val="005A5B29"/>
    <w:rsid w:val="005A5CA9"/>
    <w:rsid w:val="005A5F90"/>
    <w:rsid w:val="005A6138"/>
    <w:rsid w:val="005A6165"/>
    <w:rsid w:val="005A62F3"/>
    <w:rsid w:val="005A6D2E"/>
    <w:rsid w:val="005A6D4E"/>
    <w:rsid w:val="005A6E0E"/>
    <w:rsid w:val="005A7256"/>
    <w:rsid w:val="005A7506"/>
    <w:rsid w:val="005A799C"/>
    <w:rsid w:val="005A7B0C"/>
    <w:rsid w:val="005A7B5C"/>
    <w:rsid w:val="005A7EF5"/>
    <w:rsid w:val="005B0133"/>
    <w:rsid w:val="005B0242"/>
    <w:rsid w:val="005B03BE"/>
    <w:rsid w:val="005B04EA"/>
    <w:rsid w:val="005B0C0A"/>
    <w:rsid w:val="005B0CCF"/>
    <w:rsid w:val="005B0EE0"/>
    <w:rsid w:val="005B122F"/>
    <w:rsid w:val="005B18EF"/>
    <w:rsid w:val="005B1E6E"/>
    <w:rsid w:val="005B1EC3"/>
    <w:rsid w:val="005B2BD6"/>
    <w:rsid w:val="005B30C3"/>
    <w:rsid w:val="005B3137"/>
    <w:rsid w:val="005B3C37"/>
    <w:rsid w:val="005B4003"/>
    <w:rsid w:val="005B4C0D"/>
    <w:rsid w:val="005B560E"/>
    <w:rsid w:val="005B5E1A"/>
    <w:rsid w:val="005B69DF"/>
    <w:rsid w:val="005B6AE1"/>
    <w:rsid w:val="005B7441"/>
    <w:rsid w:val="005B7C16"/>
    <w:rsid w:val="005C000B"/>
    <w:rsid w:val="005C0418"/>
    <w:rsid w:val="005C0873"/>
    <w:rsid w:val="005C0A4F"/>
    <w:rsid w:val="005C1474"/>
    <w:rsid w:val="005C1717"/>
    <w:rsid w:val="005C24F5"/>
    <w:rsid w:val="005C2A49"/>
    <w:rsid w:val="005C2D93"/>
    <w:rsid w:val="005C2DAD"/>
    <w:rsid w:val="005C3087"/>
    <w:rsid w:val="005C344D"/>
    <w:rsid w:val="005C3AEA"/>
    <w:rsid w:val="005C4020"/>
    <w:rsid w:val="005C4231"/>
    <w:rsid w:val="005C4625"/>
    <w:rsid w:val="005C4813"/>
    <w:rsid w:val="005C4929"/>
    <w:rsid w:val="005C4A75"/>
    <w:rsid w:val="005C4C9F"/>
    <w:rsid w:val="005C535A"/>
    <w:rsid w:val="005C5A92"/>
    <w:rsid w:val="005C5EEB"/>
    <w:rsid w:val="005C63A9"/>
    <w:rsid w:val="005C68C8"/>
    <w:rsid w:val="005C69F6"/>
    <w:rsid w:val="005C6DDC"/>
    <w:rsid w:val="005C6F63"/>
    <w:rsid w:val="005C7217"/>
    <w:rsid w:val="005C777C"/>
    <w:rsid w:val="005C7F00"/>
    <w:rsid w:val="005D012E"/>
    <w:rsid w:val="005D04AD"/>
    <w:rsid w:val="005D0E69"/>
    <w:rsid w:val="005D1A62"/>
    <w:rsid w:val="005D1B2A"/>
    <w:rsid w:val="005D1B30"/>
    <w:rsid w:val="005D1BF0"/>
    <w:rsid w:val="005D1E00"/>
    <w:rsid w:val="005D2145"/>
    <w:rsid w:val="005D2707"/>
    <w:rsid w:val="005D28EC"/>
    <w:rsid w:val="005D295C"/>
    <w:rsid w:val="005D2D84"/>
    <w:rsid w:val="005D2DA3"/>
    <w:rsid w:val="005D31B2"/>
    <w:rsid w:val="005D34EC"/>
    <w:rsid w:val="005D3AC6"/>
    <w:rsid w:val="005D47DE"/>
    <w:rsid w:val="005D5276"/>
    <w:rsid w:val="005D5420"/>
    <w:rsid w:val="005D6928"/>
    <w:rsid w:val="005D72E7"/>
    <w:rsid w:val="005D73B1"/>
    <w:rsid w:val="005D7604"/>
    <w:rsid w:val="005D7D11"/>
    <w:rsid w:val="005D7D91"/>
    <w:rsid w:val="005E010D"/>
    <w:rsid w:val="005E040D"/>
    <w:rsid w:val="005E06FA"/>
    <w:rsid w:val="005E0D15"/>
    <w:rsid w:val="005E0DD4"/>
    <w:rsid w:val="005E10BA"/>
    <w:rsid w:val="005E18FC"/>
    <w:rsid w:val="005E2024"/>
    <w:rsid w:val="005E2941"/>
    <w:rsid w:val="005E2BC8"/>
    <w:rsid w:val="005E320A"/>
    <w:rsid w:val="005E3E6A"/>
    <w:rsid w:val="005E40C6"/>
    <w:rsid w:val="005E4BA5"/>
    <w:rsid w:val="005E4E29"/>
    <w:rsid w:val="005E5C52"/>
    <w:rsid w:val="005E5D01"/>
    <w:rsid w:val="005E5E48"/>
    <w:rsid w:val="005E665E"/>
    <w:rsid w:val="005E7981"/>
    <w:rsid w:val="005F027B"/>
    <w:rsid w:val="005F0385"/>
    <w:rsid w:val="005F094E"/>
    <w:rsid w:val="005F0ADA"/>
    <w:rsid w:val="005F1203"/>
    <w:rsid w:val="005F1EBA"/>
    <w:rsid w:val="005F2488"/>
    <w:rsid w:val="005F31D1"/>
    <w:rsid w:val="005F34B9"/>
    <w:rsid w:val="005F3903"/>
    <w:rsid w:val="005F3FE2"/>
    <w:rsid w:val="005F4177"/>
    <w:rsid w:val="005F43AF"/>
    <w:rsid w:val="005F458E"/>
    <w:rsid w:val="005F52D7"/>
    <w:rsid w:val="005F5331"/>
    <w:rsid w:val="005F5501"/>
    <w:rsid w:val="005F552A"/>
    <w:rsid w:val="005F5D13"/>
    <w:rsid w:val="005F680A"/>
    <w:rsid w:val="005F69A4"/>
    <w:rsid w:val="005F6CAD"/>
    <w:rsid w:val="005F7166"/>
    <w:rsid w:val="005F7519"/>
    <w:rsid w:val="005F7A63"/>
    <w:rsid w:val="005F7D27"/>
    <w:rsid w:val="005F7F54"/>
    <w:rsid w:val="00601696"/>
    <w:rsid w:val="00601F16"/>
    <w:rsid w:val="00602B08"/>
    <w:rsid w:val="00602C70"/>
    <w:rsid w:val="00603BB2"/>
    <w:rsid w:val="00603F7B"/>
    <w:rsid w:val="00604915"/>
    <w:rsid w:val="00604AFF"/>
    <w:rsid w:val="00604D19"/>
    <w:rsid w:val="0060529F"/>
    <w:rsid w:val="0060540E"/>
    <w:rsid w:val="00605C20"/>
    <w:rsid w:val="00605D69"/>
    <w:rsid w:val="00605E56"/>
    <w:rsid w:val="0060607F"/>
    <w:rsid w:val="0060628A"/>
    <w:rsid w:val="0060645C"/>
    <w:rsid w:val="00606BBA"/>
    <w:rsid w:val="006076EA"/>
    <w:rsid w:val="006077B1"/>
    <w:rsid w:val="006078C1"/>
    <w:rsid w:val="00607BD3"/>
    <w:rsid w:val="00607C20"/>
    <w:rsid w:val="0061005C"/>
    <w:rsid w:val="00610210"/>
    <w:rsid w:val="006107CE"/>
    <w:rsid w:val="00610A51"/>
    <w:rsid w:val="006111A9"/>
    <w:rsid w:val="00611210"/>
    <w:rsid w:val="00611514"/>
    <w:rsid w:val="006116F6"/>
    <w:rsid w:val="00611723"/>
    <w:rsid w:val="00611A84"/>
    <w:rsid w:val="00612411"/>
    <w:rsid w:val="00612537"/>
    <w:rsid w:val="0061257D"/>
    <w:rsid w:val="00613247"/>
    <w:rsid w:val="00613799"/>
    <w:rsid w:val="006141EA"/>
    <w:rsid w:val="00614281"/>
    <w:rsid w:val="006142F1"/>
    <w:rsid w:val="00614838"/>
    <w:rsid w:val="00614910"/>
    <w:rsid w:val="00614C00"/>
    <w:rsid w:val="00614F3F"/>
    <w:rsid w:val="00615588"/>
    <w:rsid w:val="006156E7"/>
    <w:rsid w:val="006159DB"/>
    <w:rsid w:val="00615C6A"/>
    <w:rsid w:val="00616168"/>
    <w:rsid w:val="00616173"/>
    <w:rsid w:val="006166FD"/>
    <w:rsid w:val="00616875"/>
    <w:rsid w:val="00616929"/>
    <w:rsid w:val="00617162"/>
    <w:rsid w:val="00617256"/>
    <w:rsid w:val="00617668"/>
    <w:rsid w:val="006179C9"/>
    <w:rsid w:val="00617C47"/>
    <w:rsid w:val="006202D5"/>
    <w:rsid w:val="00620CFD"/>
    <w:rsid w:val="00620F49"/>
    <w:rsid w:val="0062142F"/>
    <w:rsid w:val="00621EB0"/>
    <w:rsid w:val="006227BE"/>
    <w:rsid w:val="006228BC"/>
    <w:rsid w:val="006233E5"/>
    <w:rsid w:val="006235A6"/>
    <w:rsid w:val="00623902"/>
    <w:rsid w:val="00623BE3"/>
    <w:rsid w:val="006246D1"/>
    <w:rsid w:val="00624A43"/>
    <w:rsid w:val="006252E8"/>
    <w:rsid w:val="00625C9F"/>
    <w:rsid w:val="00625EA4"/>
    <w:rsid w:val="006260C6"/>
    <w:rsid w:val="006266D6"/>
    <w:rsid w:val="006269B7"/>
    <w:rsid w:val="006273ED"/>
    <w:rsid w:val="00627973"/>
    <w:rsid w:val="00627ECA"/>
    <w:rsid w:val="006302F8"/>
    <w:rsid w:val="00630330"/>
    <w:rsid w:val="006306AE"/>
    <w:rsid w:val="00630857"/>
    <w:rsid w:val="00630BAC"/>
    <w:rsid w:val="006319BE"/>
    <w:rsid w:val="00631BA8"/>
    <w:rsid w:val="00631FB1"/>
    <w:rsid w:val="00632237"/>
    <w:rsid w:val="006330AF"/>
    <w:rsid w:val="006333E5"/>
    <w:rsid w:val="00633597"/>
    <w:rsid w:val="00633618"/>
    <w:rsid w:val="0063375C"/>
    <w:rsid w:val="0063380F"/>
    <w:rsid w:val="006338E1"/>
    <w:rsid w:val="00633A7D"/>
    <w:rsid w:val="00633B38"/>
    <w:rsid w:val="0063459B"/>
    <w:rsid w:val="00634AD7"/>
    <w:rsid w:val="00634C3B"/>
    <w:rsid w:val="006351B1"/>
    <w:rsid w:val="00635761"/>
    <w:rsid w:val="00635880"/>
    <w:rsid w:val="0063633C"/>
    <w:rsid w:val="00636716"/>
    <w:rsid w:val="0063671D"/>
    <w:rsid w:val="00636C1E"/>
    <w:rsid w:val="00637328"/>
    <w:rsid w:val="006379BD"/>
    <w:rsid w:val="00637A5D"/>
    <w:rsid w:val="00637BC9"/>
    <w:rsid w:val="00637EF3"/>
    <w:rsid w:val="00640563"/>
    <w:rsid w:val="00640E18"/>
    <w:rsid w:val="00640F25"/>
    <w:rsid w:val="00641599"/>
    <w:rsid w:val="0064172A"/>
    <w:rsid w:val="006421A1"/>
    <w:rsid w:val="006425A8"/>
    <w:rsid w:val="00642971"/>
    <w:rsid w:val="00642B46"/>
    <w:rsid w:val="00642F9C"/>
    <w:rsid w:val="00643298"/>
    <w:rsid w:val="006432CE"/>
    <w:rsid w:val="006436E9"/>
    <w:rsid w:val="00643A34"/>
    <w:rsid w:val="00644091"/>
    <w:rsid w:val="006440F1"/>
    <w:rsid w:val="00644652"/>
    <w:rsid w:val="00644CCE"/>
    <w:rsid w:val="00644E3F"/>
    <w:rsid w:val="00644FE4"/>
    <w:rsid w:val="006457D3"/>
    <w:rsid w:val="006457D7"/>
    <w:rsid w:val="00646A1C"/>
    <w:rsid w:val="006470D9"/>
    <w:rsid w:val="00647156"/>
    <w:rsid w:val="0064747B"/>
    <w:rsid w:val="00647529"/>
    <w:rsid w:val="006475A7"/>
    <w:rsid w:val="00650066"/>
    <w:rsid w:val="00650DF2"/>
    <w:rsid w:val="00650EE3"/>
    <w:rsid w:val="00651094"/>
    <w:rsid w:val="006518DB"/>
    <w:rsid w:val="00651A01"/>
    <w:rsid w:val="0065284E"/>
    <w:rsid w:val="006528FD"/>
    <w:rsid w:val="00652D70"/>
    <w:rsid w:val="00652D90"/>
    <w:rsid w:val="00652E20"/>
    <w:rsid w:val="0065374D"/>
    <w:rsid w:val="00653F5C"/>
    <w:rsid w:val="00653F63"/>
    <w:rsid w:val="00654784"/>
    <w:rsid w:val="006557C5"/>
    <w:rsid w:val="00655B08"/>
    <w:rsid w:val="00656667"/>
    <w:rsid w:val="006567D2"/>
    <w:rsid w:val="00656979"/>
    <w:rsid w:val="00656B80"/>
    <w:rsid w:val="00657168"/>
    <w:rsid w:val="0065719D"/>
    <w:rsid w:val="006577D2"/>
    <w:rsid w:val="0066000B"/>
    <w:rsid w:val="00660050"/>
    <w:rsid w:val="00660602"/>
    <w:rsid w:val="006606AA"/>
    <w:rsid w:val="00660989"/>
    <w:rsid w:val="00660D1A"/>
    <w:rsid w:val="00660EF8"/>
    <w:rsid w:val="006611CB"/>
    <w:rsid w:val="00661302"/>
    <w:rsid w:val="0066139D"/>
    <w:rsid w:val="00661830"/>
    <w:rsid w:val="006618D8"/>
    <w:rsid w:val="00661BA9"/>
    <w:rsid w:val="00661FE8"/>
    <w:rsid w:val="00662060"/>
    <w:rsid w:val="00662A69"/>
    <w:rsid w:val="00662B6D"/>
    <w:rsid w:val="00662C88"/>
    <w:rsid w:val="00663051"/>
    <w:rsid w:val="00663D26"/>
    <w:rsid w:val="00663D7B"/>
    <w:rsid w:val="00664232"/>
    <w:rsid w:val="00664376"/>
    <w:rsid w:val="006649AC"/>
    <w:rsid w:val="00664A8B"/>
    <w:rsid w:val="0066520A"/>
    <w:rsid w:val="006654EB"/>
    <w:rsid w:val="00665849"/>
    <w:rsid w:val="00665BDB"/>
    <w:rsid w:val="0066694F"/>
    <w:rsid w:val="00666DA3"/>
    <w:rsid w:val="006671A1"/>
    <w:rsid w:val="00667B15"/>
    <w:rsid w:val="006700F4"/>
    <w:rsid w:val="006703BA"/>
    <w:rsid w:val="006705B9"/>
    <w:rsid w:val="00670713"/>
    <w:rsid w:val="006709DB"/>
    <w:rsid w:val="00670B04"/>
    <w:rsid w:val="00671087"/>
    <w:rsid w:val="0067141E"/>
    <w:rsid w:val="00671979"/>
    <w:rsid w:val="00671DB8"/>
    <w:rsid w:val="00671FF6"/>
    <w:rsid w:val="0067213F"/>
    <w:rsid w:val="006725A7"/>
    <w:rsid w:val="006725DB"/>
    <w:rsid w:val="006728BE"/>
    <w:rsid w:val="0067291F"/>
    <w:rsid w:val="00672F4A"/>
    <w:rsid w:val="00672FE4"/>
    <w:rsid w:val="0067323B"/>
    <w:rsid w:val="006739D1"/>
    <w:rsid w:val="00673E86"/>
    <w:rsid w:val="00674083"/>
    <w:rsid w:val="00674832"/>
    <w:rsid w:val="006748BB"/>
    <w:rsid w:val="00674C8B"/>
    <w:rsid w:val="0067552E"/>
    <w:rsid w:val="0067595F"/>
    <w:rsid w:val="00675AAC"/>
    <w:rsid w:val="00676184"/>
    <w:rsid w:val="0067632D"/>
    <w:rsid w:val="00676807"/>
    <w:rsid w:val="0067699F"/>
    <w:rsid w:val="00676AC7"/>
    <w:rsid w:val="00676ECA"/>
    <w:rsid w:val="00676F46"/>
    <w:rsid w:val="006776D2"/>
    <w:rsid w:val="00677977"/>
    <w:rsid w:val="006801B5"/>
    <w:rsid w:val="006805A2"/>
    <w:rsid w:val="006811E8"/>
    <w:rsid w:val="00681815"/>
    <w:rsid w:val="00681934"/>
    <w:rsid w:val="00681ABE"/>
    <w:rsid w:val="00681BB9"/>
    <w:rsid w:val="00682812"/>
    <w:rsid w:val="00682CC8"/>
    <w:rsid w:val="006832BC"/>
    <w:rsid w:val="0068340E"/>
    <w:rsid w:val="006834EC"/>
    <w:rsid w:val="006836B7"/>
    <w:rsid w:val="00683EF6"/>
    <w:rsid w:val="00684CE2"/>
    <w:rsid w:val="00684E5A"/>
    <w:rsid w:val="00685797"/>
    <w:rsid w:val="00685E6D"/>
    <w:rsid w:val="00686272"/>
    <w:rsid w:val="006867A2"/>
    <w:rsid w:val="0068693F"/>
    <w:rsid w:val="00686A2A"/>
    <w:rsid w:val="0068756D"/>
    <w:rsid w:val="00687C6D"/>
    <w:rsid w:val="0069008D"/>
    <w:rsid w:val="006900D3"/>
    <w:rsid w:val="006900F1"/>
    <w:rsid w:val="006901FB"/>
    <w:rsid w:val="00690226"/>
    <w:rsid w:val="00690516"/>
    <w:rsid w:val="0069064A"/>
    <w:rsid w:val="00690A4E"/>
    <w:rsid w:val="00690AA6"/>
    <w:rsid w:val="00691003"/>
    <w:rsid w:val="00691270"/>
    <w:rsid w:val="006917E6"/>
    <w:rsid w:val="00691F2D"/>
    <w:rsid w:val="0069214E"/>
    <w:rsid w:val="00692578"/>
    <w:rsid w:val="006926AE"/>
    <w:rsid w:val="00692748"/>
    <w:rsid w:val="0069356B"/>
    <w:rsid w:val="00693937"/>
    <w:rsid w:val="006939E8"/>
    <w:rsid w:val="00693B40"/>
    <w:rsid w:val="00694A60"/>
    <w:rsid w:val="00694CF7"/>
    <w:rsid w:val="00694D62"/>
    <w:rsid w:val="00694DE2"/>
    <w:rsid w:val="00694F6F"/>
    <w:rsid w:val="006956E4"/>
    <w:rsid w:val="00695CD4"/>
    <w:rsid w:val="00695DD0"/>
    <w:rsid w:val="00696041"/>
    <w:rsid w:val="0069633F"/>
    <w:rsid w:val="006964C2"/>
    <w:rsid w:val="00696CC0"/>
    <w:rsid w:val="0069760B"/>
    <w:rsid w:val="00697A3D"/>
    <w:rsid w:val="00697A3E"/>
    <w:rsid w:val="00697F00"/>
    <w:rsid w:val="006A01E9"/>
    <w:rsid w:val="006A099E"/>
    <w:rsid w:val="006A09D3"/>
    <w:rsid w:val="006A207C"/>
    <w:rsid w:val="006A22D6"/>
    <w:rsid w:val="006A234B"/>
    <w:rsid w:val="006A2462"/>
    <w:rsid w:val="006A2D9B"/>
    <w:rsid w:val="006A2FE5"/>
    <w:rsid w:val="006A31F7"/>
    <w:rsid w:val="006A32F8"/>
    <w:rsid w:val="006A35E7"/>
    <w:rsid w:val="006A3767"/>
    <w:rsid w:val="006A3BFD"/>
    <w:rsid w:val="006A54D8"/>
    <w:rsid w:val="006A57D0"/>
    <w:rsid w:val="006A5835"/>
    <w:rsid w:val="006A5980"/>
    <w:rsid w:val="006A5ABF"/>
    <w:rsid w:val="006A5F2F"/>
    <w:rsid w:val="006A6570"/>
    <w:rsid w:val="006A66A0"/>
    <w:rsid w:val="006A68F0"/>
    <w:rsid w:val="006A6B77"/>
    <w:rsid w:val="006A6D97"/>
    <w:rsid w:val="006A6E19"/>
    <w:rsid w:val="006A73D3"/>
    <w:rsid w:val="006A7855"/>
    <w:rsid w:val="006B02BF"/>
    <w:rsid w:val="006B03C0"/>
    <w:rsid w:val="006B0720"/>
    <w:rsid w:val="006B0F88"/>
    <w:rsid w:val="006B1087"/>
    <w:rsid w:val="006B1278"/>
    <w:rsid w:val="006B1858"/>
    <w:rsid w:val="006B1E03"/>
    <w:rsid w:val="006B1E0A"/>
    <w:rsid w:val="006B2150"/>
    <w:rsid w:val="006B25A9"/>
    <w:rsid w:val="006B2816"/>
    <w:rsid w:val="006B2AC0"/>
    <w:rsid w:val="006B34BE"/>
    <w:rsid w:val="006B41D1"/>
    <w:rsid w:val="006B45F0"/>
    <w:rsid w:val="006B46EF"/>
    <w:rsid w:val="006B4ECE"/>
    <w:rsid w:val="006B5756"/>
    <w:rsid w:val="006B5D29"/>
    <w:rsid w:val="006B5D9D"/>
    <w:rsid w:val="006B65A7"/>
    <w:rsid w:val="006B676C"/>
    <w:rsid w:val="006B6A88"/>
    <w:rsid w:val="006B6CD3"/>
    <w:rsid w:val="006B6DBD"/>
    <w:rsid w:val="006B7764"/>
    <w:rsid w:val="006B7839"/>
    <w:rsid w:val="006B788D"/>
    <w:rsid w:val="006B79BE"/>
    <w:rsid w:val="006B7A3E"/>
    <w:rsid w:val="006B7FBA"/>
    <w:rsid w:val="006C0221"/>
    <w:rsid w:val="006C0664"/>
    <w:rsid w:val="006C10D3"/>
    <w:rsid w:val="006C13DE"/>
    <w:rsid w:val="006C1AD6"/>
    <w:rsid w:val="006C1B1E"/>
    <w:rsid w:val="006C1BA3"/>
    <w:rsid w:val="006C1F06"/>
    <w:rsid w:val="006C1F56"/>
    <w:rsid w:val="006C2326"/>
    <w:rsid w:val="006C30FE"/>
    <w:rsid w:val="006C32C7"/>
    <w:rsid w:val="006C3EB9"/>
    <w:rsid w:val="006C42A6"/>
    <w:rsid w:val="006C4364"/>
    <w:rsid w:val="006C575B"/>
    <w:rsid w:val="006C5D1B"/>
    <w:rsid w:val="006C73F8"/>
    <w:rsid w:val="006C79F4"/>
    <w:rsid w:val="006C7B15"/>
    <w:rsid w:val="006C7E77"/>
    <w:rsid w:val="006D0535"/>
    <w:rsid w:val="006D07C5"/>
    <w:rsid w:val="006D0960"/>
    <w:rsid w:val="006D0B9F"/>
    <w:rsid w:val="006D13F3"/>
    <w:rsid w:val="006D179E"/>
    <w:rsid w:val="006D1AD5"/>
    <w:rsid w:val="006D1E3C"/>
    <w:rsid w:val="006D20E4"/>
    <w:rsid w:val="006D21E5"/>
    <w:rsid w:val="006D22A9"/>
    <w:rsid w:val="006D251D"/>
    <w:rsid w:val="006D2703"/>
    <w:rsid w:val="006D27BC"/>
    <w:rsid w:val="006D3129"/>
    <w:rsid w:val="006D372D"/>
    <w:rsid w:val="006D3B17"/>
    <w:rsid w:val="006D3EF1"/>
    <w:rsid w:val="006D41D2"/>
    <w:rsid w:val="006D4E0B"/>
    <w:rsid w:val="006D5201"/>
    <w:rsid w:val="006D5818"/>
    <w:rsid w:val="006D5A51"/>
    <w:rsid w:val="006D61C9"/>
    <w:rsid w:val="006D695D"/>
    <w:rsid w:val="006D6E4B"/>
    <w:rsid w:val="006D7198"/>
    <w:rsid w:val="006D75BF"/>
    <w:rsid w:val="006D79AA"/>
    <w:rsid w:val="006D7AF4"/>
    <w:rsid w:val="006E062F"/>
    <w:rsid w:val="006E0E0D"/>
    <w:rsid w:val="006E0EA4"/>
    <w:rsid w:val="006E10F3"/>
    <w:rsid w:val="006E1145"/>
    <w:rsid w:val="006E12B4"/>
    <w:rsid w:val="006E1D81"/>
    <w:rsid w:val="006E2128"/>
    <w:rsid w:val="006E271F"/>
    <w:rsid w:val="006E27F9"/>
    <w:rsid w:val="006E2843"/>
    <w:rsid w:val="006E2940"/>
    <w:rsid w:val="006E33FA"/>
    <w:rsid w:val="006E3938"/>
    <w:rsid w:val="006E3BB5"/>
    <w:rsid w:val="006E470E"/>
    <w:rsid w:val="006E4887"/>
    <w:rsid w:val="006E4906"/>
    <w:rsid w:val="006E4BF2"/>
    <w:rsid w:val="006E4BFD"/>
    <w:rsid w:val="006E572B"/>
    <w:rsid w:val="006E6147"/>
    <w:rsid w:val="006E69D6"/>
    <w:rsid w:val="006E7222"/>
    <w:rsid w:val="006E72DE"/>
    <w:rsid w:val="006E7324"/>
    <w:rsid w:val="006E78C2"/>
    <w:rsid w:val="006E7907"/>
    <w:rsid w:val="006F0A6D"/>
    <w:rsid w:val="006F0E10"/>
    <w:rsid w:val="006F132D"/>
    <w:rsid w:val="006F17F7"/>
    <w:rsid w:val="006F1933"/>
    <w:rsid w:val="006F1D40"/>
    <w:rsid w:val="006F224E"/>
    <w:rsid w:val="006F28E7"/>
    <w:rsid w:val="006F29E3"/>
    <w:rsid w:val="006F33F9"/>
    <w:rsid w:val="006F3508"/>
    <w:rsid w:val="006F3578"/>
    <w:rsid w:val="006F37B3"/>
    <w:rsid w:val="006F40D2"/>
    <w:rsid w:val="006F487F"/>
    <w:rsid w:val="006F4881"/>
    <w:rsid w:val="006F4C7C"/>
    <w:rsid w:val="006F57C5"/>
    <w:rsid w:val="006F59ED"/>
    <w:rsid w:val="006F679F"/>
    <w:rsid w:val="006F6E6F"/>
    <w:rsid w:val="006F73DB"/>
    <w:rsid w:val="006F75E2"/>
    <w:rsid w:val="006F775D"/>
    <w:rsid w:val="006F7879"/>
    <w:rsid w:val="006F7B20"/>
    <w:rsid w:val="006F7ED9"/>
    <w:rsid w:val="007012D8"/>
    <w:rsid w:val="007018D4"/>
    <w:rsid w:val="007020D5"/>
    <w:rsid w:val="007021D2"/>
    <w:rsid w:val="00702B77"/>
    <w:rsid w:val="00702D51"/>
    <w:rsid w:val="00702D7A"/>
    <w:rsid w:val="00702F4B"/>
    <w:rsid w:val="007035C6"/>
    <w:rsid w:val="00703910"/>
    <w:rsid w:val="00703D9E"/>
    <w:rsid w:val="00704774"/>
    <w:rsid w:val="00704783"/>
    <w:rsid w:val="00704BD5"/>
    <w:rsid w:val="00704E08"/>
    <w:rsid w:val="0070535D"/>
    <w:rsid w:val="007055A7"/>
    <w:rsid w:val="007059F9"/>
    <w:rsid w:val="00706299"/>
    <w:rsid w:val="00706867"/>
    <w:rsid w:val="00706A93"/>
    <w:rsid w:val="00706B9D"/>
    <w:rsid w:val="00706D3D"/>
    <w:rsid w:val="00706D93"/>
    <w:rsid w:val="007076AF"/>
    <w:rsid w:val="00707966"/>
    <w:rsid w:val="00707FCE"/>
    <w:rsid w:val="007103BC"/>
    <w:rsid w:val="0071041C"/>
    <w:rsid w:val="007105C9"/>
    <w:rsid w:val="00710878"/>
    <w:rsid w:val="00710AF8"/>
    <w:rsid w:val="00711E62"/>
    <w:rsid w:val="00712142"/>
    <w:rsid w:val="007123AB"/>
    <w:rsid w:val="007128B2"/>
    <w:rsid w:val="00712929"/>
    <w:rsid w:val="00712B07"/>
    <w:rsid w:val="00712CA1"/>
    <w:rsid w:val="00712D41"/>
    <w:rsid w:val="007130A8"/>
    <w:rsid w:val="007130C9"/>
    <w:rsid w:val="007133F8"/>
    <w:rsid w:val="007134AF"/>
    <w:rsid w:val="0071374D"/>
    <w:rsid w:val="0071399C"/>
    <w:rsid w:val="00713EF1"/>
    <w:rsid w:val="007147EE"/>
    <w:rsid w:val="0071488B"/>
    <w:rsid w:val="00714A0F"/>
    <w:rsid w:val="007154A3"/>
    <w:rsid w:val="0071553F"/>
    <w:rsid w:val="0071587B"/>
    <w:rsid w:val="0071592D"/>
    <w:rsid w:val="00715D70"/>
    <w:rsid w:val="00715F43"/>
    <w:rsid w:val="0071652A"/>
    <w:rsid w:val="00716C7B"/>
    <w:rsid w:val="0071719F"/>
    <w:rsid w:val="00717204"/>
    <w:rsid w:val="00717D99"/>
    <w:rsid w:val="00720372"/>
    <w:rsid w:val="00720930"/>
    <w:rsid w:val="00720A85"/>
    <w:rsid w:val="00720FC5"/>
    <w:rsid w:val="0072127A"/>
    <w:rsid w:val="00721464"/>
    <w:rsid w:val="00721713"/>
    <w:rsid w:val="007219B0"/>
    <w:rsid w:val="00721E38"/>
    <w:rsid w:val="0072257A"/>
    <w:rsid w:val="00722C7A"/>
    <w:rsid w:val="00722DF1"/>
    <w:rsid w:val="00722FE2"/>
    <w:rsid w:val="00723C2C"/>
    <w:rsid w:val="0072403E"/>
    <w:rsid w:val="0072427C"/>
    <w:rsid w:val="00724438"/>
    <w:rsid w:val="0072466B"/>
    <w:rsid w:val="00724B87"/>
    <w:rsid w:val="00725381"/>
    <w:rsid w:val="00725C5E"/>
    <w:rsid w:val="00725D8B"/>
    <w:rsid w:val="00725F90"/>
    <w:rsid w:val="007265F6"/>
    <w:rsid w:val="00726A45"/>
    <w:rsid w:val="00726DA4"/>
    <w:rsid w:val="00727028"/>
    <w:rsid w:val="00727048"/>
    <w:rsid w:val="00727346"/>
    <w:rsid w:val="007274A4"/>
    <w:rsid w:val="00727CC3"/>
    <w:rsid w:val="00727CE4"/>
    <w:rsid w:val="00727D17"/>
    <w:rsid w:val="00727D39"/>
    <w:rsid w:val="00727D43"/>
    <w:rsid w:val="00727D64"/>
    <w:rsid w:val="0073039C"/>
    <w:rsid w:val="007303D8"/>
    <w:rsid w:val="007303DD"/>
    <w:rsid w:val="007309A3"/>
    <w:rsid w:val="0073113C"/>
    <w:rsid w:val="00731B34"/>
    <w:rsid w:val="00731CCC"/>
    <w:rsid w:val="00731D31"/>
    <w:rsid w:val="0073265B"/>
    <w:rsid w:val="0073276F"/>
    <w:rsid w:val="00732898"/>
    <w:rsid w:val="007329A3"/>
    <w:rsid w:val="00732DD3"/>
    <w:rsid w:val="00732F38"/>
    <w:rsid w:val="00733042"/>
    <w:rsid w:val="00733D2F"/>
    <w:rsid w:val="0073416B"/>
    <w:rsid w:val="0073458B"/>
    <w:rsid w:val="00734779"/>
    <w:rsid w:val="00734813"/>
    <w:rsid w:val="00734C53"/>
    <w:rsid w:val="007350B9"/>
    <w:rsid w:val="00735654"/>
    <w:rsid w:val="007356CE"/>
    <w:rsid w:val="00735827"/>
    <w:rsid w:val="0073601B"/>
    <w:rsid w:val="0073604D"/>
    <w:rsid w:val="00736074"/>
    <w:rsid w:val="007364A5"/>
    <w:rsid w:val="00736BC3"/>
    <w:rsid w:val="0073722F"/>
    <w:rsid w:val="0073740F"/>
    <w:rsid w:val="0073767E"/>
    <w:rsid w:val="007377D2"/>
    <w:rsid w:val="00740945"/>
    <w:rsid w:val="007411FA"/>
    <w:rsid w:val="00741374"/>
    <w:rsid w:val="0074166F"/>
    <w:rsid w:val="00741A3E"/>
    <w:rsid w:val="00741F3D"/>
    <w:rsid w:val="00742CEA"/>
    <w:rsid w:val="00742F9C"/>
    <w:rsid w:val="00743217"/>
    <w:rsid w:val="007439C3"/>
    <w:rsid w:val="00743EB0"/>
    <w:rsid w:val="00744BE9"/>
    <w:rsid w:val="00744BF0"/>
    <w:rsid w:val="00744C48"/>
    <w:rsid w:val="00745185"/>
    <w:rsid w:val="00745526"/>
    <w:rsid w:val="00745808"/>
    <w:rsid w:val="00745A19"/>
    <w:rsid w:val="00745AFF"/>
    <w:rsid w:val="00745B83"/>
    <w:rsid w:val="00745CCC"/>
    <w:rsid w:val="00745EBD"/>
    <w:rsid w:val="0074621F"/>
    <w:rsid w:val="007462FF"/>
    <w:rsid w:val="00751503"/>
    <w:rsid w:val="00751E6F"/>
    <w:rsid w:val="00751FBB"/>
    <w:rsid w:val="0075214C"/>
    <w:rsid w:val="007524B4"/>
    <w:rsid w:val="007525FC"/>
    <w:rsid w:val="00752A7C"/>
    <w:rsid w:val="00753147"/>
    <w:rsid w:val="00753184"/>
    <w:rsid w:val="007533F4"/>
    <w:rsid w:val="0075343C"/>
    <w:rsid w:val="007538D8"/>
    <w:rsid w:val="00753C1F"/>
    <w:rsid w:val="00754846"/>
    <w:rsid w:val="00754CAB"/>
    <w:rsid w:val="00755055"/>
    <w:rsid w:val="007551C9"/>
    <w:rsid w:val="00755359"/>
    <w:rsid w:val="00755D3A"/>
    <w:rsid w:val="007560B9"/>
    <w:rsid w:val="0075656D"/>
    <w:rsid w:val="007567E4"/>
    <w:rsid w:val="00757826"/>
    <w:rsid w:val="00757867"/>
    <w:rsid w:val="007601EB"/>
    <w:rsid w:val="007602CC"/>
    <w:rsid w:val="0076042D"/>
    <w:rsid w:val="0076069D"/>
    <w:rsid w:val="007606B6"/>
    <w:rsid w:val="00760911"/>
    <w:rsid w:val="00760A52"/>
    <w:rsid w:val="00760E32"/>
    <w:rsid w:val="00761335"/>
    <w:rsid w:val="0076189D"/>
    <w:rsid w:val="00761983"/>
    <w:rsid w:val="00761C67"/>
    <w:rsid w:val="00762B04"/>
    <w:rsid w:val="0076325E"/>
    <w:rsid w:val="00763388"/>
    <w:rsid w:val="00763870"/>
    <w:rsid w:val="00763B83"/>
    <w:rsid w:val="0076409F"/>
    <w:rsid w:val="00764733"/>
    <w:rsid w:val="00764792"/>
    <w:rsid w:val="00764D70"/>
    <w:rsid w:val="00764ED1"/>
    <w:rsid w:val="007651AB"/>
    <w:rsid w:val="007653CF"/>
    <w:rsid w:val="00765AC9"/>
    <w:rsid w:val="00765B5E"/>
    <w:rsid w:val="00765ED4"/>
    <w:rsid w:val="0076604F"/>
    <w:rsid w:val="00766853"/>
    <w:rsid w:val="00767BAA"/>
    <w:rsid w:val="00767F3B"/>
    <w:rsid w:val="00770086"/>
    <w:rsid w:val="007701CD"/>
    <w:rsid w:val="00770472"/>
    <w:rsid w:val="007705F3"/>
    <w:rsid w:val="00770AE9"/>
    <w:rsid w:val="00770E3E"/>
    <w:rsid w:val="00771019"/>
    <w:rsid w:val="00771333"/>
    <w:rsid w:val="007713B1"/>
    <w:rsid w:val="007715EF"/>
    <w:rsid w:val="00771607"/>
    <w:rsid w:val="0077179B"/>
    <w:rsid w:val="00771EC9"/>
    <w:rsid w:val="00771FA8"/>
    <w:rsid w:val="0077212C"/>
    <w:rsid w:val="0077250D"/>
    <w:rsid w:val="007728E7"/>
    <w:rsid w:val="00772D62"/>
    <w:rsid w:val="0077301A"/>
    <w:rsid w:val="0077322C"/>
    <w:rsid w:val="007733A0"/>
    <w:rsid w:val="007738C3"/>
    <w:rsid w:val="007738C7"/>
    <w:rsid w:val="00773DC5"/>
    <w:rsid w:val="00774424"/>
    <w:rsid w:val="00774630"/>
    <w:rsid w:val="007747A6"/>
    <w:rsid w:val="00774D96"/>
    <w:rsid w:val="00775272"/>
    <w:rsid w:val="00775D51"/>
    <w:rsid w:val="00775E5F"/>
    <w:rsid w:val="007761DC"/>
    <w:rsid w:val="00776C1E"/>
    <w:rsid w:val="0077702A"/>
    <w:rsid w:val="007777D9"/>
    <w:rsid w:val="007779DC"/>
    <w:rsid w:val="00777C44"/>
    <w:rsid w:val="00780159"/>
    <w:rsid w:val="007803C4"/>
    <w:rsid w:val="00780986"/>
    <w:rsid w:val="00780A8D"/>
    <w:rsid w:val="00780BB3"/>
    <w:rsid w:val="00781104"/>
    <w:rsid w:val="0078197B"/>
    <w:rsid w:val="00781B05"/>
    <w:rsid w:val="007820DC"/>
    <w:rsid w:val="007821C8"/>
    <w:rsid w:val="0078229E"/>
    <w:rsid w:val="007824D7"/>
    <w:rsid w:val="007825FC"/>
    <w:rsid w:val="007829BB"/>
    <w:rsid w:val="00782A42"/>
    <w:rsid w:val="00782DD3"/>
    <w:rsid w:val="0078319B"/>
    <w:rsid w:val="0078410B"/>
    <w:rsid w:val="00784490"/>
    <w:rsid w:val="00784C47"/>
    <w:rsid w:val="0078566D"/>
    <w:rsid w:val="00785ABA"/>
    <w:rsid w:val="00785B0C"/>
    <w:rsid w:val="00785EBD"/>
    <w:rsid w:val="007863F2"/>
    <w:rsid w:val="00786866"/>
    <w:rsid w:val="007868E0"/>
    <w:rsid w:val="00786A2F"/>
    <w:rsid w:val="00786AD0"/>
    <w:rsid w:val="00786C56"/>
    <w:rsid w:val="00786F4A"/>
    <w:rsid w:val="00787071"/>
    <w:rsid w:val="007874AC"/>
    <w:rsid w:val="00787672"/>
    <w:rsid w:val="00787958"/>
    <w:rsid w:val="00787F3F"/>
    <w:rsid w:val="007904B1"/>
    <w:rsid w:val="007907E4"/>
    <w:rsid w:val="0079127A"/>
    <w:rsid w:val="0079133B"/>
    <w:rsid w:val="007913D8"/>
    <w:rsid w:val="007915FC"/>
    <w:rsid w:val="0079163F"/>
    <w:rsid w:val="00791A68"/>
    <w:rsid w:val="00791B70"/>
    <w:rsid w:val="00791D57"/>
    <w:rsid w:val="00791EC2"/>
    <w:rsid w:val="00791FF8"/>
    <w:rsid w:val="0079219B"/>
    <w:rsid w:val="007925E5"/>
    <w:rsid w:val="00792687"/>
    <w:rsid w:val="007926A3"/>
    <w:rsid w:val="00792A5C"/>
    <w:rsid w:val="00792C21"/>
    <w:rsid w:val="0079306B"/>
    <w:rsid w:val="00793504"/>
    <w:rsid w:val="007935B9"/>
    <w:rsid w:val="00793AD5"/>
    <w:rsid w:val="00794029"/>
    <w:rsid w:val="00794313"/>
    <w:rsid w:val="007943E6"/>
    <w:rsid w:val="00794718"/>
    <w:rsid w:val="007948B8"/>
    <w:rsid w:val="00794A16"/>
    <w:rsid w:val="007957AF"/>
    <w:rsid w:val="00795D0B"/>
    <w:rsid w:val="00796833"/>
    <w:rsid w:val="007969B3"/>
    <w:rsid w:val="00796E75"/>
    <w:rsid w:val="00797747"/>
    <w:rsid w:val="00797FF5"/>
    <w:rsid w:val="007A0F5E"/>
    <w:rsid w:val="007A1096"/>
    <w:rsid w:val="007A10AD"/>
    <w:rsid w:val="007A1132"/>
    <w:rsid w:val="007A1866"/>
    <w:rsid w:val="007A1CB4"/>
    <w:rsid w:val="007A2992"/>
    <w:rsid w:val="007A2C2D"/>
    <w:rsid w:val="007A2E99"/>
    <w:rsid w:val="007A30F1"/>
    <w:rsid w:val="007A3CAF"/>
    <w:rsid w:val="007A4286"/>
    <w:rsid w:val="007A4458"/>
    <w:rsid w:val="007A47B0"/>
    <w:rsid w:val="007A49AA"/>
    <w:rsid w:val="007A49DF"/>
    <w:rsid w:val="007A4C0F"/>
    <w:rsid w:val="007A550D"/>
    <w:rsid w:val="007A55F4"/>
    <w:rsid w:val="007A5AA4"/>
    <w:rsid w:val="007A5B93"/>
    <w:rsid w:val="007A63F1"/>
    <w:rsid w:val="007A6C84"/>
    <w:rsid w:val="007A6FD8"/>
    <w:rsid w:val="007A75D0"/>
    <w:rsid w:val="007A76BE"/>
    <w:rsid w:val="007A7A91"/>
    <w:rsid w:val="007A7C11"/>
    <w:rsid w:val="007A7FC7"/>
    <w:rsid w:val="007B0450"/>
    <w:rsid w:val="007B04EA"/>
    <w:rsid w:val="007B06E6"/>
    <w:rsid w:val="007B1516"/>
    <w:rsid w:val="007B1608"/>
    <w:rsid w:val="007B1793"/>
    <w:rsid w:val="007B22B4"/>
    <w:rsid w:val="007B28EF"/>
    <w:rsid w:val="007B30E0"/>
    <w:rsid w:val="007B3142"/>
    <w:rsid w:val="007B34D2"/>
    <w:rsid w:val="007B3CB6"/>
    <w:rsid w:val="007B3DA0"/>
    <w:rsid w:val="007B3ED2"/>
    <w:rsid w:val="007B418E"/>
    <w:rsid w:val="007B427A"/>
    <w:rsid w:val="007B452E"/>
    <w:rsid w:val="007B5050"/>
    <w:rsid w:val="007B593A"/>
    <w:rsid w:val="007B619D"/>
    <w:rsid w:val="007B6664"/>
    <w:rsid w:val="007B66F2"/>
    <w:rsid w:val="007B68AE"/>
    <w:rsid w:val="007B6A09"/>
    <w:rsid w:val="007B6AEF"/>
    <w:rsid w:val="007B6DAE"/>
    <w:rsid w:val="007B6E43"/>
    <w:rsid w:val="007B6F4E"/>
    <w:rsid w:val="007B703F"/>
    <w:rsid w:val="007B748E"/>
    <w:rsid w:val="007B75A6"/>
    <w:rsid w:val="007B75D0"/>
    <w:rsid w:val="007B7974"/>
    <w:rsid w:val="007B79D9"/>
    <w:rsid w:val="007B7BD4"/>
    <w:rsid w:val="007C01E7"/>
    <w:rsid w:val="007C0984"/>
    <w:rsid w:val="007C0F87"/>
    <w:rsid w:val="007C121B"/>
    <w:rsid w:val="007C1624"/>
    <w:rsid w:val="007C162A"/>
    <w:rsid w:val="007C1A59"/>
    <w:rsid w:val="007C1FA0"/>
    <w:rsid w:val="007C2834"/>
    <w:rsid w:val="007C32CA"/>
    <w:rsid w:val="007C399C"/>
    <w:rsid w:val="007C3FDF"/>
    <w:rsid w:val="007C427D"/>
    <w:rsid w:val="007C4DA3"/>
    <w:rsid w:val="007C4FF1"/>
    <w:rsid w:val="007C5556"/>
    <w:rsid w:val="007C55E1"/>
    <w:rsid w:val="007C5732"/>
    <w:rsid w:val="007C5784"/>
    <w:rsid w:val="007C5D3D"/>
    <w:rsid w:val="007C60DD"/>
    <w:rsid w:val="007C6145"/>
    <w:rsid w:val="007C68DB"/>
    <w:rsid w:val="007C6935"/>
    <w:rsid w:val="007C6EA0"/>
    <w:rsid w:val="007C6EE0"/>
    <w:rsid w:val="007C7526"/>
    <w:rsid w:val="007C75C8"/>
    <w:rsid w:val="007C7D4F"/>
    <w:rsid w:val="007C7D6C"/>
    <w:rsid w:val="007C7F16"/>
    <w:rsid w:val="007D0273"/>
    <w:rsid w:val="007D0ADD"/>
    <w:rsid w:val="007D1762"/>
    <w:rsid w:val="007D1782"/>
    <w:rsid w:val="007D18DE"/>
    <w:rsid w:val="007D1923"/>
    <w:rsid w:val="007D1E5B"/>
    <w:rsid w:val="007D2512"/>
    <w:rsid w:val="007D3102"/>
    <w:rsid w:val="007D34EC"/>
    <w:rsid w:val="007D3C07"/>
    <w:rsid w:val="007D3F24"/>
    <w:rsid w:val="007D565F"/>
    <w:rsid w:val="007D5C32"/>
    <w:rsid w:val="007D63D4"/>
    <w:rsid w:val="007D673A"/>
    <w:rsid w:val="007D6A67"/>
    <w:rsid w:val="007D6C2A"/>
    <w:rsid w:val="007D7084"/>
    <w:rsid w:val="007D7163"/>
    <w:rsid w:val="007D7BB6"/>
    <w:rsid w:val="007D7C74"/>
    <w:rsid w:val="007E0014"/>
    <w:rsid w:val="007E09E1"/>
    <w:rsid w:val="007E0D0E"/>
    <w:rsid w:val="007E0D7D"/>
    <w:rsid w:val="007E0EC5"/>
    <w:rsid w:val="007E15C8"/>
    <w:rsid w:val="007E19F3"/>
    <w:rsid w:val="007E1F5E"/>
    <w:rsid w:val="007E223B"/>
    <w:rsid w:val="007E26D4"/>
    <w:rsid w:val="007E2A94"/>
    <w:rsid w:val="007E2A9B"/>
    <w:rsid w:val="007E2CB4"/>
    <w:rsid w:val="007E3836"/>
    <w:rsid w:val="007E4199"/>
    <w:rsid w:val="007E4445"/>
    <w:rsid w:val="007E4477"/>
    <w:rsid w:val="007E4996"/>
    <w:rsid w:val="007E4B44"/>
    <w:rsid w:val="007E5649"/>
    <w:rsid w:val="007E581C"/>
    <w:rsid w:val="007E5AD6"/>
    <w:rsid w:val="007E5BB0"/>
    <w:rsid w:val="007E620C"/>
    <w:rsid w:val="007E6300"/>
    <w:rsid w:val="007E64B3"/>
    <w:rsid w:val="007E6D9C"/>
    <w:rsid w:val="007E7F93"/>
    <w:rsid w:val="007F010A"/>
    <w:rsid w:val="007F01EA"/>
    <w:rsid w:val="007F0450"/>
    <w:rsid w:val="007F0D1A"/>
    <w:rsid w:val="007F0E6C"/>
    <w:rsid w:val="007F1826"/>
    <w:rsid w:val="007F196C"/>
    <w:rsid w:val="007F1BED"/>
    <w:rsid w:val="007F1D77"/>
    <w:rsid w:val="007F1D8E"/>
    <w:rsid w:val="007F1E99"/>
    <w:rsid w:val="007F21AF"/>
    <w:rsid w:val="007F260D"/>
    <w:rsid w:val="007F2643"/>
    <w:rsid w:val="007F27C7"/>
    <w:rsid w:val="007F29BE"/>
    <w:rsid w:val="007F3345"/>
    <w:rsid w:val="007F3634"/>
    <w:rsid w:val="007F4400"/>
    <w:rsid w:val="007F4AC2"/>
    <w:rsid w:val="007F525E"/>
    <w:rsid w:val="007F5671"/>
    <w:rsid w:val="007F5951"/>
    <w:rsid w:val="007F5F07"/>
    <w:rsid w:val="007F6DDC"/>
    <w:rsid w:val="007F6F9B"/>
    <w:rsid w:val="007F7C8C"/>
    <w:rsid w:val="00800679"/>
    <w:rsid w:val="00800AA6"/>
    <w:rsid w:val="00801102"/>
    <w:rsid w:val="0080145A"/>
    <w:rsid w:val="00801F58"/>
    <w:rsid w:val="00802A89"/>
    <w:rsid w:val="008030E1"/>
    <w:rsid w:val="008032FD"/>
    <w:rsid w:val="008038AB"/>
    <w:rsid w:val="00803992"/>
    <w:rsid w:val="00803A7B"/>
    <w:rsid w:val="00803BD4"/>
    <w:rsid w:val="0080433A"/>
    <w:rsid w:val="00804612"/>
    <w:rsid w:val="00804B28"/>
    <w:rsid w:val="008051FD"/>
    <w:rsid w:val="00805383"/>
    <w:rsid w:val="008058C6"/>
    <w:rsid w:val="008058C8"/>
    <w:rsid w:val="008059ED"/>
    <w:rsid w:val="00805FD1"/>
    <w:rsid w:val="00806349"/>
    <w:rsid w:val="00806FBE"/>
    <w:rsid w:val="0080784F"/>
    <w:rsid w:val="00807D80"/>
    <w:rsid w:val="008100A4"/>
    <w:rsid w:val="008101D7"/>
    <w:rsid w:val="00810A2B"/>
    <w:rsid w:val="00810BB2"/>
    <w:rsid w:val="00810F64"/>
    <w:rsid w:val="008111B4"/>
    <w:rsid w:val="0081156E"/>
    <w:rsid w:val="0081180D"/>
    <w:rsid w:val="00811DF5"/>
    <w:rsid w:val="008121CC"/>
    <w:rsid w:val="0081249A"/>
    <w:rsid w:val="0081284A"/>
    <w:rsid w:val="0081336E"/>
    <w:rsid w:val="00813C3B"/>
    <w:rsid w:val="00814563"/>
    <w:rsid w:val="0081457A"/>
    <w:rsid w:val="008145C2"/>
    <w:rsid w:val="00814D44"/>
    <w:rsid w:val="00814E41"/>
    <w:rsid w:val="00815052"/>
    <w:rsid w:val="008161D6"/>
    <w:rsid w:val="008162C6"/>
    <w:rsid w:val="008166A1"/>
    <w:rsid w:val="00817C17"/>
    <w:rsid w:val="00817D41"/>
    <w:rsid w:val="00817E1A"/>
    <w:rsid w:val="00817E21"/>
    <w:rsid w:val="00817F2B"/>
    <w:rsid w:val="00817F9B"/>
    <w:rsid w:val="00820265"/>
    <w:rsid w:val="0082075C"/>
    <w:rsid w:val="00820894"/>
    <w:rsid w:val="00820C7F"/>
    <w:rsid w:val="00821163"/>
    <w:rsid w:val="008223CB"/>
    <w:rsid w:val="008226D0"/>
    <w:rsid w:val="00822CE7"/>
    <w:rsid w:val="008235EA"/>
    <w:rsid w:val="008239DA"/>
    <w:rsid w:val="00823BEE"/>
    <w:rsid w:val="00823CB5"/>
    <w:rsid w:val="00823FAA"/>
    <w:rsid w:val="008241BE"/>
    <w:rsid w:val="008242EA"/>
    <w:rsid w:val="00824683"/>
    <w:rsid w:val="0082527D"/>
    <w:rsid w:val="00825427"/>
    <w:rsid w:val="00825922"/>
    <w:rsid w:val="008259A7"/>
    <w:rsid w:val="00825B46"/>
    <w:rsid w:val="00826333"/>
    <w:rsid w:val="00826591"/>
    <w:rsid w:val="008266A3"/>
    <w:rsid w:val="00826857"/>
    <w:rsid w:val="00826DC2"/>
    <w:rsid w:val="008270E5"/>
    <w:rsid w:val="00827423"/>
    <w:rsid w:val="008275C9"/>
    <w:rsid w:val="008313EA"/>
    <w:rsid w:val="0083247F"/>
    <w:rsid w:val="00832677"/>
    <w:rsid w:val="008328C5"/>
    <w:rsid w:val="008329D7"/>
    <w:rsid w:val="00832CE2"/>
    <w:rsid w:val="00832DD9"/>
    <w:rsid w:val="00832E1C"/>
    <w:rsid w:val="00833220"/>
    <w:rsid w:val="00833394"/>
    <w:rsid w:val="00833C1E"/>
    <w:rsid w:val="00834EF8"/>
    <w:rsid w:val="0083532D"/>
    <w:rsid w:val="00835344"/>
    <w:rsid w:val="008354CD"/>
    <w:rsid w:val="008356E5"/>
    <w:rsid w:val="00835848"/>
    <w:rsid w:val="0083592B"/>
    <w:rsid w:val="008366DB"/>
    <w:rsid w:val="00836AD4"/>
    <w:rsid w:val="00837062"/>
    <w:rsid w:val="00837A30"/>
    <w:rsid w:val="00837D18"/>
    <w:rsid w:val="00837F43"/>
    <w:rsid w:val="0084047F"/>
    <w:rsid w:val="008404AE"/>
    <w:rsid w:val="008409B2"/>
    <w:rsid w:val="00841A82"/>
    <w:rsid w:val="00842564"/>
    <w:rsid w:val="00842686"/>
    <w:rsid w:val="00842A61"/>
    <w:rsid w:val="00842B6D"/>
    <w:rsid w:val="00842C8F"/>
    <w:rsid w:val="00842E59"/>
    <w:rsid w:val="00842E63"/>
    <w:rsid w:val="0084330C"/>
    <w:rsid w:val="00844758"/>
    <w:rsid w:val="00844A2E"/>
    <w:rsid w:val="00844A8C"/>
    <w:rsid w:val="00844DEF"/>
    <w:rsid w:val="0084564D"/>
    <w:rsid w:val="00845F51"/>
    <w:rsid w:val="00846297"/>
    <w:rsid w:val="008469AC"/>
    <w:rsid w:val="00846D95"/>
    <w:rsid w:val="00846DAB"/>
    <w:rsid w:val="0084734D"/>
    <w:rsid w:val="00847980"/>
    <w:rsid w:val="008479B0"/>
    <w:rsid w:val="008479B5"/>
    <w:rsid w:val="00847E9B"/>
    <w:rsid w:val="00847F7E"/>
    <w:rsid w:val="00850067"/>
    <w:rsid w:val="00850398"/>
    <w:rsid w:val="0085051D"/>
    <w:rsid w:val="0085091B"/>
    <w:rsid w:val="00850B69"/>
    <w:rsid w:val="00850BB9"/>
    <w:rsid w:val="008512CC"/>
    <w:rsid w:val="0085141F"/>
    <w:rsid w:val="00851522"/>
    <w:rsid w:val="00851F0E"/>
    <w:rsid w:val="008521DF"/>
    <w:rsid w:val="00852D51"/>
    <w:rsid w:val="0085519C"/>
    <w:rsid w:val="008554FA"/>
    <w:rsid w:val="008560FE"/>
    <w:rsid w:val="00856100"/>
    <w:rsid w:val="00856532"/>
    <w:rsid w:val="008571DD"/>
    <w:rsid w:val="0085739C"/>
    <w:rsid w:val="0085799A"/>
    <w:rsid w:val="008600DD"/>
    <w:rsid w:val="008602DC"/>
    <w:rsid w:val="008603BA"/>
    <w:rsid w:val="00860405"/>
    <w:rsid w:val="00861134"/>
    <w:rsid w:val="008619B2"/>
    <w:rsid w:val="008619EB"/>
    <w:rsid w:val="0086361E"/>
    <w:rsid w:val="00863C29"/>
    <w:rsid w:val="008640A3"/>
    <w:rsid w:val="008641E6"/>
    <w:rsid w:val="008643F5"/>
    <w:rsid w:val="008644AA"/>
    <w:rsid w:val="008646E8"/>
    <w:rsid w:val="00864973"/>
    <w:rsid w:val="00864D9B"/>
    <w:rsid w:val="00865148"/>
    <w:rsid w:val="00865F64"/>
    <w:rsid w:val="00866A57"/>
    <w:rsid w:val="00866D76"/>
    <w:rsid w:val="008671E3"/>
    <w:rsid w:val="0086732D"/>
    <w:rsid w:val="008673D4"/>
    <w:rsid w:val="008674C0"/>
    <w:rsid w:val="00867AF4"/>
    <w:rsid w:val="00867B1F"/>
    <w:rsid w:val="00870505"/>
    <w:rsid w:val="008707D2"/>
    <w:rsid w:val="00870DC6"/>
    <w:rsid w:val="008713D8"/>
    <w:rsid w:val="00871C13"/>
    <w:rsid w:val="00871F43"/>
    <w:rsid w:val="0087256B"/>
    <w:rsid w:val="008731AE"/>
    <w:rsid w:val="008735C5"/>
    <w:rsid w:val="00874B10"/>
    <w:rsid w:val="008750F0"/>
    <w:rsid w:val="0087522B"/>
    <w:rsid w:val="00875242"/>
    <w:rsid w:val="0087538E"/>
    <w:rsid w:val="008757C1"/>
    <w:rsid w:val="00875995"/>
    <w:rsid w:val="00875BDA"/>
    <w:rsid w:val="00875C26"/>
    <w:rsid w:val="00876375"/>
    <w:rsid w:val="00876D40"/>
    <w:rsid w:val="00876F7A"/>
    <w:rsid w:val="00877061"/>
    <w:rsid w:val="0087745F"/>
    <w:rsid w:val="0087769C"/>
    <w:rsid w:val="00877BA1"/>
    <w:rsid w:val="0088069B"/>
    <w:rsid w:val="00880765"/>
    <w:rsid w:val="00880C20"/>
    <w:rsid w:val="00880C89"/>
    <w:rsid w:val="00880E6F"/>
    <w:rsid w:val="00881155"/>
    <w:rsid w:val="00881378"/>
    <w:rsid w:val="008815B7"/>
    <w:rsid w:val="00881731"/>
    <w:rsid w:val="00881B4E"/>
    <w:rsid w:val="00881EE1"/>
    <w:rsid w:val="00882E31"/>
    <w:rsid w:val="008830ED"/>
    <w:rsid w:val="0088325D"/>
    <w:rsid w:val="008835FF"/>
    <w:rsid w:val="008836FA"/>
    <w:rsid w:val="00884342"/>
    <w:rsid w:val="00884414"/>
    <w:rsid w:val="00884CB7"/>
    <w:rsid w:val="00884D53"/>
    <w:rsid w:val="00885080"/>
    <w:rsid w:val="0088592F"/>
    <w:rsid w:val="00885C70"/>
    <w:rsid w:val="008860AC"/>
    <w:rsid w:val="008864CB"/>
    <w:rsid w:val="008866F4"/>
    <w:rsid w:val="008868A0"/>
    <w:rsid w:val="00886985"/>
    <w:rsid w:val="008870ED"/>
    <w:rsid w:val="008875D2"/>
    <w:rsid w:val="0088778E"/>
    <w:rsid w:val="008877C9"/>
    <w:rsid w:val="00887A78"/>
    <w:rsid w:val="00890057"/>
    <w:rsid w:val="00890242"/>
    <w:rsid w:val="008909F5"/>
    <w:rsid w:val="00890AFF"/>
    <w:rsid w:val="00890B27"/>
    <w:rsid w:val="00891191"/>
    <w:rsid w:val="0089176F"/>
    <w:rsid w:val="00891ABA"/>
    <w:rsid w:val="00891E24"/>
    <w:rsid w:val="00891F75"/>
    <w:rsid w:val="0089232B"/>
    <w:rsid w:val="0089246A"/>
    <w:rsid w:val="00892766"/>
    <w:rsid w:val="008932DF"/>
    <w:rsid w:val="008936B3"/>
    <w:rsid w:val="00893C13"/>
    <w:rsid w:val="00893D82"/>
    <w:rsid w:val="00893DE4"/>
    <w:rsid w:val="00893E8B"/>
    <w:rsid w:val="00893F18"/>
    <w:rsid w:val="00893F79"/>
    <w:rsid w:val="0089443F"/>
    <w:rsid w:val="00894481"/>
    <w:rsid w:val="00894711"/>
    <w:rsid w:val="00895431"/>
    <w:rsid w:val="0089592B"/>
    <w:rsid w:val="00895CB7"/>
    <w:rsid w:val="0089630A"/>
    <w:rsid w:val="0089631C"/>
    <w:rsid w:val="00896DB0"/>
    <w:rsid w:val="008975B0"/>
    <w:rsid w:val="00897D4A"/>
    <w:rsid w:val="008A02FA"/>
    <w:rsid w:val="008A0433"/>
    <w:rsid w:val="008A05E1"/>
    <w:rsid w:val="008A1313"/>
    <w:rsid w:val="008A14C6"/>
    <w:rsid w:val="008A15F7"/>
    <w:rsid w:val="008A1CC9"/>
    <w:rsid w:val="008A255F"/>
    <w:rsid w:val="008A2AFC"/>
    <w:rsid w:val="008A2C29"/>
    <w:rsid w:val="008A3071"/>
    <w:rsid w:val="008A3284"/>
    <w:rsid w:val="008A35EC"/>
    <w:rsid w:val="008A3F39"/>
    <w:rsid w:val="008A3FDD"/>
    <w:rsid w:val="008A4021"/>
    <w:rsid w:val="008A407A"/>
    <w:rsid w:val="008A4328"/>
    <w:rsid w:val="008A4757"/>
    <w:rsid w:val="008A48A0"/>
    <w:rsid w:val="008A48EF"/>
    <w:rsid w:val="008A4968"/>
    <w:rsid w:val="008A4A68"/>
    <w:rsid w:val="008A4CC9"/>
    <w:rsid w:val="008A506A"/>
    <w:rsid w:val="008A5070"/>
    <w:rsid w:val="008A535A"/>
    <w:rsid w:val="008A549E"/>
    <w:rsid w:val="008A56A2"/>
    <w:rsid w:val="008A56BD"/>
    <w:rsid w:val="008A57DD"/>
    <w:rsid w:val="008A58A3"/>
    <w:rsid w:val="008A5EB9"/>
    <w:rsid w:val="008A61F7"/>
    <w:rsid w:val="008A63C4"/>
    <w:rsid w:val="008A774C"/>
    <w:rsid w:val="008A78D3"/>
    <w:rsid w:val="008A7FD4"/>
    <w:rsid w:val="008B0381"/>
    <w:rsid w:val="008B074E"/>
    <w:rsid w:val="008B0AD8"/>
    <w:rsid w:val="008B0F26"/>
    <w:rsid w:val="008B174D"/>
    <w:rsid w:val="008B2130"/>
    <w:rsid w:val="008B21FC"/>
    <w:rsid w:val="008B23EC"/>
    <w:rsid w:val="008B25D7"/>
    <w:rsid w:val="008B2B71"/>
    <w:rsid w:val="008B3009"/>
    <w:rsid w:val="008B34AF"/>
    <w:rsid w:val="008B3C20"/>
    <w:rsid w:val="008B3CEC"/>
    <w:rsid w:val="008B45D9"/>
    <w:rsid w:val="008B4ED0"/>
    <w:rsid w:val="008B5C7E"/>
    <w:rsid w:val="008B7183"/>
    <w:rsid w:val="008B7A45"/>
    <w:rsid w:val="008B7F29"/>
    <w:rsid w:val="008C0140"/>
    <w:rsid w:val="008C0146"/>
    <w:rsid w:val="008C0AF9"/>
    <w:rsid w:val="008C0FD1"/>
    <w:rsid w:val="008C12C4"/>
    <w:rsid w:val="008C1681"/>
    <w:rsid w:val="008C174D"/>
    <w:rsid w:val="008C2518"/>
    <w:rsid w:val="008C2613"/>
    <w:rsid w:val="008C28A7"/>
    <w:rsid w:val="008C2B03"/>
    <w:rsid w:val="008C2DD4"/>
    <w:rsid w:val="008C2F40"/>
    <w:rsid w:val="008C30AD"/>
    <w:rsid w:val="008C33FB"/>
    <w:rsid w:val="008C367A"/>
    <w:rsid w:val="008C36C6"/>
    <w:rsid w:val="008C37AD"/>
    <w:rsid w:val="008C38F5"/>
    <w:rsid w:val="008C48B1"/>
    <w:rsid w:val="008C4994"/>
    <w:rsid w:val="008C4B06"/>
    <w:rsid w:val="008C4BC9"/>
    <w:rsid w:val="008C4C83"/>
    <w:rsid w:val="008C4E5E"/>
    <w:rsid w:val="008C4EFC"/>
    <w:rsid w:val="008C5C51"/>
    <w:rsid w:val="008C693D"/>
    <w:rsid w:val="008C6A1B"/>
    <w:rsid w:val="008C6CB7"/>
    <w:rsid w:val="008C733B"/>
    <w:rsid w:val="008C7340"/>
    <w:rsid w:val="008D069B"/>
    <w:rsid w:val="008D0889"/>
    <w:rsid w:val="008D0A10"/>
    <w:rsid w:val="008D12F3"/>
    <w:rsid w:val="008D186C"/>
    <w:rsid w:val="008D1C57"/>
    <w:rsid w:val="008D2DFF"/>
    <w:rsid w:val="008D2F99"/>
    <w:rsid w:val="008D306C"/>
    <w:rsid w:val="008D3255"/>
    <w:rsid w:val="008D32D8"/>
    <w:rsid w:val="008D3905"/>
    <w:rsid w:val="008D39F7"/>
    <w:rsid w:val="008D3A11"/>
    <w:rsid w:val="008D3DEE"/>
    <w:rsid w:val="008D3F3C"/>
    <w:rsid w:val="008D4011"/>
    <w:rsid w:val="008D4AC7"/>
    <w:rsid w:val="008D4C2C"/>
    <w:rsid w:val="008D4C6F"/>
    <w:rsid w:val="008D4E00"/>
    <w:rsid w:val="008D51D1"/>
    <w:rsid w:val="008D5687"/>
    <w:rsid w:val="008D56C2"/>
    <w:rsid w:val="008D5B2F"/>
    <w:rsid w:val="008D5C38"/>
    <w:rsid w:val="008D5FDF"/>
    <w:rsid w:val="008D61DC"/>
    <w:rsid w:val="008D62DC"/>
    <w:rsid w:val="008D6379"/>
    <w:rsid w:val="008D6383"/>
    <w:rsid w:val="008D6453"/>
    <w:rsid w:val="008D699C"/>
    <w:rsid w:val="008D6A99"/>
    <w:rsid w:val="008D6B9D"/>
    <w:rsid w:val="008D6D4D"/>
    <w:rsid w:val="008D6F2B"/>
    <w:rsid w:val="008D701F"/>
    <w:rsid w:val="008D70CE"/>
    <w:rsid w:val="008D7197"/>
    <w:rsid w:val="008D77C2"/>
    <w:rsid w:val="008D7C31"/>
    <w:rsid w:val="008D7D9C"/>
    <w:rsid w:val="008D7F17"/>
    <w:rsid w:val="008D7FE1"/>
    <w:rsid w:val="008E02DD"/>
    <w:rsid w:val="008E0906"/>
    <w:rsid w:val="008E0971"/>
    <w:rsid w:val="008E1282"/>
    <w:rsid w:val="008E16A9"/>
    <w:rsid w:val="008E198F"/>
    <w:rsid w:val="008E1A23"/>
    <w:rsid w:val="008E1C66"/>
    <w:rsid w:val="008E1CB9"/>
    <w:rsid w:val="008E1CBA"/>
    <w:rsid w:val="008E2673"/>
    <w:rsid w:val="008E2971"/>
    <w:rsid w:val="008E2F69"/>
    <w:rsid w:val="008E378B"/>
    <w:rsid w:val="008E3A7B"/>
    <w:rsid w:val="008E3C51"/>
    <w:rsid w:val="008E3F64"/>
    <w:rsid w:val="008E4134"/>
    <w:rsid w:val="008E43F9"/>
    <w:rsid w:val="008E4E2E"/>
    <w:rsid w:val="008E62F5"/>
    <w:rsid w:val="008E6A7D"/>
    <w:rsid w:val="008E6BBC"/>
    <w:rsid w:val="008E7673"/>
    <w:rsid w:val="008E7828"/>
    <w:rsid w:val="008E7C8C"/>
    <w:rsid w:val="008F014C"/>
    <w:rsid w:val="008F0304"/>
    <w:rsid w:val="008F04C4"/>
    <w:rsid w:val="008F083A"/>
    <w:rsid w:val="008F095F"/>
    <w:rsid w:val="008F0B62"/>
    <w:rsid w:val="008F0FE3"/>
    <w:rsid w:val="008F1005"/>
    <w:rsid w:val="008F1466"/>
    <w:rsid w:val="008F18C3"/>
    <w:rsid w:val="008F1D4F"/>
    <w:rsid w:val="008F2983"/>
    <w:rsid w:val="008F2AEC"/>
    <w:rsid w:val="008F3125"/>
    <w:rsid w:val="008F376A"/>
    <w:rsid w:val="008F3E2F"/>
    <w:rsid w:val="008F494F"/>
    <w:rsid w:val="008F4C71"/>
    <w:rsid w:val="008F4E1A"/>
    <w:rsid w:val="008F5105"/>
    <w:rsid w:val="008F57CC"/>
    <w:rsid w:val="008F60A8"/>
    <w:rsid w:val="008F671A"/>
    <w:rsid w:val="008F6875"/>
    <w:rsid w:val="008F6BFD"/>
    <w:rsid w:val="008F6DD3"/>
    <w:rsid w:val="008F6DEE"/>
    <w:rsid w:val="008F7205"/>
    <w:rsid w:val="008F72D7"/>
    <w:rsid w:val="008F7578"/>
    <w:rsid w:val="008F7686"/>
    <w:rsid w:val="008F7750"/>
    <w:rsid w:val="008F7C0F"/>
    <w:rsid w:val="008F7DB8"/>
    <w:rsid w:val="00900073"/>
    <w:rsid w:val="00900737"/>
    <w:rsid w:val="00901544"/>
    <w:rsid w:val="0090170E"/>
    <w:rsid w:val="00901CD4"/>
    <w:rsid w:val="00902124"/>
    <w:rsid w:val="009022D7"/>
    <w:rsid w:val="009022D8"/>
    <w:rsid w:val="00902371"/>
    <w:rsid w:val="00902DFD"/>
    <w:rsid w:val="009030E0"/>
    <w:rsid w:val="0090313E"/>
    <w:rsid w:val="0090342C"/>
    <w:rsid w:val="00903597"/>
    <w:rsid w:val="00903908"/>
    <w:rsid w:val="00903C1E"/>
    <w:rsid w:val="0090443F"/>
    <w:rsid w:val="0090448E"/>
    <w:rsid w:val="00904B94"/>
    <w:rsid w:val="00904CAB"/>
    <w:rsid w:val="009050F7"/>
    <w:rsid w:val="00905208"/>
    <w:rsid w:val="00905245"/>
    <w:rsid w:val="009056CA"/>
    <w:rsid w:val="009061DF"/>
    <w:rsid w:val="00906BEA"/>
    <w:rsid w:val="00906CDA"/>
    <w:rsid w:val="009073D3"/>
    <w:rsid w:val="00907ABA"/>
    <w:rsid w:val="00907EC8"/>
    <w:rsid w:val="00907F65"/>
    <w:rsid w:val="009106F8"/>
    <w:rsid w:val="00910AED"/>
    <w:rsid w:val="00910BAE"/>
    <w:rsid w:val="00910DAC"/>
    <w:rsid w:val="0091148F"/>
    <w:rsid w:val="009114B6"/>
    <w:rsid w:val="00911E35"/>
    <w:rsid w:val="0091243E"/>
    <w:rsid w:val="009124A6"/>
    <w:rsid w:val="009125DE"/>
    <w:rsid w:val="00912AA2"/>
    <w:rsid w:val="00912F1D"/>
    <w:rsid w:val="00913078"/>
    <w:rsid w:val="00913216"/>
    <w:rsid w:val="0091334C"/>
    <w:rsid w:val="00913384"/>
    <w:rsid w:val="009138EE"/>
    <w:rsid w:val="009142E8"/>
    <w:rsid w:val="009145F0"/>
    <w:rsid w:val="0091492E"/>
    <w:rsid w:val="00914F9E"/>
    <w:rsid w:val="0091523C"/>
    <w:rsid w:val="009152C1"/>
    <w:rsid w:val="00915444"/>
    <w:rsid w:val="009155B3"/>
    <w:rsid w:val="00915E69"/>
    <w:rsid w:val="00916C5D"/>
    <w:rsid w:val="00916E46"/>
    <w:rsid w:val="00917025"/>
    <w:rsid w:val="009173E1"/>
    <w:rsid w:val="00917708"/>
    <w:rsid w:val="0091780F"/>
    <w:rsid w:val="009179AB"/>
    <w:rsid w:val="009179EE"/>
    <w:rsid w:val="00917C8A"/>
    <w:rsid w:val="00917CDE"/>
    <w:rsid w:val="00917DA5"/>
    <w:rsid w:val="00917E4D"/>
    <w:rsid w:val="009207E6"/>
    <w:rsid w:val="00920915"/>
    <w:rsid w:val="00920AB0"/>
    <w:rsid w:val="00920DC9"/>
    <w:rsid w:val="00920DDC"/>
    <w:rsid w:val="00922017"/>
    <w:rsid w:val="00922362"/>
    <w:rsid w:val="00922648"/>
    <w:rsid w:val="00922E41"/>
    <w:rsid w:val="00923217"/>
    <w:rsid w:val="009233AA"/>
    <w:rsid w:val="00923634"/>
    <w:rsid w:val="009237D3"/>
    <w:rsid w:val="00923FDA"/>
    <w:rsid w:val="00924303"/>
    <w:rsid w:val="0092442F"/>
    <w:rsid w:val="009246AB"/>
    <w:rsid w:val="009250C6"/>
    <w:rsid w:val="0092516D"/>
    <w:rsid w:val="009257D2"/>
    <w:rsid w:val="009257DC"/>
    <w:rsid w:val="009259FA"/>
    <w:rsid w:val="00925C18"/>
    <w:rsid w:val="00925DDD"/>
    <w:rsid w:val="00925E11"/>
    <w:rsid w:val="00926699"/>
    <w:rsid w:val="00926723"/>
    <w:rsid w:val="0092686F"/>
    <w:rsid w:val="00926B0E"/>
    <w:rsid w:val="00926C88"/>
    <w:rsid w:val="00926C9F"/>
    <w:rsid w:val="00926DF2"/>
    <w:rsid w:val="009270A5"/>
    <w:rsid w:val="00927451"/>
    <w:rsid w:val="009279C0"/>
    <w:rsid w:val="00927E4A"/>
    <w:rsid w:val="0093033C"/>
    <w:rsid w:val="009303D6"/>
    <w:rsid w:val="0093057C"/>
    <w:rsid w:val="00930B3D"/>
    <w:rsid w:val="00930D84"/>
    <w:rsid w:val="00930D9D"/>
    <w:rsid w:val="00930EE4"/>
    <w:rsid w:val="009311A5"/>
    <w:rsid w:val="009315B3"/>
    <w:rsid w:val="00931B62"/>
    <w:rsid w:val="00931CB2"/>
    <w:rsid w:val="009331A7"/>
    <w:rsid w:val="0093329F"/>
    <w:rsid w:val="009332A9"/>
    <w:rsid w:val="00933790"/>
    <w:rsid w:val="0093381F"/>
    <w:rsid w:val="00933D84"/>
    <w:rsid w:val="00933F9C"/>
    <w:rsid w:val="009341A8"/>
    <w:rsid w:val="00934580"/>
    <w:rsid w:val="0093468B"/>
    <w:rsid w:val="009346D4"/>
    <w:rsid w:val="009347B9"/>
    <w:rsid w:val="009348DA"/>
    <w:rsid w:val="00934D2B"/>
    <w:rsid w:val="00934DCB"/>
    <w:rsid w:val="00935F60"/>
    <w:rsid w:val="00936216"/>
    <w:rsid w:val="009363F0"/>
    <w:rsid w:val="00936DCD"/>
    <w:rsid w:val="009378B4"/>
    <w:rsid w:val="00937B79"/>
    <w:rsid w:val="00940005"/>
    <w:rsid w:val="00940102"/>
    <w:rsid w:val="00940C3F"/>
    <w:rsid w:val="00940D3F"/>
    <w:rsid w:val="0094175B"/>
    <w:rsid w:val="00941A10"/>
    <w:rsid w:val="009420BF"/>
    <w:rsid w:val="00942A7D"/>
    <w:rsid w:val="0094305F"/>
    <w:rsid w:val="00943502"/>
    <w:rsid w:val="00943DAA"/>
    <w:rsid w:val="00944142"/>
    <w:rsid w:val="009443B1"/>
    <w:rsid w:val="009443E8"/>
    <w:rsid w:val="0094445C"/>
    <w:rsid w:val="009449E3"/>
    <w:rsid w:val="0094518B"/>
    <w:rsid w:val="0094556D"/>
    <w:rsid w:val="009455AC"/>
    <w:rsid w:val="00945D81"/>
    <w:rsid w:val="00945E96"/>
    <w:rsid w:val="00945FA4"/>
    <w:rsid w:val="0094610F"/>
    <w:rsid w:val="0094636B"/>
    <w:rsid w:val="00946807"/>
    <w:rsid w:val="009468C6"/>
    <w:rsid w:val="00946BB7"/>
    <w:rsid w:val="009505AD"/>
    <w:rsid w:val="00950799"/>
    <w:rsid w:val="00950899"/>
    <w:rsid w:val="00951426"/>
    <w:rsid w:val="00951ABA"/>
    <w:rsid w:val="00951BAE"/>
    <w:rsid w:val="00951C08"/>
    <w:rsid w:val="009524FB"/>
    <w:rsid w:val="00952BA3"/>
    <w:rsid w:val="00952ED6"/>
    <w:rsid w:val="00953C36"/>
    <w:rsid w:val="00954217"/>
    <w:rsid w:val="00954C1A"/>
    <w:rsid w:val="00955047"/>
    <w:rsid w:val="00955048"/>
    <w:rsid w:val="009551EB"/>
    <w:rsid w:val="00955243"/>
    <w:rsid w:val="009553BD"/>
    <w:rsid w:val="00955DFA"/>
    <w:rsid w:val="009560C2"/>
    <w:rsid w:val="0095638B"/>
    <w:rsid w:val="0095650C"/>
    <w:rsid w:val="0095663D"/>
    <w:rsid w:val="00956853"/>
    <w:rsid w:val="00956BCE"/>
    <w:rsid w:val="00956C16"/>
    <w:rsid w:val="00956DFE"/>
    <w:rsid w:val="0095738C"/>
    <w:rsid w:val="00957687"/>
    <w:rsid w:val="009577DC"/>
    <w:rsid w:val="00957D0D"/>
    <w:rsid w:val="009600E4"/>
    <w:rsid w:val="00960999"/>
    <w:rsid w:val="00960D78"/>
    <w:rsid w:val="00961036"/>
    <w:rsid w:val="00961B40"/>
    <w:rsid w:val="00961DAC"/>
    <w:rsid w:val="00961F93"/>
    <w:rsid w:val="009620EE"/>
    <w:rsid w:val="009626B7"/>
    <w:rsid w:val="009626BA"/>
    <w:rsid w:val="009627E7"/>
    <w:rsid w:val="00962BA1"/>
    <w:rsid w:val="00962F10"/>
    <w:rsid w:val="009636B4"/>
    <w:rsid w:val="00963894"/>
    <w:rsid w:val="00964474"/>
    <w:rsid w:val="0096473B"/>
    <w:rsid w:val="00964DE4"/>
    <w:rsid w:val="00964F80"/>
    <w:rsid w:val="00965195"/>
    <w:rsid w:val="009652C4"/>
    <w:rsid w:val="009653E3"/>
    <w:rsid w:val="009655D0"/>
    <w:rsid w:val="00965918"/>
    <w:rsid w:val="00965AFC"/>
    <w:rsid w:val="00965D18"/>
    <w:rsid w:val="00966061"/>
    <w:rsid w:val="00966254"/>
    <w:rsid w:val="009665DF"/>
    <w:rsid w:val="009667B0"/>
    <w:rsid w:val="0096795A"/>
    <w:rsid w:val="00970741"/>
    <w:rsid w:val="0097074D"/>
    <w:rsid w:val="00970C64"/>
    <w:rsid w:val="00971274"/>
    <w:rsid w:val="00972000"/>
    <w:rsid w:val="0097285B"/>
    <w:rsid w:val="00972F35"/>
    <w:rsid w:val="009735BA"/>
    <w:rsid w:val="0097382E"/>
    <w:rsid w:val="00973C58"/>
    <w:rsid w:val="009740D2"/>
    <w:rsid w:val="00974645"/>
    <w:rsid w:val="00974B26"/>
    <w:rsid w:val="00974C19"/>
    <w:rsid w:val="00974C72"/>
    <w:rsid w:val="00974F8E"/>
    <w:rsid w:val="00974FF6"/>
    <w:rsid w:val="00975014"/>
    <w:rsid w:val="00976695"/>
    <w:rsid w:val="009766E5"/>
    <w:rsid w:val="00976850"/>
    <w:rsid w:val="009769F6"/>
    <w:rsid w:val="009770BD"/>
    <w:rsid w:val="00977236"/>
    <w:rsid w:val="00980590"/>
    <w:rsid w:val="00980678"/>
    <w:rsid w:val="00980722"/>
    <w:rsid w:val="00980BAD"/>
    <w:rsid w:val="00980EEF"/>
    <w:rsid w:val="0098123F"/>
    <w:rsid w:val="009813B2"/>
    <w:rsid w:val="00981469"/>
    <w:rsid w:val="009817D0"/>
    <w:rsid w:val="0098220F"/>
    <w:rsid w:val="0098295D"/>
    <w:rsid w:val="00982A51"/>
    <w:rsid w:val="00982ABA"/>
    <w:rsid w:val="00983913"/>
    <w:rsid w:val="00983A14"/>
    <w:rsid w:val="00983B87"/>
    <w:rsid w:val="00983C45"/>
    <w:rsid w:val="00984C41"/>
    <w:rsid w:val="00985268"/>
    <w:rsid w:val="00985D5A"/>
    <w:rsid w:val="0098602D"/>
    <w:rsid w:val="00986523"/>
    <w:rsid w:val="009866EA"/>
    <w:rsid w:val="00986B2A"/>
    <w:rsid w:val="009870BA"/>
    <w:rsid w:val="0098754E"/>
    <w:rsid w:val="00987666"/>
    <w:rsid w:val="009876E5"/>
    <w:rsid w:val="0099030E"/>
    <w:rsid w:val="0099075F"/>
    <w:rsid w:val="00990BB6"/>
    <w:rsid w:val="00990ED1"/>
    <w:rsid w:val="0099118D"/>
    <w:rsid w:val="00991695"/>
    <w:rsid w:val="0099186A"/>
    <w:rsid w:val="00991B7B"/>
    <w:rsid w:val="00991BD5"/>
    <w:rsid w:val="00991FA5"/>
    <w:rsid w:val="00992567"/>
    <w:rsid w:val="009926CF"/>
    <w:rsid w:val="00992736"/>
    <w:rsid w:val="00992EF0"/>
    <w:rsid w:val="00992F01"/>
    <w:rsid w:val="00992FBA"/>
    <w:rsid w:val="009937A1"/>
    <w:rsid w:val="00993B6F"/>
    <w:rsid w:val="009943AD"/>
    <w:rsid w:val="009946F9"/>
    <w:rsid w:val="0099470D"/>
    <w:rsid w:val="00994AF1"/>
    <w:rsid w:val="00994B67"/>
    <w:rsid w:val="00995372"/>
    <w:rsid w:val="009955D0"/>
    <w:rsid w:val="00995C99"/>
    <w:rsid w:val="00995CFF"/>
    <w:rsid w:val="00995E26"/>
    <w:rsid w:val="009964AD"/>
    <w:rsid w:val="009968AA"/>
    <w:rsid w:val="009974C0"/>
    <w:rsid w:val="0099754E"/>
    <w:rsid w:val="00997564"/>
    <w:rsid w:val="00997750"/>
    <w:rsid w:val="00997956"/>
    <w:rsid w:val="00997E34"/>
    <w:rsid w:val="009A03BB"/>
    <w:rsid w:val="009A0796"/>
    <w:rsid w:val="009A097C"/>
    <w:rsid w:val="009A0EDD"/>
    <w:rsid w:val="009A119B"/>
    <w:rsid w:val="009A1BA9"/>
    <w:rsid w:val="009A20B3"/>
    <w:rsid w:val="009A2783"/>
    <w:rsid w:val="009A2B14"/>
    <w:rsid w:val="009A2B26"/>
    <w:rsid w:val="009A2E06"/>
    <w:rsid w:val="009A3105"/>
    <w:rsid w:val="009A32A2"/>
    <w:rsid w:val="009A3FCD"/>
    <w:rsid w:val="009A4213"/>
    <w:rsid w:val="009A4D24"/>
    <w:rsid w:val="009A4D27"/>
    <w:rsid w:val="009A567A"/>
    <w:rsid w:val="009A575A"/>
    <w:rsid w:val="009A5C54"/>
    <w:rsid w:val="009A5F04"/>
    <w:rsid w:val="009A603B"/>
    <w:rsid w:val="009A613D"/>
    <w:rsid w:val="009A617A"/>
    <w:rsid w:val="009A63C5"/>
    <w:rsid w:val="009A6459"/>
    <w:rsid w:val="009A68C8"/>
    <w:rsid w:val="009A6972"/>
    <w:rsid w:val="009A6D12"/>
    <w:rsid w:val="009A6E08"/>
    <w:rsid w:val="009A721C"/>
    <w:rsid w:val="009A7A15"/>
    <w:rsid w:val="009B137A"/>
    <w:rsid w:val="009B17EB"/>
    <w:rsid w:val="009B1D9C"/>
    <w:rsid w:val="009B230E"/>
    <w:rsid w:val="009B2391"/>
    <w:rsid w:val="009B24CD"/>
    <w:rsid w:val="009B280A"/>
    <w:rsid w:val="009B2887"/>
    <w:rsid w:val="009B298A"/>
    <w:rsid w:val="009B340A"/>
    <w:rsid w:val="009B3768"/>
    <w:rsid w:val="009B45B9"/>
    <w:rsid w:val="009B45E8"/>
    <w:rsid w:val="009B4CD3"/>
    <w:rsid w:val="009B4E3A"/>
    <w:rsid w:val="009B548D"/>
    <w:rsid w:val="009B597B"/>
    <w:rsid w:val="009B5E21"/>
    <w:rsid w:val="009B5E28"/>
    <w:rsid w:val="009B6180"/>
    <w:rsid w:val="009B6380"/>
    <w:rsid w:val="009B646C"/>
    <w:rsid w:val="009B7716"/>
    <w:rsid w:val="009B77C6"/>
    <w:rsid w:val="009C00E7"/>
    <w:rsid w:val="009C03F9"/>
    <w:rsid w:val="009C0A50"/>
    <w:rsid w:val="009C1BE7"/>
    <w:rsid w:val="009C2425"/>
    <w:rsid w:val="009C29AE"/>
    <w:rsid w:val="009C29C7"/>
    <w:rsid w:val="009C2B4C"/>
    <w:rsid w:val="009C2BBA"/>
    <w:rsid w:val="009C2C19"/>
    <w:rsid w:val="009C34A4"/>
    <w:rsid w:val="009C37BE"/>
    <w:rsid w:val="009C3AEA"/>
    <w:rsid w:val="009C470A"/>
    <w:rsid w:val="009C48ED"/>
    <w:rsid w:val="009C4953"/>
    <w:rsid w:val="009C4C10"/>
    <w:rsid w:val="009C4E9D"/>
    <w:rsid w:val="009C63DC"/>
    <w:rsid w:val="009C644F"/>
    <w:rsid w:val="009C6613"/>
    <w:rsid w:val="009C68A3"/>
    <w:rsid w:val="009C6F0E"/>
    <w:rsid w:val="009C747B"/>
    <w:rsid w:val="009C7512"/>
    <w:rsid w:val="009C79F3"/>
    <w:rsid w:val="009C7B9B"/>
    <w:rsid w:val="009C7C89"/>
    <w:rsid w:val="009D06A3"/>
    <w:rsid w:val="009D0A7D"/>
    <w:rsid w:val="009D0F22"/>
    <w:rsid w:val="009D11F7"/>
    <w:rsid w:val="009D1510"/>
    <w:rsid w:val="009D16D8"/>
    <w:rsid w:val="009D19D9"/>
    <w:rsid w:val="009D1D7A"/>
    <w:rsid w:val="009D2610"/>
    <w:rsid w:val="009D2AFE"/>
    <w:rsid w:val="009D2CFC"/>
    <w:rsid w:val="009D2DE2"/>
    <w:rsid w:val="009D31AE"/>
    <w:rsid w:val="009D32D9"/>
    <w:rsid w:val="009D34BD"/>
    <w:rsid w:val="009D3F3B"/>
    <w:rsid w:val="009D47E7"/>
    <w:rsid w:val="009D4C6E"/>
    <w:rsid w:val="009D4FD2"/>
    <w:rsid w:val="009D5104"/>
    <w:rsid w:val="009D53E8"/>
    <w:rsid w:val="009D5561"/>
    <w:rsid w:val="009D5A85"/>
    <w:rsid w:val="009D5B54"/>
    <w:rsid w:val="009D7031"/>
    <w:rsid w:val="009D7D79"/>
    <w:rsid w:val="009E0031"/>
    <w:rsid w:val="009E05FD"/>
    <w:rsid w:val="009E06C5"/>
    <w:rsid w:val="009E09D5"/>
    <w:rsid w:val="009E0FA3"/>
    <w:rsid w:val="009E12F6"/>
    <w:rsid w:val="009E1358"/>
    <w:rsid w:val="009E1FE9"/>
    <w:rsid w:val="009E204C"/>
    <w:rsid w:val="009E25DA"/>
    <w:rsid w:val="009E2CE9"/>
    <w:rsid w:val="009E3521"/>
    <w:rsid w:val="009E3F96"/>
    <w:rsid w:val="009E437E"/>
    <w:rsid w:val="009E4628"/>
    <w:rsid w:val="009E4646"/>
    <w:rsid w:val="009E4A08"/>
    <w:rsid w:val="009E4FCF"/>
    <w:rsid w:val="009E50A6"/>
    <w:rsid w:val="009E5944"/>
    <w:rsid w:val="009E5BD6"/>
    <w:rsid w:val="009E5BE4"/>
    <w:rsid w:val="009E5CB7"/>
    <w:rsid w:val="009E5CE8"/>
    <w:rsid w:val="009E5CF1"/>
    <w:rsid w:val="009E5F8F"/>
    <w:rsid w:val="009E6379"/>
    <w:rsid w:val="009E6687"/>
    <w:rsid w:val="009E681F"/>
    <w:rsid w:val="009E68E4"/>
    <w:rsid w:val="009E6D69"/>
    <w:rsid w:val="009E703D"/>
    <w:rsid w:val="009E75D7"/>
    <w:rsid w:val="009E78BE"/>
    <w:rsid w:val="009E7936"/>
    <w:rsid w:val="009F01B6"/>
    <w:rsid w:val="009F028E"/>
    <w:rsid w:val="009F0325"/>
    <w:rsid w:val="009F0448"/>
    <w:rsid w:val="009F0547"/>
    <w:rsid w:val="009F16E6"/>
    <w:rsid w:val="009F1707"/>
    <w:rsid w:val="009F1B2D"/>
    <w:rsid w:val="009F1B72"/>
    <w:rsid w:val="009F1E97"/>
    <w:rsid w:val="009F2A73"/>
    <w:rsid w:val="009F2C71"/>
    <w:rsid w:val="009F348D"/>
    <w:rsid w:val="009F368C"/>
    <w:rsid w:val="009F38B1"/>
    <w:rsid w:val="009F3999"/>
    <w:rsid w:val="009F3CBE"/>
    <w:rsid w:val="009F4039"/>
    <w:rsid w:val="009F43B1"/>
    <w:rsid w:val="009F43D8"/>
    <w:rsid w:val="009F47C1"/>
    <w:rsid w:val="009F48DB"/>
    <w:rsid w:val="009F4D92"/>
    <w:rsid w:val="009F58C8"/>
    <w:rsid w:val="009F5A71"/>
    <w:rsid w:val="009F5B7E"/>
    <w:rsid w:val="009F6122"/>
    <w:rsid w:val="009F6447"/>
    <w:rsid w:val="009F664D"/>
    <w:rsid w:val="009F677B"/>
    <w:rsid w:val="009F67A9"/>
    <w:rsid w:val="009F69A4"/>
    <w:rsid w:val="009F6D8C"/>
    <w:rsid w:val="009F7040"/>
    <w:rsid w:val="009F756D"/>
    <w:rsid w:val="00A00451"/>
    <w:rsid w:val="00A00939"/>
    <w:rsid w:val="00A00B84"/>
    <w:rsid w:val="00A00D1D"/>
    <w:rsid w:val="00A01946"/>
    <w:rsid w:val="00A01E5E"/>
    <w:rsid w:val="00A024B6"/>
    <w:rsid w:val="00A0281E"/>
    <w:rsid w:val="00A02B9B"/>
    <w:rsid w:val="00A031A2"/>
    <w:rsid w:val="00A032AD"/>
    <w:rsid w:val="00A03702"/>
    <w:rsid w:val="00A03C1B"/>
    <w:rsid w:val="00A04077"/>
    <w:rsid w:val="00A04330"/>
    <w:rsid w:val="00A043F8"/>
    <w:rsid w:val="00A0487D"/>
    <w:rsid w:val="00A04D0D"/>
    <w:rsid w:val="00A04E86"/>
    <w:rsid w:val="00A05001"/>
    <w:rsid w:val="00A059A5"/>
    <w:rsid w:val="00A05B5D"/>
    <w:rsid w:val="00A05BBF"/>
    <w:rsid w:val="00A05EDB"/>
    <w:rsid w:val="00A05F23"/>
    <w:rsid w:val="00A06D07"/>
    <w:rsid w:val="00A07404"/>
    <w:rsid w:val="00A0768B"/>
    <w:rsid w:val="00A07C25"/>
    <w:rsid w:val="00A108C2"/>
    <w:rsid w:val="00A10F3D"/>
    <w:rsid w:val="00A10F88"/>
    <w:rsid w:val="00A113F2"/>
    <w:rsid w:val="00A11902"/>
    <w:rsid w:val="00A11908"/>
    <w:rsid w:val="00A11A20"/>
    <w:rsid w:val="00A11A25"/>
    <w:rsid w:val="00A11C73"/>
    <w:rsid w:val="00A1219B"/>
    <w:rsid w:val="00A121BA"/>
    <w:rsid w:val="00A12472"/>
    <w:rsid w:val="00A12C3D"/>
    <w:rsid w:val="00A131DA"/>
    <w:rsid w:val="00A13538"/>
    <w:rsid w:val="00A135C3"/>
    <w:rsid w:val="00A13847"/>
    <w:rsid w:val="00A13B44"/>
    <w:rsid w:val="00A13E04"/>
    <w:rsid w:val="00A13F2F"/>
    <w:rsid w:val="00A14479"/>
    <w:rsid w:val="00A14A46"/>
    <w:rsid w:val="00A1554C"/>
    <w:rsid w:val="00A15AA9"/>
    <w:rsid w:val="00A15D66"/>
    <w:rsid w:val="00A15E18"/>
    <w:rsid w:val="00A15E86"/>
    <w:rsid w:val="00A161E5"/>
    <w:rsid w:val="00A168E9"/>
    <w:rsid w:val="00A168FA"/>
    <w:rsid w:val="00A172CE"/>
    <w:rsid w:val="00A175DF"/>
    <w:rsid w:val="00A1762E"/>
    <w:rsid w:val="00A17780"/>
    <w:rsid w:val="00A20116"/>
    <w:rsid w:val="00A201CA"/>
    <w:rsid w:val="00A20405"/>
    <w:rsid w:val="00A20828"/>
    <w:rsid w:val="00A211E3"/>
    <w:rsid w:val="00A214C2"/>
    <w:rsid w:val="00A214ED"/>
    <w:rsid w:val="00A21B7B"/>
    <w:rsid w:val="00A21D36"/>
    <w:rsid w:val="00A21E56"/>
    <w:rsid w:val="00A22023"/>
    <w:rsid w:val="00A224E1"/>
    <w:rsid w:val="00A22901"/>
    <w:rsid w:val="00A22B4D"/>
    <w:rsid w:val="00A22B5B"/>
    <w:rsid w:val="00A23222"/>
    <w:rsid w:val="00A23292"/>
    <w:rsid w:val="00A23317"/>
    <w:rsid w:val="00A233B6"/>
    <w:rsid w:val="00A2368C"/>
    <w:rsid w:val="00A23841"/>
    <w:rsid w:val="00A2480E"/>
    <w:rsid w:val="00A2489C"/>
    <w:rsid w:val="00A25280"/>
    <w:rsid w:val="00A259C0"/>
    <w:rsid w:val="00A25E07"/>
    <w:rsid w:val="00A25F46"/>
    <w:rsid w:val="00A26A04"/>
    <w:rsid w:val="00A26DCC"/>
    <w:rsid w:val="00A30365"/>
    <w:rsid w:val="00A308B1"/>
    <w:rsid w:val="00A30D61"/>
    <w:rsid w:val="00A30E89"/>
    <w:rsid w:val="00A30F04"/>
    <w:rsid w:val="00A3122D"/>
    <w:rsid w:val="00A31800"/>
    <w:rsid w:val="00A31B44"/>
    <w:rsid w:val="00A31BB4"/>
    <w:rsid w:val="00A32764"/>
    <w:rsid w:val="00A32E0F"/>
    <w:rsid w:val="00A32E2B"/>
    <w:rsid w:val="00A33621"/>
    <w:rsid w:val="00A33876"/>
    <w:rsid w:val="00A339CD"/>
    <w:rsid w:val="00A33CA6"/>
    <w:rsid w:val="00A33F04"/>
    <w:rsid w:val="00A34042"/>
    <w:rsid w:val="00A34F93"/>
    <w:rsid w:val="00A35256"/>
    <w:rsid w:val="00A354EF"/>
    <w:rsid w:val="00A360B0"/>
    <w:rsid w:val="00A36D9D"/>
    <w:rsid w:val="00A3701D"/>
    <w:rsid w:val="00A3755B"/>
    <w:rsid w:val="00A375DC"/>
    <w:rsid w:val="00A378F5"/>
    <w:rsid w:val="00A37D27"/>
    <w:rsid w:val="00A37EA7"/>
    <w:rsid w:val="00A40756"/>
    <w:rsid w:val="00A40BD1"/>
    <w:rsid w:val="00A40E09"/>
    <w:rsid w:val="00A41007"/>
    <w:rsid w:val="00A4107D"/>
    <w:rsid w:val="00A411B1"/>
    <w:rsid w:val="00A41AE6"/>
    <w:rsid w:val="00A41AFA"/>
    <w:rsid w:val="00A420A2"/>
    <w:rsid w:val="00A42CD8"/>
    <w:rsid w:val="00A42D40"/>
    <w:rsid w:val="00A42FF8"/>
    <w:rsid w:val="00A435EB"/>
    <w:rsid w:val="00A4397B"/>
    <w:rsid w:val="00A43A39"/>
    <w:rsid w:val="00A44449"/>
    <w:rsid w:val="00A44623"/>
    <w:rsid w:val="00A44D49"/>
    <w:rsid w:val="00A451A3"/>
    <w:rsid w:val="00A45DB2"/>
    <w:rsid w:val="00A4694D"/>
    <w:rsid w:val="00A471A4"/>
    <w:rsid w:val="00A47487"/>
    <w:rsid w:val="00A47520"/>
    <w:rsid w:val="00A47748"/>
    <w:rsid w:val="00A477D7"/>
    <w:rsid w:val="00A47B89"/>
    <w:rsid w:val="00A47EE7"/>
    <w:rsid w:val="00A5016A"/>
    <w:rsid w:val="00A501DA"/>
    <w:rsid w:val="00A50580"/>
    <w:rsid w:val="00A506CD"/>
    <w:rsid w:val="00A50D48"/>
    <w:rsid w:val="00A5108B"/>
    <w:rsid w:val="00A51EDC"/>
    <w:rsid w:val="00A52925"/>
    <w:rsid w:val="00A5368C"/>
    <w:rsid w:val="00A53A93"/>
    <w:rsid w:val="00A53B8D"/>
    <w:rsid w:val="00A541E9"/>
    <w:rsid w:val="00A54521"/>
    <w:rsid w:val="00A5471F"/>
    <w:rsid w:val="00A54ADF"/>
    <w:rsid w:val="00A54B5A"/>
    <w:rsid w:val="00A54DF6"/>
    <w:rsid w:val="00A55088"/>
    <w:rsid w:val="00A55284"/>
    <w:rsid w:val="00A55D08"/>
    <w:rsid w:val="00A56C4B"/>
    <w:rsid w:val="00A56E76"/>
    <w:rsid w:val="00A56EF7"/>
    <w:rsid w:val="00A57DD4"/>
    <w:rsid w:val="00A57F92"/>
    <w:rsid w:val="00A60311"/>
    <w:rsid w:val="00A606C3"/>
    <w:rsid w:val="00A60C9E"/>
    <w:rsid w:val="00A60F51"/>
    <w:rsid w:val="00A60F5F"/>
    <w:rsid w:val="00A6110D"/>
    <w:rsid w:val="00A6120B"/>
    <w:rsid w:val="00A61845"/>
    <w:rsid w:val="00A619C6"/>
    <w:rsid w:val="00A61D01"/>
    <w:rsid w:val="00A61E9B"/>
    <w:rsid w:val="00A62964"/>
    <w:rsid w:val="00A62AC6"/>
    <w:rsid w:val="00A62EAE"/>
    <w:rsid w:val="00A6344D"/>
    <w:rsid w:val="00A640D4"/>
    <w:rsid w:val="00A642B2"/>
    <w:rsid w:val="00A64313"/>
    <w:rsid w:val="00A643F9"/>
    <w:rsid w:val="00A6477F"/>
    <w:rsid w:val="00A6486E"/>
    <w:rsid w:val="00A64CCF"/>
    <w:rsid w:val="00A64D78"/>
    <w:rsid w:val="00A6542D"/>
    <w:rsid w:val="00A6588E"/>
    <w:rsid w:val="00A659D8"/>
    <w:rsid w:val="00A65A60"/>
    <w:rsid w:val="00A66556"/>
    <w:rsid w:val="00A6659E"/>
    <w:rsid w:val="00A66616"/>
    <w:rsid w:val="00A667FC"/>
    <w:rsid w:val="00A66847"/>
    <w:rsid w:val="00A66A2A"/>
    <w:rsid w:val="00A66A86"/>
    <w:rsid w:val="00A66B7D"/>
    <w:rsid w:val="00A66C67"/>
    <w:rsid w:val="00A66FDB"/>
    <w:rsid w:val="00A6700B"/>
    <w:rsid w:val="00A672CF"/>
    <w:rsid w:val="00A67B63"/>
    <w:rsid w:val="00A67DB9"/>
    <w:rsid w:val="00A7018B"/>
    <w:rsid w:val="00A70D83"/>
    <w:rsid w:val="00A70DF1"/>
    <w:rsid w:val="00A716F9"/>
    <w:rsid w:val="00A71A37"/>
    <w:rsid w:val="00A71A73"/>
    <w:rsid w:val="00A71B0F"/>
    <w:rsid w:val="00A71B61"/>
    <w:rsid w:val="00A71F90"/>
    <w:rsid w:val="00A71FF9"/>
    <w:rsid w:val="00A722D1"/>
    <w:rsid w:val="00A72838"/>
    <w:rsid w:val="00A72BA3"/>
    <w:rsid w:val="00A731C0"/>
    <w:rsid w:val="00A73396"/>
    <w:rsid w:val="00A73964"/>
    <w:rsid w:val="00A7412A"/>
    <w:rsid w:val="00A747E0"/>
    <w:rsid w:val="00A753C0"/>
    <w:rsid w:val="00A7543B"/>
    <w:rsid w:val="00A75A9E"/>
    <w:rsid w:val="00A76207"/>
    <w:rsid w:val="00A76640"/>
    <w:rsid w:val="00A768C1"/>
    <w:rsid w:val="00A76CFE"/>
    <w:rsid w:val="00A7702B"/>
    <w:rsid w:val="00A772B7"/>
    <w:rsid w:val="00A772E7"/>
    <w:rsid w:val="00A77B73"/>
    <w:rsid w:val="00A77F21"/>
    <w:rsid w:val="00A800A8"/>
    <w:rsid w:val="00A80575"/>
    <w:rsid w:val="00A80D28"/>
    <w:rsid w:val="00A80E75"/>
    <w:rsid w:val="00A81591"/>
    <w:rsid w:val="00A82702"/>
    <w:rsid w:val="00A82B0A"/>
    <w:rsid w:val="00A832DA"/>
    <w:rsid w:val="00A84619"/>
    <w:rsid w:val="00A8481A"/>
    <w:rsid w:val="00A848FF"/>
    <w:rsid w:val="00A85481"/>
    <w:rsid w:val="00A855F5"/>
    <w:rsid w:val="00A857B7"/>
    <w:rsid w:val="00A85A63"/>
    <w:rsid w:val="00A85AEE"/>
    <w:rsid w:val="00A85BB4"/>
    <w:rsid w:val="00A8633B"/>
    <w:rsid w:val="00A863CD"/>
    <w:rsid w:val="00A870A6"/>
    <w:rsid w:val="00A87262"/>
    <w:rsid w:val="00A8747B"/>
    <w:rsid w:val="00A90110"/>
    <w:rsid w:val="00A90152"/>
    <w:rsid w:val="00A90441"/>
    <w:rsid w:val="00A906A4"/>
    <w:rsid w:val="00A91405"/>
    <w:rsid w:val="00A92476"/>
    <w:rsid w:val="00A9251B"/>
    <w:rsid w:val="00A92E26"/>
    <w:rsid w:val="00A92EDF"/>
    <w:rsid w:val="00A938EC"/>
    <w:rsid w:val="00A9394B"/>
    <w:rsid w:val="00A94067"/>
    <w:rsid w:val="00A94081"/>
    <w:rsid w:val="00A948E9"/>
    <w:rsid w:val="00A94A55"/>
    <w:rsid w:val="00A94B08"/>
    <w:rsid w:val="00A94F18"/>
    <w:rsid w:val="00A9507A"/>
    <w:rsid w:val="00A95138"/>
    <w:rsid w:val="00A95465"/>
    <w:rsid w:val="00A957C3"/>
    <w:rsid w:val="00A958B5"/>
    <w:rsid w:val="00A9597F"/>
    <w:rsid w:val="00A96459"/>
    <w:rsid w:val="00A966EF"/>
    <w:rsid w:val="00A9699B"/>
    <w:rsid w:val="00A975C9"/>
    <w:rsid w:val="00A97899"/>
    <w:rsid w:val="00A97970"/>
    <w:rsid w:val="00AA0A98"/>
    <w:rsid w:val="00AA0BCF"/>
    <w:rsid w:val="00AA0D0C"/>
    <w:rsid w:val="00AA0FF5"/>
    <w:rsid w:val="00AA1047"/>
    <w:rsid w:val="00AA16A8"/>
    <w:rsid w:val="00AA1734"/>
    <w:rsid w:val="00AA17C1"/>
    <w:rsid w:val="00AA1AF4"/>
    <w:rsid w:val="00AA1C82"/>
    <w:rsid w:val="00AA1F3C"/>
    <w:rsid w:val="00AA20E2"/>
    <w:rsid w:val="00AA2127"/>
    <w:rsid w:val="00AA2468"/>
    <w:rsid w:val="00AA2CAE"/>
    <w:rsid w:val="00AA2EFD"/>
    <w:rsid w:val="00AA3384"/>
    <w:rsid w:val="00AA37B9"/>
    <w:rsid w:val="00AA415D"/>
    <w:rsid w:val="00AA4222"/>
    <w:rsid w:val="00AA4268"/>
    <w:rsid w:val="00AA4305"/>
    <w:rsid w:val="00AA469C"/>
    <w:rsid w:val="00AA4768"/>
    <w:rsid w:val="00AA4B46"/>
    <w:rsid w:val="00AA5174"/>
    <w:rsid w:val="00AA5253"/>
    <w:rsid w:val="00AA54F1"/>
    <w:rsid w:val="00AA5794"/>
    <w:rsid w:val="00AA5A9B"/>
    <w:rsid w:val="00AA68BB"/>
    <w:rsid w:val="00AA6962"/>
    <w:rsid w:val="00AA6C99"/>
    <w:rsid w:val="00AA701E"/>
    <w:rsid w:val="00AA7055"/>
    <w:rsid w:val="00AA7DC9"/>
    <w:rsid w:val="00AB0994"/>
    <w:rsid w:val="00AB099D"/>
    <w:rsid w:val="00AB0B43"/>
    <w:rsid w:val="00AB0D08"/>
    <w:rsid w:val="00AB0F96"/>
    <w:rsid w:val="00AB12A8"/>
    <w:rsid w:val="00AB17BA"/>
    <w:rsid w:val="00AB1BF9"/>
    <w:rsid w:val="00AB1DB0"/>
    <w:rsid w:val="00AB1F02"/>
    <w:rsid w:val="00AB274D"/>
    <w:rsid w:val="00AB27CA"/>
    <w:rsid w:val="00AB2907"/>
    <w:rsid w:val="00AB2F7C"/>
    <w:rsid w:val="00AB2FDC"/>
    <w:rsid w:val="00AB39AF"/>
    <w:rsid w:val="00AB3A31"/>
    <w:rsid w:val="00AB3E72"/>
    <w:rsid w:val="00AB4027"/>
    <w:rsid w:val="00AB417B"/>
    <w:rsid w:val="00AB4677"/>
    <w:rsid w:val="00AB4901"/>
    <w:rsid w:val="00AB49F7"/>
    <w:rsid w:val="00AB5789"/>
    <w:rsid w:val="00AB5B3F"/>
    <w:rsid w:val="00AB5BF6"/>
    <w:rsid w:val="00AB5EDC"/>
    <w:rsid w:val="00AB6466"/>
    <w:rsid w:val="00AB72B8"/>
    <w:rsid w:val="00AB7BF1"/>
    <w:rsid w:val="00AC05D9"/>
    <w:rsid w:val="00AC103F"/>
    <w:rsid w:val="00AC106A"/>
    <w:rsid w:val="00AC1072"/>
    <w:rsid w:val="00AC15C1"/>
    <w:rsid w:val="00AC19B6"/>
    <w:rsid w:val="00AC2C82"/>
    <w:rsid w:val="00AC30CE"/>
    <w:rsid w:val="00AC3569"/>
    <w:rsid w:val="00AC39E3"/>
    <w:rsid w:val="00AC3EA3"/>
    <w:rsid w:val="00AC4779"/>
    <w:rsid w:val="00AC502F"/>
    <w:rsid w:val="00AC5451"/>
    <w:rsid w:val="00AC5C44"/>
    <w:rsid w:val="00AC66B0"/>
    <w:rsid w:val="00AC66CC"/>
    <w:rsid w:val="00AC6E76"/>
    <w:rsid w:val="00AC7197"/>
    <w:rsid w:val="00AC71FD"/>
    <w:rsid w:val="00AC7617"/>
    <w:rsid w:val="00AC766D"/>
    <w:rsid w:val="00AC7D19"/>
    <w:rsid w:val="00AD02BF"/>
    <w:rsid w:val="00AD0AD7"/>
    <w:rsid w:val="00AD10FD"/>
    <w:rsid w:val="00AD1274"/>
    <w:rsid w:val="00AD22DB"/>
    <w:rsid w:val="00AD248C"/>
    <w:rsid w:val="00AD2903"/>
    <w:rsid w:val="00AD2DD6"/>
    <w:rsid w:val="00AD3177"/>
    <w:rsid w:val="00AD389E"/>
    <w:rsid w:val="00AD3FDA"/>
    <w:rsid w:val="00AD41A6"/>
    <w:rsid w:val="00AD4448"/>
    <w:rsid w:val="00AD44F7"/>
    <w:rsid w:val="00AD4569"/>
    <w:rsid w:val="00AD47D3"/>
    <w:rsid w:val="00AD4924"/>
    <w:rsid w:val="00AD5184"/>
    <w:rsid w:val="00AD527D"/>
    <w:rsid w:val="00AD5A0D"/>
    <w:rsid w:val="00AD6190"/>
    <w:rsid w:val="00AD6212"/>
    <w:rsid w:val="00AD67F8"/>
    <w:rsid w:val="00AD6AFB"/>
    <w:rsid w:val="00AD6F35"/>
    <w:rsid w:val="00AD716F"/>
    <w:rsid w:val="00AD730D"/>
    <w:rsid w:val="00AD792F"/>
    <w:rsid w:val="00AD7A38"/>
    <w:rsid w:val="00AD7E5F"/>
    <w:rsid w:val="00AE0095"/>
    <w:rsid w:val="00AE02AE"/>
    <w:rsid w:val="00AE066D"/>
    <w:rsid w:val="00AE09D0"/>
    <w:rsid w:val="00AE0A7A"/>
    <w:rsid w:val="00AE0D08"/>
    <w:rsid w:val="00AE0E77"/>
    <w:rsid w:val="00AE14AB"/>
    <w:rsid w:val="00AE14E5"/>
    <w:rsid w:val="00AE1653"/>
    <w:rsid w:val="00AE1966"/>
    <w:rsid w:val="00AE2208"/>
    <w:rsid w:val="00AE28D7"/>
    <w:rsid w:val="00AE3678"/>
    <w:rsid w:val="00AE36B6"/>
    <w:rsid w:val="00AE3726"/>
    <w:rsid w:val="00AE3E22"/>
    <w:rsid w:val="00AE3FCF"/>
    <w:rsid w:val="00AE4173"/>
    <w:rsid w:val="00AE457D"/>
    <w:rsid w:val="00AE48F4"/>
    <w:rsid w:val="00AE501E"/>
    <w:rsid w:val="00AE510E"/>
    <w:rsid w:val="00AE54AC"/>
    <w:rsid w:val="00AE5529"/>
    <w:rsid w:val="00AE5949"/>
    <w:rsid w:val="00AE597F"/>
    <w:rsid w:val="00AE5AD2"/>
    <w:rsid w:val="00AE5C40"/>
    <w:rsid w:val="00AE5C70"/>
    <w:rsid w:val="00AE5F6C"/>
    <w:rsid w:val="00AE60EC"/>
    <w:rsid w:val="00AE6459"/>
    <w:rsid w:val="00AE7519"/>
    <w:rsid w:val="00AE7A99"/>
    <w:rsid w:val="00AE7B28"/>
    <w:rsid w:val="00AE7FF9"/>
    <w:rsid w:val="00AF0531"/>
    <w:rsid w:val="00AF053B"/>
    <w:rsid w:val="00AF05C1"/>
    <w:rsid w:val="00AF0EB1"/>
    <w:rsid w:val="00AF10B4"/>
    <w:rsid w:val="00AF1301"/>
    <w:rsid w:val="00AF14B4"/>
    <w:rsid w:val="00AF1CD6"/>
    <w:rsid w:val="00AF1E3C"/>
    <w:rsid w:val="00AF1EB0"/>
    <w:rsid w:val="00AF2562"/>
    <w:rsid w:val="00AF37AA"/>
    <w:rsid w:val="00AF387D"/>
    <w:rsid w:val="00AF3DBE"/>
    <w:rsid w:val="00AF3E96"/>
    <w:rsid w:val="00AF3E9B"/>
    <w:rsid w:val="00AF4786"/>
    <w:rsid w:val="00AF4E99"/>
    <w:rsid w:val="00AF5B52"/>
    <w:rsid w:val="00AF5E93"/>
    <w:rsid w:val="00AF5FBF"/>
    <w:rsid w:val="00AF627A"/>
    <w:rsid w:val="00AF631F"/>
    <w:rsid w:val="00AF661D"/>
    <w:rsid w:val="00AF70A4"/>
    <w:rsid w:val="00AF76AB"/>
    <w:rsid w:val="00AF795B"/>
    <w:rsid w:val="00AF7D2D"/>
    <w:rsid w:val="00AF7F9C"/>
    <w:rsid w:val="00B0018F"/>
    <w:rsid w:val="00B00731"/>
    <w:rsid w:val="00B009C8"/>
    <w:rsid w:val="00B00A1B"/>
    <w:rsid w:val="00B00A7B"/>
    <w:rsid w:val="00B00AA2"/>
    <w:rsid w:val="00B00C77"/>
    <w:rsid w:val="00B00CA0"/>
    <w:rsid w:val="00B0145E"/>
    <w:rsid w:val="00B01652"/>
    <w:rsid w:val="00B02356"/>
    <w:rsid w:val="00B02963"/>
    <w:rsid w:val="00B033C5"/>
    <w:rsid w:val="00B03517"/>
    <w:rsid w:val="00B043C0"/>
    <w:rsid w:val="00B04D52"/>
    <w:rsid w:val="00B051F1"/>
    <w:rsid w:val="00B052D1"/>
    <w:rsid w:val="00B05E81"/>
    <w:rsid w:val="00B06770"/>
    <w:rsid w:val="00B06B5C"/>
    <w:rsid w:val="00B07428"/>
    <w:rsid w:val="00B101BB"/>
    <w:rsid w:val="00B106F1"/>
    <w:rsid w:val="00B1090F"/>
    <w:rsid w:val="00B10DAE"/>
    <w:rsid w:val="00B10DED"/>
    <w:rsid w:val="00B11187"/>
    <w:rsid w:val="00B11474"/>
    <w:rsid w:val="00B11E2A"/>
    <w:rsid w:val="00B11E43"/>
    <w:rsid w:val="00B11FAE"/>
    <w:rsid w:val="00B12196"/>
    <w:rsid w:val="00B121AE"/>
    <w:rsid w:val="00B12507"/>
    <w:rsid w:val="00B125B3"/>
    <w:rsid w:val="00B12874"/>
    <w:rsid w:val="00B12AD3"/>
    <w:rsid w:val="00B12AD9"/>
    <w:rsid w:val="00B12BEC"/>
    <w:rsid w:val="00B12E10"/>
    <w:rsid w:val="00B132A7"/>
    <w:rsid w:val="00B133F0"/>
    <w:rsid w:val="00B13496"/>
    <w:rsid w:val="00B13797"/>
    <w:rsid w:val="00B139CE"/>
    <w:rsid w:val="00B14372"/>
    <w:rsid w:val="00B14566"/>
    <w:rsid w:val="00B14A73"/>
    <w:rsid w:val="00B15AA7"/>
    <w:rsid w:val="00B15D37"/>
    <w:rsid w:val="00B162A9"/>
    <w:rsid w:val="00B168EE"/>
    <w:rsid w:val="00B16C00"/>
    <w:rsid w:val="00B171E9"/>
    <w:rsid w:val="00B17A58"/>
    <w:rsid w:val="00B17A8C"/>
    <w:rsid w:val="00B17CBD"/>
    <w:rsid w:val="00B17D9D"/>
    <w:rsid w:val="00B17E63"/>
    <w:rsid w:val="00B20209"/>
    <w:rsid w:val="00B2033C"/>
    <w:rsid w:val="00B205D6"/>
    <w:rsid w:val="00B21856"/>
    <w:rsid w:val="00B22398"/>
    <w:rsid w:val="00B22506"/>
    <w:rsid w:val="00B225F3"/>
    <w:rsid w:val="00B226B4"/>
    <w:rsid w:val="00B2271A"/>
    <w:rsid w:val="00B22784"/>
    <w:rsid w:val="00B22933"/>
    <w:rsid w:val="00B22D5A"/>
    <w:rsid w:val="00B230CE"/>
    <w:rsid w:val="00B235E7"/>
    <w:rsid w:val="00B23BCF"/>
    <w:rsid w:val="00B23ED3"/>
    <w:rsid w:val="00B24AB3"/>
    <w:rsid w:val="00B24D18"/>
    <w:rsid w:val="00B24D69"/>
    <w:rsid w:val="00B24D6C"/>
    <w:rsid w:val="00B24EAB"/>
    <w:rsid w:val="00B24FA5"/>
    <w:rsid w:val="00B250E7"/>
    <w:rsid w:val="00B25570"/>
    <w:rsid w:val="00B25631"/>
    <w:rsid w:val="00B25A83"/>
    <w:rsid w:val="00B2606E"/>
    <w:rsid w:val="00B2617D"/>
    <w:rsid w:val="00B261E9"/>
    <w:rsid w:val="00B26481"/>
    <w:rsid w:val="00B26EA5"/>
    <w:rsid w:val="00B2700D"/>
    <w:rsid w:val="00B2746C"/>
    <w:rsid w:val="00B27736"/>
    <w:rsid w:val="00B2775F"/>
    <w:rsid w:val="00B30203"/>
    <w:rsid w:val="00B302B1"/>
    <w:rsid w:val="00B3040B"/>
    <w:rsid w:val="00B305C1"/>
    <w:rsid w:val="00B30C01"/>
    <w:rsid w:val="00B3119F"/>
    <w:rsid w:val="00B3165E"/>
    <w:rsid w:val="00B31A2D"/>
    <w:rsid w:val="00B3285A"/>
    <w:rsid w:val="00B33B52"/>
    <w:rsid w:val="00B33CF3"/>
    <w:rsid w:val="00B33D97"/>
    <w:rsid w:val="00B33F07"/>
    <w:rsid w:val="00B340F2"/>
    <w:rsid w:val="00B34ABC"/>
    <w:rsid w:val="00B3556B"/>
    <w:rsid w:val="00B35C43"/>
    <w:rsid w:val="00B35F92"/>
    <w:rsid w:val="00B36B22"/>
    <w:rsid w:val="00B36B85"/>
    <w:rsid w:val="00B36DE4"/>
    <w:rsid w:val="00B36F13"/>
    <w:rsid w:val="00B37032"/>
    <w:rsid w:val="00B37072"/>
    <w:rsid w:val="00B3725B"/>
    <w:rsid w:val="00B3737F"/>
    <w:rsid w:val="00B37550"/>
    <w:rsid w:val="00B3777C"/>
    <w:rsid w:val="00B377B9"/>
    <w:rsid w:val="00B37848"/>
    <w:rsid w:val="00B37CD3"/>
    <w:rsid w:val="00B4050F"/>
    <w:rsid w:val="00B406C4"/>
    <w:rsid w:val="00B408AA"/>
    <w:rsid w:val="00B41F7A"/>
    <w:rsid w:val="00B4300D"/>
    <w:rsid w:val="00B43025"/>
    <w:rsid w:val="00B435EA"/>
    <w:rsid w:val="00B43616"/>
    <w:rsid w:val="00B43AC8"/>
    <w:rsid w:val="00B43BE1"/>
    <w:rsid w:val="00B43F99"/>
    <w:rsid w:val="00B4419C"/>
    <w:rsid w:val="00B445CC"/>
    <w:rsid w:val="00B445D9"/>
    <w:rsid w:val="00B44731"/>
    <w:rsid w:val="00B44747"/>
    <w:rsid w:val="00B44883"/>
    <w:rsid w:val="00B44FF6"/>
    <w:rsid w:val="00B453D0"/>
    <w:rsid w:val="00B456C2"/>
    <w:rsid w:val="00B45A08"/>
    <w:rsid w:val="00B45B15"/>
    <w:rsid w:val="00B461A9"/>
    <w:rsid w:val="00B463D5"/>
    <w:rsid w:val="00B464CE"/>
    <w:rsid w:val="00B470A6"/>
    <w:rsid w:val="00B47FA1"/>
    <w:rsid w:val="00B50093"/>
    <w:rsid w:val="00B5018B"/>
    <w:rsid w:val="00B50D0E"/>
    <w:rsid w:val="00B50DB0"/>
    <w:rsid w:val="00B518E9"/>
    <w:rsid w:val="00B519BA"/>
    <w:rsid w:val="00B51E59"/>
    <w:rsid w:val="00B52118"/>
    <w:rsid w:val="00B52C48"/>
    <w:rsid w:val="00B52FDC"/>
    <w:rsid w:val="00B531CE"/>
    <w:rsid w:val="00B53ABE"/>
    <w:rsid w:val="00B53F7A"/>
    <w:rsid w:val="00B5432D"/>
    <w:rsid w:val="00B54430"/>
    <w:rsid w:val="00B546A9"/>
    <w:rsid w:val="00B54CE3"/>
    <w:rsid w:val="00B55648"/>
    <w:rsid w:val="00B55948"/>
    <w:rsid w:val="00B55CA3"/>
    <w:rsid w:val="00B56033"/>
    <w:rsid w:val="00B560CD"/>
    <w:rsid w:val="00B562FC"/>
    <w:rsid w:val="00B566CF"/>
    <w:rsid w:val="00B56E1D"/>
    <w:rsid w:val="00B576F2"/>
    <w:rsid w:val="00B57701"/>
    <w:rsid w:val="00B57774"/>
    <w:rsid w:val="00B5783C"/>
    <w:rsid w:val="00B57869"/>
    <w:rsid w:val="00B5797B"/>
    <w:rsid w:val="00B57F2B"/>
    <w:rsid w:val="00B602D7"/>
    <w:rsid w:val="00B60A4C"/>
    <w:rsid w:val="00B60F1E"/>
    <w:rsid w:val="00B610B3"/>
    <w:rsid w:val="00B6124F"/>
    <w:rsid w:val="00B6135D"/>
    <w:rsid w:val="00B6142B"/>
    <w:rsid w:val="00B6184F"/>
    <w:rsid w:val="00B61F17"/>
    <w:rsid w:val="00B620F8"/>
    <w:rsid w:val="00B62550"/>
    <w:rsid w:val="00B62551"/>
    <w:rsid w:val="00B62572"/>
    <w:rsid w:val="00B6269E"/>
    <w:rsid w:val="00B6313A"/>
    <w:rsid w:val="00B6333F"/>
    <w:rsid w:val="00B6334E"/>
    <w:rsid w:val="00B6341F"/>
    <w:rsid w:val="00B641F9"/>
    <w:rsid w:val="00B6433A"/>
    <w:rsid w:val="00B64489"/>
    <w:rsid w:val="00B645CC"/>
    <w:rsid w:val="00B647E6"/>
    <w:rsid w:val="00B65018"/>
    <w:rsid w:val="00B6511F"/>
    <w:rsid w:val="00B653C8"/>
    <w:rsid w:val="00B65407"/>
    <w:rsid w:val="00B6570A"/>
    <w:rsid w:val="00B65C11"/>
    <w:rsid w:val="00B65D98"/>
    <w:rsid w:val="00B65DA9"/>
    <w:rsid w:val="00B65E52"/>
    <w:rsid w:val="00B65FF3"/>
    <w:rsid w:val="00B662AC"/>
    <w:rsid w:val="00B66346"/>
    <w:rsid w:val="00B66460"/>
    <w:rsid w:val="00B66DB8"/>
    <w:rsid w:val="00B67B3E"/>
    <w:rsid w:val="00B7095D"/>
    <w:rsid w:val="00B70A94"/>
    <w:rsid w:val="00B70E06"/>
    <w:rsid w:val="00B71136"/>
    <w:rsid w:val="00B714FB"/>
    <w:rsid w:val="00B71F20"/>
    <w:rsid w:val="00B72194"/>
    <w:rsid w:val="00B725D7"/>
    <w:rsid w:val="00B72663"/>
    <w:rsid w:val="00B729E4"/>
    <w:rsid w:val="00B73A11"/>
    <w:rsid w:val="00B74294"/>
    <w:rsid w:val="00B74913"/>
    <w:rsid w:val="00B75224"/>
    <w:rsid w:val="00B752A8"/>
    <w:rsid w:val="00B752F0"/>
    <w:rsid w:val="00B75A8A"/>
    <w:rsid w:val="00B75ACB"/>
    <w:rsid w:val="00B76391"/>
    <w:rsid w:val="00B763CE"/>
    <w:rsid w:val="00B76B72"/>
    <w:rsid w:val="00B77718"/>
    <w:rsid w:val="00B778A0"/>
    <w:rsid w:val="00B779E8"/>
    <w:rsid w:val="00B80BC5"/>
    <w:rsid w:val="00B80C30"/>
    <w:rsid w:val="00B80C61"/>
    <w:rsid w:val="00B80E45"/>
    <w:rsid w:val="00B814BB"/>
    <w:rsid w:val="00B8179E"/>
    <w:rsid w:val="00B81BC6"/>
    <w:rsid w:val="00B81EA0"/>
    <w:rsid w:val="00B821F4"/>
    <w:rsid w:val="00B822C6"/>
    <w:rsid w:val="00B823D0"/>
    <w:rsid w:val="00B823D9"/>
    <w:rsid w:val="00B828E0"/>
    <w:rsid w:val="00B82937"/>
    <w:rsid w:val="00B832F5"/>
    <w:rsid w:val="00B83452"/>
    <w:rsid w:val="00B83BBD"/>
    <w:rsid w:val="00B843CB"/>
    <w:rsid w:val="00B84576"/>
    <w:rsid w:val="00B8457C"/>
    <w:rsid w:val="00B84595"/>
    <w:rsid w:val="00B84934"/>
    <w:rsid w:val="00B85420"/>
    <w:rsid w:val="00B854EC"/>
    <w:rsid w:val="00B85743"/>
    <w:rsid w:val="00B85773"/>
    <w:rsid w:val="00B86107"/>
    <w:rsid w:val="00B87563"/>
    <w:rsid w:val="00B87AA6"/>
    <w:rsid w:val="00B87C27"/>
    <w:rsid w:val="00B87EA1"/>
    <w:rsid w:val="00B902CE"/>
    <w:rsid w:val="00B906D0"/>
    <w:rsid w:val="00B908FA"/>
    <w:rsid w:val="00B90B5E"/>
    <w:rsid w:val="00B90D4C"/>
    <w:rsid w:val="00B91046"/>
    <w:rsid w:val="00B91A1C"/>
    <w:rsid w:val="00B91D7F"/>
    <w:rsid w:val="00B920C5"/>
    <w:rsid w:val="00B92351"/>
    <w:rsid w:val="00B92371"/>
    <w:rsid w:val="00B9250C"/>
    <w:rsid w:val="00B92837"/>
    <w:rsid w:val="00B929E1"/>
    <w:rsid w:val="00B93325"/>
    <w:rsid w:val="00B938B8"/>
    <w:rsid w:val="00B93FFE"/>
    <w:rsid w:val="00B95556"/>
    <w:rsid w:val="00B955BC"/>
    <w:rsid w:val="00B95945"/>
    <w:rsid w:val="00B95C86"/>
    <w:rsid w:val="00B95E4D"/>
    <w:rsid w:val="00B964A0"/>
    <w:rsid w:val="00B969CE"/>
    <w:rsid w:val="00B96FF2"/>
    <w:rsid w:val="00B97498"/>
    <w:rsid w:val="00B978FE"/>
    <w:rsid w:val="00B97AC1"/>
    <w:rsid w:val="00BA082D"/>
    <w:rsid w:val="00BA0AA2"/>
    <w:rsid w:val="00BA0DC3"/>
    <w:rsid w:val="00BA0FE6"/>
    <w:rsid w:val="00BA1268"/>
    <w:rsid w:val="00BA13A8"/>
    <w:rsid w:val="00BA16D9"/>
    <w:rsid w:val="00BA17F5"/>
    <w:rsid w:val="00BA2149"/>
    <w:rsid w:val="00BA2488"/>
    <w:rsid w:val="00BA26A3"/>
    <w:rsid w:val="00BA27A2"/>
    <w:rsid w:val="00BA284E"/>
    <w:rsid w:val="00BA28B0"/>
    <w:rsid w:val="00BA4FE0"/>
    <w:rsid w:val="00BA52C3"/>
    <w:rsid w:val="00BA5492"/>
    <w:rsid w:val="00BA56F7"/>
    <w:rsid w:val="00BA5881"/>
    <w:rsid w:val="00BA5D75"/>
    <w:rsid w:val="00BA5ED5"/>
    <w:rsid w:val="00BA677D"/>
    <w:rsid w:val="00BA6935"/>
    <w:rsid w:val="00BA7547"/>
    <w:rsid w:val="00BA7643"/>
    <w:rsid w:val="00BB0C74"/>
    <w:rsid w:val="00BB0EA9"/>
    <w:rsid w:val="00BB0EB7"/>
    <w:rsid w:val="00BB1148"/>
    <w:rsid w:val="00BB152B"/>
    <w:rsid w:val="00BB1590"/>
    <w:rsid w:val="00BB1A75"/>
    <w:rsid w:val="00BB1BC2"/>
    <w:rsid w:val="00BB253D"/>
    <w:rsid w:val="00BB25BE"/>
    <w:rsid w:val="00BB2692"/>
    <w:rsid w:val="00BB2DDA"/>
    <w:rsid w:val="00BB324F"/>
    <w:rsid w:val="00BB3354"/>
    <w:rsid w:val="00BB401C"/>
    <w:rsid w:val="00BB452A"/>
    <w:rsid w:val="00BB51AE"/>
    <w:rsid w:val="00BB530D"/>
    <w:rsid w:val="00BB5437"/>
    <w:rsid w:val="00BB5863"/>
    <w:rsid w:val="00BB5D27"/>
    <w:rsid w:val="00BB5EE0"/>
    <w:rsid w:val="00BB605E"/>
    <w:rsid w:val="00BB77D2"/>
    <w:rsid w:val="00BC071A"/>
    <w:rsid w:val="00BC0938"/>
    <w:rsid w:val="00BC1476"/>
    <w:rsid w:val="00BC1A87"/>
    <w:rsid w:val="00BC1E50"/>
    <w:rsid w:val="00BC235A"/>
    <w:rsid w:val="00BC2724"/>
    <w:rsid w:val="00BC2CB2"/>
    <w:rsid w:val="00BC3023"/>
    <w:rsid w:val="00BC3298"/>
    <w:rsid w:val="00BC3600"/>
    <w:rsid w:val="00BC367C"/>
    <w:rsid w:val="00BC3825"/>
    <w:rsid w:val="00BC39C6"/>
    <w:rsid w:val="00BC5722"/>
    <w:rsid w:val="00BC5C67"/>
    <w:rsid w:val="00BC617B"/>
    <w:rsid w:val="00BC6664"/>
    <w:rsid w:val="00BC6A36"/>
    <w:rsid w:val="00BC6BC2"/>
    <w:rsid w:val="00BC7754"/>
    <w:rsid w:val="00BD01B5"/>
    <w:rsid w:val="00BD01CF"/>
    <w:rsid w:val="00BD02FC"/>
    <w:rsid w:val="00BD0382"/>
    <w:rsid w:val="00BD0681"/>
    <w:rsid w:val="00BD0855"/>
    <w:rsid w:val="00BD0A2F"/>
    <w:rsid w:val="00BD0AA9"/>
    <w:rsid w:val="00BD0B7B"/>
    <w:rsid w:val="00BD0CB4"/>
    <w:rsid w:val="00BD1480"/>
    <w:rsid w:val="00BD1A18"/>
    <w:rsid w:val="00BD2007"/>
    <w:rsid w:val="00BD26DD"/>
    <w:rsid w:val="00BD286C"/>
    <w:rsid w:val="00BD29F9"/>
    <w:rsid w:val="00BD2F85"/>
    <w:rsid w:val="00BD307C"/>
    <w:rsid w:val="00BD31B7"/>
    <w:rsid w:val="00BD38E9"/>
    <w:rsid w:val="00BD39B7"/>
    <w:rsid w:val="00BD3C83"/>
    <w:rsid w:val="00BD3CCE"/>
    <w:rsid w:val="00BD3D0B"/>
    <w:rsid w:val="00BD3D5F"/>
    <w:rsid w:val="00BD44F9"/>
    <w:rsid w:val="00BD4C9B"/>
    <w:rsid w:val="00BD539A"/>
    <w:rsid w:val="00BD5F8B"/>
    <w:rsid w:val="00BD61D8"/>
    <w:rsid w:val="00BD6280"/>
    <w:rsid w:val="00BD6815"/>
    <w:rsid w:val="00BD6953"/>
    <w:rsid w:val="00BD6A5B"/>
    <w:rsid w:val="00BD6B08"/>
    <w:rsid w:val="00BD6C66"/>
    <w:rsid w:val="00BD6CFF"/>
    <w:rsid w:val="00BD6DC2"/>
    <w:rsid w:val="00BD6DCB"/>
    <w:rsid w:val="00BD6F3C"/>
    <w:rsid w:val="00BD70D6"/>
    <w:rsid w:val="00BE0739"/>
    <w:rsid w:val="00BE0911"/>
    <w:rsid w:val="00BE16B1"/>
    <w:rsid w:val="00BE1A3E"/>
    <w:rsid w:val="00BE1CAC"/>
    <w:rsid w:val="00BE1DB6"/>
    <w:rsid w:val="00BE293E"/>
    <w:rsid w:val="00BE2A26"/>
    <w:rsid w:val="00BE2B33"/>
    <w:rsid w:val="00BE2B76"/>
    <w:rsid w:val="00BE30D3"/>
    <w:rsid w:val="00BE380D"/>
    <w:rsid w:val="00BE3DBF"/>
    <w:rsid w:val="00BE4722"/>
    <w:rsid w:val="00BE56D2"/>
    <w:rsid w:val="00BE5808"/>
    <w:rsid w:val="00BE599D"/>
    <w:rsid w:val="00BE5A74"/>
    <w:rsid w:val="00BE5B38"/>
    <w:rsid w:val="00BE64E6"/>
    <w:rsid w:val="00BE6F3A"/>
    <w:rsid w:val="00BE758C"/>
    <w:rsid w:val="00BE7FF8"/>
    <w:rsid w:val="00BF0F61"/>
    <w:rsid w:val="00BF0FD1"/>
    <w:rsid w:val="00BF1282"/>
    <w:rsid w:val="00BF15DC"/>
    <w:rsid w:val="00BF184A"/>
    <w:rsid w:val="00BF1A2F"/>
    <w:rsid w:val="00BF1C07"/>
    <w:rsid w:val="00BF24ED"/>
    <w:rsid w:val="00BF26CF"/>
    <w:rsid w:val="00BF2B06"/>
    <w:rsid w:val="00BF2DD5"/>
    <w:rsid w:val="00BF36FA"/>
    <w:rsid w:val="00BF4395"/>
    <w:rsid w:val="00BF496B"/>
    <w:rsid w:val="00BF4C7E"/>
    <w:rsid w:val="00BF4FC9"/>
    <w:rsid w:val="00BF5793"/>
    <w:rsid w:val="00BF5B78"/>
    <w:rsid w:val="00BF5C9B"/>
    <w:rsid w:val="00BF5D33"/>
    <w:rsid w:val="00BF5ED6"/>
    <w:rsid w:val="00BF63AF"/>
    <w:rsid w:val="00BF70A2"/>
    <w:rsid w:val="00BF7268"/>
    <w:rsid w:val="00BF7C1C"/>
    <w:rsid w:val="00BF7C6A"/>
    <w:rsid w:val="00BF7D4A"/>
    <w:rsid w:val="00C00440"/>
    <w:rsid w:val="00C00906"/>
    <w:rsid w:val="00C00EE1"/>
    <w:rsid w:val="00C02120"/>
    <w:rsid w:val="00C02136"/>
    <w:rsid w:val="00C0233A"/>
    <w:rsid w:val="00C02806"/>
    <w:rsid w:val="00C02F82"/>
    <w:rsid w:val="00C0336C"/>
    <w:rsid w:val="00C034DE"/>
    <w:rsid w:val="00C038FE"/>
    <w:rsid w:val="00C039A0"/>
    <w:rsid w:val="00C03BCF"/>
    <w:rsid w:val="00C0420A"/>
    <w:rsid w:val="00C04741"/>
    <w:rsid w:val="00C04AD0"/>
    <w:rsid w:val="00C04DD1"/>
    <w:rsid w:val="00C05794"/>
    <w:rsid w:val="00C05BC1"/>
    <w:rsid w:val="00C05E5A"/>
    <w:rsid w:val="00C061AD"/>
    <w:rsid w:val="00C061D0"/>
    <w:rsid w:val="00C0709C"/>
    <w:rsid w:val="00C0740E"/>
    <w:rsid w:val="00C07F1C"/>
    <w:rsid w:val="00C10141"/>
    <w:rsid w:val="00C1046E"/>
    <w:rsid w:val="00C1080E"/>
    <w:rsid w:val="00C1092F"/>
    <w:rsid w:val="00C109F0"/>
    <w:rsid w:val="00C10BC2"/>
    <w:rsid w:val="00C10E40"/>
    <w:rsid w:val="00C10E66"/>
    <w:rsid w:val="00C11202"/>
    <w:rsid w:val="00C1123D"/>
    <w:rsid w:val="00C11E3E"/>
    <w:rsid w:val="00C11EEB"/>
    <w:rsid w:val="00C124D2"/>
    <w:rsid w:val="00C13793"/>
    <w:rsid w:val="00C13897"/>
    <w:rsid w:val="00C1394F"/>
    <w:rsid w:val="00C13AD0"/>
    <w:rsid w:val="00C13B19"/>
    <w:rsid w:val="00C14565"/>
    <w:rsid w:val="00C14796"/>
    <w:rsid w:val="00C148C4"/>
    <w:rsid w:val="00C148EF"/>
    <w:rsid w:val="00C14F7E"/>
    <w:rsid w:val="00C151CC"/>
    <w:rsid w:val="00C15AB6"/>
    <w:rsid w:val="00C15CB4"/>
    <w:rsid w:val="00C15CDB"/>
    <w:rsid w:val="00C15F62"/>
    <w:rsid w:val="00C168C8"/>
    <w:rsid w:val="00C16B3A"/>
    <w:rsid w:val="00C16BBA"/>
    <w:rsid w:val="00C16FE5"/>
    <w:rsid w:val="00C17664"/>
    <w:rsid w:val="00C178F3"/>
    <w:rsid w:val="00C179A9"/>
    <w:rsid w:val="00C17F13"/>
    <w:rsid w:val="00C2040F"/>
    <w:rsid w:val="00C20824"/>
    <w:rsid w:val="00C209AF"/>
    <w:rsid w:val="00C20D9D"/>
    <w:rsid w:val="00C21314"/>
    <w:rsid w:val="00C2133C"/>
    <w:rsid w:val="00C213F2"/>
    <w:rsid w:val="00C217C0"/>
    <w:rsid w:val="00C21D22"/>
    <w:rsid w:val="00C22194"/>
    <w:rsid w:val="00C22936"/>
    <w:rsid w:val="00C22C1B"/>
    <w:rsid w:val="00C23076"/>
    <w:rsid w:val="00C234FE"/>
    <w:rsid w:val="00C2438E"/>
    <w:rsid w:val="00C245AA"/>
    <w:rsid w:val="00C24E5E"/>
    <w:rsid w:val="00C2556A"/>
    <w:rsid w:val="00C25817"/>
    <w:rsid w:val="00C25B87"/>
    <w:rsid w:val="00C2648B"/>
    <w:rsid w:val="00C26CA1"/>
    <w:rsid w:val="00C2768D"/>
    <w:rsid w:val="00C27753"/>
    <w:rsid w:val="00C277E4"/>
    <w:rsid w:val="00C27908"/>
    <w:rsid w:val="00C27970"/>
    <w:rsid w:val="00C3037F"/>
    <w:rsid w:val="00C305FD"/>
    <w:rsid w:val="00C306BA"/>
    <w:rsid w:val="00C30A78"/>
    <w:rsid w:val="00C31044"/>
    <w:rsid w:val="00C315A1"/>
    <w:rsid w:val="00C31678"/>
    <w:rsid w:val="00C31711"/>
    <w:rsid w:val="00C3232F"/>
    <w:rsid w:val="00C324A5"/>
    <w:rsid w:val="00C33023"/>
    <w:rsid w:val="00C333EE"/>
    <w:rsid w:val="00C33440"/>
    <w:rsid w:val="00C33880"/>
    <w:rsid w:val="00C338AC"/>
    <w:rsid w:val="00C34098"/>
    <w:rsid w:val="00C341FC"/>
    <w:rsid w:val="00C34468"/>
    <w:rsid w:val="00C34522"/>
    <w:rsid w:val="00C346B6"/>
    <w:rsid w:val="00C34A4A"/>
    <w:rsid w:val="00C34D5F"/>
    <w:rsid w:val="00C34D6D"/>
    <w:rsid w:val="00C35244"/>
    <w:rsid w:val="00C3566F"/>
    <w:rsid w:val="00C35AA4"/>
    <w:rsid w:val="00C35D36"/>
    <w:rsid w:val="00C3662B"/>
    <w:rsid w:val="00C368FF"/>
    <w:rsid w:val="00C36C4C"/>
    <w:rsid w:val="00C37202"/>
    <w:rsid w:val="00C37A9F"/>
    <w:rsid w:val="00C37DB5"/>
    <w:rsid w:val="00C37EAF"/>
    <w:rsid w:val="00C40012"/>
    <w:rsid w:val="00C41238"/>
    <w:rsid w:val="00C4143D"/>
    <w:rsid w:val="00C41561"/>
    <w:rsid w:val="00C415A8"/>
    <w:rsid w:val="00C41DCA"/>
    <w:rsid w:val="00C41E05"/>
    <w:rsid w:val="00C41E21"/>
    <w:rsid w:val="00C43070"/>
    <w:rsid w:val="00C43784"/>
    <w:rsid w:val="00C43A9C"/>
    <w:rsid w:val="00C43CA4"/>
    <w:rsid w:val="00C43DA6"/>
    <w:rsid w:val="00C44244"/>
    <w:rsid w:val="00C44389"/>
    <w:rsid w:val="00C44554"/>
    <w:rsid w:val="00C44974"/>
    <w:rsid w:val="00C44AD8"/>
    <w:rsid w:val="00C4598A"/>
    <w:rsid w:val="00C45D39"/>
    <w:rsid w:val="00C46167"/>
    <w:rsid w:val="00C462E2"/>
    <w:rsid w:val="00C4646B"/>
    <w:rsid w:val="00C468D9"/>
    <w:rsid w:val="00C46A28"/>
    <w:rsid w:val="00C46A99"/>
    <w:rsid w:val="00C46F07"/>
    <w:rsid w:val="00C47918"/>
    <w:rsid w:val="00C503F9"/>
    <w:rsid w:val="00C50424"/>
    <w:rsid w:val="00C5082A"/>
    <w:rsid w:val="00C50A17"/>
    <w:rsid w:val="00C51BA0"/>
    <w:rsid w:val="00C51C1D"/>
    <w:rsid w:val="00C51D38"/>
    <w:rsid w:val="00C51F41"/>
    <w:rsid w:val="00C52591"/>
    <w:rsid w:val="00C526C5"/>
    <w:rsid w:val="00C5322B"/>
    <w:rsid w:val="00C534DB"/>
    <w:rsid w:val="00C5359C"/>
    <w:rsid w:val="00C5396C"/>
    <w:rsid w:val="00C53CF2"/>
    <w:rsid w:val="00C542CE"/>
    <w:rsid w:val="00C54383"/>
    <w:rsid w:val="00C54738"/>
    <w:rsid w:val="00C547F0"/>
    <w:rsid w:val="00C5499E"/>
    <w:rsid w:val="00C54DAD"/>
    <w:rsid w:val="00C54DF3"/>
    <w:rsid w:val="00C5608D"/>
    <w:rsid w:val="00C560C7"/>
    <w:rsid w:val="00C566E3"/>
    <w:rsid w:val="00C56984"/>
    <w:rsid w:val="00C56A2A"/>
    <w:rsid w:val="00C57346"/>
    <w:rsid w:val="00C5753E"/>
    <w:rsid w:val="00C578E0"/>
    <w:rsid w:val="00C57A5B"/>
    <w:rsid w:val="00C6022E"/>
    <w:rsid w:val="00C60385"/>
    <w:rsid w:val="00C60886"/>
    <w:rsid w:val="00C608FA"/>
    <w:rsid w:val="00C60D63"/>
    <w:rsid w:val="00C61440"/>
    <w:rsid w:val="00C615F1"/>
    <w:rsid w:val="00C616BA"/>
    <w:rsid w:val="00C61BA0"/>
    <w:rsid w:val="00C61D2A"/>
    <w:rsid w:val="00C61F16"/>
    <w:rsid w:val="00C61F4A"/>
    <w:rsid w:val="00C61FA5"/>
    <w:rsid w:val="00C6225D"/>
    <w:rsid w:val="00C624E0"/>
    <w:rsid w:val="00C626C5"/>
    <w:rsid w:val="00C63471"/>
    <w:rsid w:val="00C636FA"/>
    <w:rsid w:val="00C639FB"/>
    <w:rsid w:val="00C63AAD"/>
    <w:rsid w:val="00C6476E"/>
    <w:rsid w:val="00C64BA3"/>
    <w:rsid w:val="00C64FCE"/>
    <w:rsid w:val="00C65ED5"/>
    <w:rsid w:val="00C65FBA"/>
    <w:rsid w:val="00C67143"/>
    <w:rsid w:val="00C67169"/>
    <w:rsid w:val="00C67812"/>
    <w:rsid w:val="00C67FD1"/>
    <w:rsid w:val="00C702C1"/>
    <w:rsid w:val="00C7044C"/>
    <w:rsid w:val="00C705AA"/>
    <w:rsid w:val="00C70707"/>
    <w:rsid w:val="00C71460"/>
    <w:rsid w:val="00C71ACE"/>
    <w:rsid w:val="00C72152"/>
    <w:rsid w:val="00C724CB"/>
    <w:rsid w:val="00C7251E"/>
    <w:rsid w:val="00C7254F"/>
    <w:rsid w:val="00C72677"/>
    <w:rsid w:val="00C72929"/>
    <w:rsid w:val="00C72A76"/>
    <w:rsid w:val="00C72ADE"/>
    <w:rsid w:val="00C72CB7"/>
    <w:rsid w:val="00C72D3C"/>
    <w:rsid w:val="00C733A8"/>
    <w:rsid w:val="00C7361C"/>
    <w:rsid w:val="00C7386A"/>
    <w:rsid w:val="00C738E4"/>
    <w:rsid w:val="00C73C2A"/>
    <w:rsid w:val="00C73F47"/>
    <w:rsid w:val="00C74199"/>
    <w:rsid w:val="00C743B9"/>
    <w:rsid w:val="00C74AC2"/>
    <w:rsid w:val="00C74FCE"/>
    <w:rsid w:val="00C75041"/>
    <w:rsid w:val="00C753BF"/>
    <w:rsid w:val="00C765C2"/>
    <w:rsid w:val="00C7668B"/>
    <w:rsid w:val="00C76D05"/>
    <w:rsid w:val="00C77078"/>
    <w:rsid w:val="00C772F8"/>
    <w:rsid w:val="00C77548"/>
    <w:rsid w:val="00C77714"/>
    <w:rsid w:val="00C77DF8"/>
    <w:rsid w:val="00C80168"/>
    <w:rsid w:val="00C80DCC"/>
    <w:rsid w:val="00C8106F"/>
    <w:rsid w:val="00C81F66"/>
    <w:rsid w:val="00C8201A"/>
    <w:rsid w:val="00C835BE"/>
    <w:rsid w:val="00C83E0B"/>
    <w:rsid w:val="00C8455C"/>
    <w:rsid w:val="00C84BF6"/>
    <w:rsid w:val="00C85002"/>
    <w:rsid w:val="00C8514F"/>
    <w:rsid w:val="00C85474"/>
    <w:rsid w:val="00C85A35"/>
    <w:rsid w:val="00C863FA"/>
    <w:rsid w:val="00C8654A"/>
    <w:rsid w:val="00C867E4"/>
    <w:rsid w:val="00C86B84"/>
    <w:rsid w:val="00C86FF5"/>
    <w:rsid w:val="00C873C4"/>
    <w:rsid w:val="00C873D2"/>
    <w:rsid w:val="00C87638"/>
    <w:rsid w:val="00C87C79"/>
    <w:rsid w:val="00C90008"/>
    <w:rsid w:val="00C9006B"/>
    <w:rsid w:val="00C9008F"/>
    <w:rsid w:val="00C90242"/>
    <w:rsid w:val="00C902BC"/>
    <w:rsid w:val="00C903DB"/>
    <w:rsid w:val="00C9075E"/>
    <w:rsid w:val="00C908B2"/>
    <w:rsid w:val="00C90C77"/>
    <w:rsid w:val="00C91A8D"/>
    <w:rsid w:val="00C91C38"/>
    <w:rsid w:val="00C91CDD"/>
    <w:rsid w:val="00C92044"/>
    <w:rsid w:val="00C93036"/>
    <w:rsid w:val="00C93440"/>
    <w:rsid w:val="00C937BE"/>
    <w:rsid w:val="00C93BD0"/>
    <w:rsid w:val="00C93E9E"/>
    <w:rsid w:val="00C94007"/>
    <w:rsid w:val="00C94456"/>
    <w:rsid w:val="00C949FC"/>
    <w:rsid w:val="00C951B9"/>
    <w:rsid w:val="00C95319"/>
    <w:rsid w:val="00C958A1"/>
    <w:rsid w:val="00C96316"/>
    <w:rsid w:val="00C9687C"/>
    <w:rsid w:val="00C96E27"/>
    <w:rsid w:val="00C96FB8"/>
    <w:rsid w:val="00C97075"/>
    <w:rsid w:val="00C97D59"/>
    <w:rsid w:val="00CA02A6"/>
    <w:rsid w:val="00CA08A5"/>
    <w:rsid w:val="00CA1085"/>
    <w:rsid w:val="00CA1201"/>
    <w:rsid w:val="00CA1777"/>
    <w:rsid w:val="00CA1E3B"/>
    <w:rsid w:val="00CA20E1"/>
    <w:rsid w:val="00CA28CE"/>
    <w:rsid w:val="00CA294F"/>
    <w:rsid w:val="00CA2987"/>
    <w:rsid w:val="00CA2E0B"/>
    <w:rsid w:val="00CA449F"/>
    <w:rsid w:val="00CA453F"/>
    <w:rsid w:val="00CA4614"/>
    <w:rsid w:val="00CA4622"/>
    <w:rsid w:val="00CA4A94"/>
    <w:rsid w:val="00CA4C82"/>
    <w:rsid w:val="00CA4D1B"/>
    <w:rsid w:val="00CA4FCA"/>
    <w:rsid w:val="00CA4FF8"/>
    <w:rsid w:val="00CA50AC"/>
    <w:rsid w:val="00CA55C9"/>
    <w:rsid w:val="00CA55DA"/>
    <w:rsid w:val="00CA5633"/>
    <w:rsid w:val="00CA5762"/>
    <w:rsid w:val="00CA5B11"/>
    <w:rsid w:val="00CA5D4F"/>
    <w:rsid w:val="00CA693C"/>
    <w:rsid w:val="00CA6DA8"/>
    <w:rsid w:val="00CA7623"/>
    <w:rsid w:val="00CA7728"/>
    <w:rsid w:val="00CA7784"/>
    <w:rsid w:val="00CA798E"/>
    <w:rsid w:val="00CA7CB8"/>
    <w:rsid w:val="00CA7D00"/>
    <w:rsid w:val="00CA7E3C"/>
    <w:rsid w:val="00CB0D1A"/>
    <w:rsid w:val="00CB0F89"/>
    <w:rsid w:val="00CB10BA"/>
    <w:rsid w:val="00CB143F"/>
    <w:rsid w:val="00CB176A"/>
    <w:rsid w:val="00CB18A0"/>
    <w:rsid w:val="00CB18D0"/>
    <w:rsid w:val="00CB1D6D"/>
    <w:rsid w:val="00CB1F7F"/>
    <w:rsid w:val="00CB2190"/>
    <w:rsid w:val="00CB2880"/>
    <w:rsid w:val="00CB2A3D"/>
    <w:rsid w:val="00CB2CEF"/>
    <w:rsid w:val="00CB2FC3"/>
    <w:rsid w:val="00CB33D2"/>
    <w:rsid w:val="00CB3596"/>
    <w:rsid w:val="00CB3855"/>
    <w:rsid w:val="00CB3926"/>
    <w:rsid w:val="00CB4440"/>
    <w:rsid w:val="00CB4825"/>
    <w:rsid w:val="00CB50F8"/>
    <w:rsid w:val="00CB579C"/>
    <w:rsid w:val="00CB5AD8"/>
    <w:rsid w:val="00CB5B48"/>
    <w:rsid w:val="00CB5CEB"/>
    <w:rsid w:val="00CB6427"/>
    <w:rsid w:val="00CB65A0"/>
    <w:rsid w:val="00CB6692"/>
    <w:rsid w:val="00CB671F"/>
    <w:rsid w:val="00CB68C0"/>
    <w:rsid w:val="00CB6A22"/>
    <w:rsid w:val="00CB7040"/>
    <w:rsid w:val="00CB75D0"/>
    <w:rsid w:val="00CB7CEA"/>
    <w:rsid w:val="00CC1364"/>
    <w:rsid w:val="00CC197C"/>
    <w:rsid w:val="00CC1E1D"/>
    <w:rsid w:val="00CC25CC"/>
    <w:rsid w:val="00CC2CD9"/>
    <w:rsid w:val="00CC3825"/>
    <w:rsid w:val="00CC3AB2"/>
    <w:rsid w:val="00CC3CA6"/>
    <w:rsid w:val="00CC3DDB"/>
    <w:rsid w:val="00CC40E1"/>
    <w:rsid w:val="00CC47E3"/>
    <w:rsid w:val="00CC48C1"/>
    <w:rsid w:val="00CC4980"/>
    <w:rsid w:val="00CC4BA3"/>
    <w:rsid w:val="00CC4FB0"/>
    <w:rsid w:val="00CC5CA8"/>
    <w:rsid w:val="00CC6554"/>
    <w:rsid w:val="00CC6E6C"/>
    <w:rsid w:val="00CC6F9B"/>
    <w:rsid w:val="00CC6FCE"/>
    <w:rsid w:val="00CC711E"/>
    <w:rsid w:val="00CC7597"/>
    <w:rsid w:val="00CC75F5"/>
    <w:rsid w:val="00CC7DA7"/>
    <w:rsid w:val="00CD0245"/>
    <w:rsid w:val="00CD093B"/>
    <w:rsid w:val="00CD09A6"/>
    <w:rsid w:val="00CD0C8B"/>
    <w:rsid w:val="00CD0CAF"/>
    <w:rsid w:val="00CD0DE9"/>
    <w:rsid w:val="00CD0E84"/>
    <w:rsid w:val="00CD0E86"/>
    <w:rsid w:val="00CD0F2D"/>
    <w:rsid w:val="00CD12A6"/>
    <w:rsid w:val="00CD1478"/>
    <w:rsid w:val="00CD1551"/>
    <w:rsid w:val="00CD1753"/>
    <w:rsid w:val="00CD194D"/>
    <w:rsid w:val="00CD1985"/>
    <w:rsid w:val="00CD1B89"/>
    <w:rsid w:val="00CD1CB1"/>
    <w:rsid w:val="00CD2062"/>
    <w:rsid w:val="00CD27E2"/>
    <w:rsid w:val="00CD2E72"/>
    <w:rsid w:val="00CD36D3"/>
    <w:rsid w:val="00CD3714"/>
    <w:rsid w:val="00CD3764"/>
    <w:rsid w:val="00CD3970"/>
    <w:rsid w:val="00CD3A10"/>
    <w:rsid w:val="00CD3EE7"/>
    <w:rsid w:val="00CD408B"/>
    <w:rsid w:val="00CD4244"/>
    <w:rsid w:val="00CD4590"/>
    <w:rsid w:val="00CD465A"/>
    <w:rsid w:val="00CD469C"/>
    <w:rsid w:val="00CD489D"/>
    <w:rsid w:val="00CD4B01"/>
    <w:rsid w:val="00CD4B2E"/>
    <w:rsid w:val="00CD4E18"/>
    <w:rsid w:val="00CD4F7A"/>
    <w:rsid w:val="00CD58D8"/>
    <w:rsid w:val="00CD5BF3"/>
    <w:rsid w:val="00CD60AB"/>
    <w:rsid w:val="00CD64C1"/>
    <w:rsid w:val="00CD6771"/>
    <w:rsid w:val="00CD6A29"/>
    <w:rsid w:val="00CD71A1"/>
    <w:rsid w:val="00CD7E73"/>
    <w:rsid w:val="00CD7F7A"/>
    <w:rsid w:val="00CE001A"/>
    <w:rsid w:val="00CE03AE"/>
    <w:rsid w:val="00CE0722"/>
    <w:rsid w:val="00CE0A0D"/>
    <w:rsid w:val="00CE0D7F"/>
    <w:rsid w:val="00CE100D"/>
    <w:rsid w:val="00CE1248"/>
    <w:rsid w:val="00CE132C"/>
    <w:rsid w:val="00CE13FF"/>
    <w:rsid w:val="00CE190B"/>
    <w:rsid w:val="00CE1E78"/>
    <w:rsid w:val="00CE264E"/>
    <w:rsid w:val="00CE2BB1"/>
    <w:rsid w:val="00CE2FF4"/>
    <w:rsid w:val="00CE3341"/>
    <w:rsid w:val="00CE3817"/>
    <w:rsid w:val="00CE3864"/>
    <w:rsid w:val="00CE416B"/>
    <w:rsid w:val="00CE476E"/>
    <w:rsid w:val="00CE4928"/>
    <w:rsid w:val="00CE5477"/>
    <w:rsid w:val="00CE5A12"/>
    <w:rsid w:val="00CE5B2B"/>
    <w:rsid w:val="00CE63FC"/>
    <w:rsid w:val="00CE664A"/>
    <w:rsid w:val="00CE680E"/>
    <w:rsid w:val="00CE6929"/>
    <w:rsid w:val="00CE69DE"/>
    <w:rsid w:val="00CE6DD8"/>
    <w:rsid w:val="00CE6FE4"/>
    <w:rsid w:val="00CE7133"/>
    <w:rsid w:val="00CE7166"/>
    <w:rsid w:val="00CE7522"/>
    <w:rsid w:val="00CE7823"/>
    <w:rsid w:val="00CE7A67"/>
    <w:rsid w:val="00CE7B37"/>
    <w:rsid w:val="00CE7DDC"/>
    <w:rsid w:val="00CF07F1"/>
    <w:rsid w:val="00CF0BDC"/>
    <w:rsid w:val="00CF0C15"/>
    <w:rsid w:val="00CF0ED7"/>
    <w:rsid w:val="00CF0EE4"/>
    <w:rsid w:val="00CF152D"/>
    <w:rsid w:val="00CF1906"/>
    <w:rsid w:val="00CF1ACF"/>
    <w:rsid w:val="00CF20FA"/>
    <w:rsid w:val="00CF239C"/>
    <w:rsid w:val="00CF27C9"/>
    <w:rsid w:val="00CF290B"/>
    <w:rsid w:val="00CF395E"/>
    <w:rsid w:val="00CF3B17"/>
    <w:rsid w:val="00CF4584"/>
    <w:rsid w:val="00CF4C32"/>
    <w:rsid w:val="00CF5032"/>
    <w:rsid w:val="00CF503E"/>
    <w:rsid w:val="00CF5119"/>
    <w:rsid w:val="00CF5294"/>
    <w:rsid w:val="00CF58A0"/>
    <w:rsid w:val="00CF5A6E"/>
    <w:rsid w:val="00CF5C6C"/>
    <w:rsid w:val="00CF5C6E"/>
    <w:rsid w:val="00CF5CAF"/>
    <w:rsid w:val="00CF643B"/>
    <w:rsid w:val="00CF659D"/>
    <w:rsid w:val="00CF699B"/>
    <w:rsid w:val="00CF6B6A"/>
    <w:rsid w:val="00CF7978"/>
    <w:rsid w:val="00CF79D8"/>
    <w:rsid w:val="00CF7B16"/>
    <w:rsid w:val="00CF7C09"/>
    <w:rsid w:val="00CF7DFD"/>
    <w:rsid w:val="00D002D2"/>
    <w:rsid w:val="00D003AE"/>
    <w:rsid w:val="00D0184C"/>
    <w:rsid w:val="00D01C3D"/>
    <w:rsid w:val="00D01ED4"/>
    <w:rsid w:val="00D020F1"/>
    <w:rsid w:val="00D02161"/>
    <w:rsid w:val="00D02567"/>
    <w:rsid w:val="00D026BC"/>
    <w:rsid w:val="00D036F5"/>
    <w:rsid w:val="00D04308"/>
    <w:rsid w:val="00D04C91"/>
    <w:rsid w:val="00D04E17"/>
    <w:rsid w:val="00D050BB"/>
    <w:rsid w:val="00D053D2"/>
    <w:rsid w:val="00D0568E"/>
    <w:rsid w:val="00D05749"/>
    <w:rsid w:val="00D05987"/>
    <w:rsid w:val="00D05A24"/>
    <w:rsid w:val="00D05B00"/>
    <w:rsid w:val="00D05C72"/>
    <w:rsid w:val="00D068FB"/>
    <w:rsid w:val="00D069BC"/>
    <w:rsid w:val="00D06BB4"/>
    <w:rsid w:val="00D06C68"/>
    <w:rsid w:val="00D06CCB"/>
    <w:rsid w:val="00D06E2C"/>
    <w:rsid w:val="00D06EC6"/>
    <w:rsid w:val="00D07346"/>
    <w:rsid w:val="00D07758"/>
    <w:rsid w:val="00D07CA6"/>
    <w:rsid w:val="00D101E7"/>
    <w:rsid w:val="00D10762"/>
    <w:rsid w:val="00D10EC9"/>
    <w:rsid w:val="00D11657"/>
    <w:rsid w:val="00D11C3C"/>
    <w:rsid w:val="00D11E42"/>
    <w:rsid w:val="00D12CA8"/>
    <w:rsid w:val="00D13185"/>
    <w:rsid w:val="00D13472"/>
    <w:rsid w:val="00D134B6"/>
    <w:rsid w:val="00D135CA"/>
    <w:rsid w:val="00D135D5"/>
    <w:rsid w:val="00D138DD"/>
    <w:rsid w:val="00D13AD7"/>
    <w:rsid w:val="00D13C9F"/>
    <w:rsid w:val="00D13D56"/>
    <w:rsid w:val="00D146CB"/>
    <w:rsid w:val="00D14B1D"/>
    <w:rsid w:val="00D150A0"/>
    <w:rsid w:val="00D15581"/>
    <w:rsid w:val="00D163FE"/>
    <w:rsid w:val="00D1675C"/>
    <w:rsid w:val="00D16D7A"/>
    <w:rsid w:val="00D16DBB"/>
    <w:rsid w:val="00D17994"/>
    <w:rsid w:val="00D17D97"/>
    <w:rsid w:val="00D202BB"/>
    <w:rsid w:val="00D20686"/>
    <w:rsid w:val="00D208D4"/>
    <w:rsid w:val="00D2109D"/>
    <w:rsid w:val="00D21200"/>
    <w:rsid w:val="00D213B4"/>
    <w:rsid w:val="00D221EC"/>
    <w:rsid w:val="00D22F56"/>
    <w:rsid w:val="00D23003"/>
    <w:rsid w:val="00D2319B"/>
    <w:rsid w:val="00D23830"/>
    <w:rsid w:val="00D249E8"/>
    <w:rsid w:val="00D24EE2"/>
    <w:rsid w:val="00D253C2"/>
    <w:rsid w:val="00D25628"/>
    <w:rsid w:val="00D25C04"/>
    <w:rsid w:val="00D26457"/>
    <w:rsid w:val="00D26A4E"/>
    <w:rsid w:val="00D2717A"/>
    <w:rsid w:val="00D27A19"/>
    <w:rsid w:val="00D27C2F"/>
    <w:rsid w:val="00D27C5E"/>
    <w:rsid w:val="00D3048A"/>
    <w:rsid w:val="00D30702"/>
    <w:rsid w:val="00D308C6"/>
    <w:rsid w:val="00D30D82"/>
    <w:rsid w:val="00D31C83"/>
    <w:rsid w:val="00D32737"/>
    <w:rsid w:val="00D32B29"/>
    <w:rsid w:val="00D33007"/>
    <w:rsid w:val="00D33018"/>
    <w:rsid w:val="00D339CC"/>
    <w:rsid w:val="00D33EC5"/>
    <w:rsid w:val="00D342FF"/>
    <w:rsid w:val="00D34FD4"/>
    <w:rsid w:val="00D350BA"/>
    <w:rsid w:val="00D352F3"/>
    <w:rsid w:val="00D35457"/>
    <w:rsid w:val="00D355A6"/>
    <w:rsid w:val="00D36277"/>
    <w:rsid w:val="00D36A5C"/>
    <w:rsid w:val="00D36D54"/>
    <w:rsid w:val="00D36E5E"/>
    <w:rsid w:val="00D379C0"/>
    <w:rsid w:val="00D37E6C"/>
    <w:rsid w:val="00D40130"/>
    <w:rsid w:val="00D40416"/>
    <w:rsid w:val="00D40495"/>
    <w:rsid w:val="00D4138C"/>
    <w:rsid w:val="00D417EE"/>
    <w:rsid w:val="00D418A2"/>
    <w:rsid w:val="00D41CF4"/>
    <w:rsid w:val="00D41D02"/>
    <w:rsid w:val="00D41F0F"/>
    <w:rsid w:val="00D42026"/>
    <w:rsid w:val="00D421FA"/>
    <w:rsid w:val="00D423FD"/>
    <w:rsid w:val="00D425C9"/>
    <w:rsid w:val="00D425D5"/>
    <w:rsid w:val="00D4284C"/>
    <w:rsid w:val="00D42C27"/>
    <w:rsid w:val="00D43E7B"/>
    <w:rsid w:val="00D441BA"/>
    <w:rsid w:val="00D4451F"/>
    <w:rsid w:val="00D4475A"/>
    <w:rsid w:val="00D44BA1"/>
    <w:rsid w:val="00D44F6A"/>
    <w:rsid w:val="00D4509A"/>
    <w:rsid w:val="00D451CA"/>
    <w:rsid w:val="00D451D1"/>
    <w:rsid w:val="00D456A3"/>
    <w:rsid w:val="00D46192"/>
    <w:rsid w:val="00D461C2"/>
    <w:rsid w:val="00D4624D"/>
    <w:rsid w:val="00D46322"/>
    <w:rsid w:val="00D46AB1"/>
    <w:rsid w:val="00D46B56"/>
    <w:rsid w:val="00D46BA1"/>
    <w:rsid w:val="00D47639"/>
    <w:rsid w:val="00D4765D"/>
    <w:rsid w:val="00D47AC1"/>
    <w:rsid w:val="00D50244"/>
    <w:rsid w:val="00D507A3"/>
    <w:rsid w:val="00D50857"/>
    <w:rsid w:val="00D50D0B"/>
    <w:rsid w:val="00D50D84"/>
    <w:rsid w:val="00D51ADD"/>
    <w:rsid w:val="00D51B2F"/>
    <w:rsid w:val="00D51BF5"/>
    <w:rsid w:val="00D51F24"/>
    <w:rsid w:val="00D52298"/>
    <w:rsid w:val="00D522BB"/>
    <w:rsid w:val="00D52844"/>
    <w:rsid w:val="00D52CAB"/>
    <w:rsid w:val="00D52DC2"/>
    <w:rsid w:val="00D5340C"/>
    <w:rsid w:val="00D53B91"/>
    <w:rsid w:val="00D53B99"/>
    <w:rsid w:val="00D545BA"/>
    <w:rsid w:val="00D55432"/>
    <w:rsid w:val="00D5554F"/>
    <w:rsid w:val="00D557E5"/>
    <w:rsid w:val="00D55B27"/>
    <w:rsid w:val="00D55CC3"/>
    <w:rsid w:val="00D55E75"/>
    <w:rsid w:val="00D56134"/>
    <w:rsid w:val="00D56566"/>
    <w:rsid w:val="00D5678F"/>
    <w:rsid w:val="00D572DB"/>
    <w:rsid w:val="00D57335"/>
    <w:rsid w:val="00D5788D"/>
    <w:rsid w:val="00D57A84"/>
    <w:rsid w:val="00D57C33"/>
    <w:rsid w:val="00D57CA6"/>
    <w:rsid w:val="00D6000F"/>
    <w:rsid w:val="00D60641"/>
    <w:rsid w:val="00D607C0"/>
    <w:rsid w:val="00D6081D"/>
    <w:rsid w:val="00D60949"/>
    <w:rsid w:val="00D610D2"/>
    <w:rsid w:val="00D61891"/>
    <w:rsid w:val="00D61B10"/>
    <w:rsid w:val="00D61CD1"/>
    <w:rsid w:val="00D622F6"/>
    <w:rsid w:val="00D62537"/>
    <w:rsid w:val="00D62717"/>
    <w:rsid w:val="00D6278A"/>
    <w:rsid w:val="00D63538"/>
    <w:rsid w:val="00D6358B"/>
    <w:rsid w:val="00D6402F"/>
    <w:rsid w:val="00D64241"/>
    <w:rsid w:val="00D645E8"/>
    <w:rsid w:val="00D64BE4"/>
    <w:rsid w:val="00D64E67"/>
    <w:rsid w:val="00D64EA8"/>
    <w:rsid w:val="00D650C4"/>
    <w:rsid w:val="00D651D0"/>
    <w:rsid w:val="00D6533A"/>
    <w:rsid w:val="00D654DB"/>
    <w:rsid w:val="00D65895"/>
    <w:rsid w:val="00D65B79"/>
    <w:rsid w:val="00D65C37"/>
    <w:rsid w:val="00D65E85"/>
    <w:rsid w:val="00D65ED3"/>
    <w:rsid w:val="00D66400"/>
    <w:rsid w:val="00D66511"/>
    <w:rsid w:val="00D665B8"/>
    <w:rsid w:val="00D66A5B"/>
    <w:rsid w:val="00D66ECC"/>
    <w:rsid w:val="00D66EF1"/>
    <w:rsid w:val="00D6709E"/>
    <w:rsid w:val="00D67173"/>
    <w:rsid w:val="00D70253"/>
    <w:rsid w:val="00D70506"/>
    <w:rsid w:val="00D70590"/>
    <w:rsid w:val="00D7075C"/>
    <w:rsid w:val="00D70AC1"/>
    <w:rsid w:val="00D70B7C"/>
    <w:rsid w:val="00D71963"/>
    <w:rsid w:val="00D72008"/>
    <w:rsid w:val="00D72A07"/>
    <w:rsid w:val="00D72C7F"/>
    <w:rsid w:val="00D7311D"/>
    <w:rsid w:val="00D73166"/>
    <w:rsid w:val="00D73490"/>
    <w:rsid w:val="00D73EAD"/>
    <w:rsid w:val="00D740CE"/>
    <w:rsid w:val="00D75488"/>
    <w:rsid w:val="00D75A4F"/>
    <w:rsid w:val="00D76159"/>
    <w:rsid w:val="00D7650F"/>
    <w:rsid w:val="00D76525"/>
    <w:rsid w:val="00D76FF6"/>
    <w:rsid w:val="00D77308"/>
    <w:rsid w:val="00D77427"/>
    <w:rsid w:val="00D80C63"/>
    <w:rsid w:val="00D81E09"/>
    <w:rsid w:val="00D8213A"/>
    <w:rsid w:val="00D82961"/>
    <w:rsid w:val="00D8335D"/>
    <w:rsid w:val="00D837F6"/>
    <w:rsid w:val="00D83CCB"/>
    <w:rsid w:val="00D83D2D"/>
    <w:rsid w:val="00D841FD"/>
    <w:rsid w:val="00D84329"/>
    <w:rsid w:val="00D84F54"/>
    <w:rsid w:val="00D8506D"/>
    <w:rsid w:val="00D86389"/>
    <w:rsid w:val="00D8686C"/>
    <w:rsid w:val="00D86ACF"/>
    <w:rsid w:val="00D86CA0"/>
    <w:rsid w:val="00D86E07"/>
    <w:rsid w:val="00D87329"/>
    <w:rsid w:val="00D87A08"/>
    <w:rsid w:val="00D90378"/>
    <w:rsid w:val="00D904EC"/>
    <w:rsid w:val="00D90F11"/>
    <w:rsid w:val="00D913CE"/>
    <w:rsid w:val="00D91810"/>
    <w:rsid w:val="00D91C0F"/>
    <w:rsid w:val="00D91D4D"/>
    <w:rsid w:val="00D91F8F"/>
    <w:rsid w:val="00D9213F"/>
    <w:rsid w:val="00D921AE"/>
    <w:rsid w:val="00D92DF4"/>
    <w:rsid w:val="00D93290"/>
    <w:rsid w:val="00D9348B"/>
    <w:rsid w:val="00D9387C"/>
    <w:rsid w:val="00D9431F"/>
    <w:rsid w:val="00D944EE"/>
    <w:rsid w:val="00D9463C"/>
    <w:rsid w:val="00D94852"/>
    <w:rsid w:val="00D94B70"/>
    <w:rsid w:val="00D955D2"/>
    <w:rsid w:val="00D95A03"/>
    <w:rsid w:val="00D95DDC"/>
    <w:rsid w:val="00D9663D"/>
    <w:rsid w:val="00D96789"/>
    <w:rsid w:val="00D96F67"/>
    <w:rsid w:val="00D97776"/>
    <w:rsid w:val="00DA0207"/>
    <w:rsid w:val="00DA06D5"/>
    <w:rsid w:val="00DA07AA"/>
    <w:rsid w:val="00DA106F"/>
    <w:rsid w:val="00DA12B8"/>
    <w:rsid w:val="00DA13B5"/>
    <w:rsid w:val="00DA1EEB"/>
    <w:rsid w:val="00DA2506"/>
    <w:rsid w:val="00DA2566"/>
    <w:rsid w:val="00DA37FA"/>
    <w:rsid w:val="00DA38B4"/>
    <w:rsid w:val="00DA4176"/>
    <w:rsid w:val="00DA41B3"/>
    <w:rsid w:val="00DA42FC"/>
    <w:rsid w:val="00DA4474"/>
    <w:rsid w:val="00DA465A"/>
    <w:rsid w:val="00DA4872"/>
    <w:rsid w:val="00DA4E63"/>
    <w:rsid w:val="00DA51B5"/>
    <w:rsid w:val="00DA525B"/>
    <w:rsid w:val="00DA536D"/>
    <w:rsid w:val="00DA54CE"/>
    <w:rsid w:val="00DA5B82"/>
    <w:rsid w:val="00DA67EB"/>
    <w:rsid w:val="00DA6847"/>
    <w:rsid w:val="00DA723B"/>
    <w:rsid w:val="00DA7485"/>
    <w:rsid w:val="00DA7DBA"/>
    <w:rsid w:val="00DB006A"/>
    <w:rsid w:val="00DB00BD"/>
    <w:rsid w:val="00DB0428"/>
    <w:rsid w:val="00DB04C3"/>
    <w:rsid w:val="00DB0694"/>
    <w:rsid w:val="00DB069A"/>
    <w:rsid w:val="00DB08A1"/>
    <w:rsid w:val="00DB0A21"/>
    <w:rsid w:val="00DB0F03"/>
    <w:rsid w:val="00DB1142"/>
    <w:rsid w:val="00DB12B9"/>
    <w:rsid w:val="00DB1A28"/>
    <w:rsid w:val="00DB1DAC"/>
    <w:rsid w:val="00DB2F7D"/>
    <w:rsid w:val="00DB3254"/>
    <w:rsid w:val="00DB32BD"/>
    <w:rsid w:val="00DB3840"/>
    <w:rsid w:val="00DB3B7C"/>
    <w:rsid w:val="00DB3F27"/>
    <w:rsid w:val="00DB4861"/>
    <w:rsid w:val="00DB492E"/>
    <w:rsid w:val="00DB4D69"/>
    <w:rsid w:val="00DB4D93"/>
    <w:rsid w:val="00DB4EF6"/>
    <w:rsid w:val="00DB5CF0"/>
    <w:rsid w:val="00DB60CA"/>
    <w:rsid w:val="00DB6199"/>
    <w:rsid w:val="00DB6400"/>
    <w:rsid w:val="00DB64BF"/>
    <w:rsid w:val="00DB6ABF"/>
    <w:rsid w:val="00DB6F41"/>
    <w:rsid w:val="00DB7441"/>
    <w:rsid w:val="00DB7552"/>
    <w:rsid w:val="00DB7740"/>
    <w:rsid w:val="00DB7C55"/>
    <w:rsid w:val="00DB7F1D"/>
    <w:rsid w:val="00DB7FA3"/>
    <w:rsid w:val="00DC026E"/>
    <w:rsid w:val="00DC0490"/>
    <w:rsid w:val="00DC0855"/>
    <w:rsid w:val="00DC1442"/>
    <w:rsid w:val="00DC1BB9"/>
    <w:rsid w:val="00DC1DF2"/>
    <w:rsid w:val="00DC203C"/>
    <w:rsid w:val="00DC2309"/>
    <w:rsid w:val="00DC2379"/>
    <w:rsid w:val="00DC2407"/>
    <w:rsid w:val="00DC2A52"/>
    <w:rsid w:val="00DC2DBF"/>
    <w:rsid w:val="00DC2ED9"/>
    <w:rsid w:val="00DC2F47"/>
    <w:rsid w:val="00DC3D63"/>
    <w:rsid w:val="00DC41FF"/>
    <w:rsid w:val="00DC4ECA"/>
    <w:rsid w:val="00DC54D7"/>
    <w:rsid w:val="00DC54EC"/>
    <w:rsid w:val="00DC5B19"/>
    <w:rsid w:val="00DC5C6E"/>
    <w:rsid w:val="00DC691E"/>
    <w:rsid w:val="00DC6B88"/>
    <w:rsid w:val="00DC6DB9"/>
    <w:rsid w:val="00DC7A37"/>
    <w:rsid w:val="00DC7CB8"/>
    <w:rsid w:val="00DD010D"/>
    <w:rsid w:val="00DD0A99"/>
    <w:rsid w:val="00DD0D8D"/>
    <w:rsid w:val="00DD0EA3"/>
    <w:rsid w:val="00DD0F49"/>
    <w:rsid w:val="00DD14F7"/>
    <w:rsid w:val="00DD18C1"/>
    <w:rsid w:val="00DD1F93"/>
    <w:rsid w:val="00DD2293"/>
    <w:rsid w:val="00DD2E81"/>
    <w:rsid w:val="00DD30AA"/>
    <w:rsid w:val="00DD33AF"/>
    <w:rsid w:val="00DD369C"/>
    <w:rsid w:val="00DD3847"/>
    <w:rsid w:val="00DD39D0"/>
    <w:rsid w:val="00DD3F9A"/>
    <w:rsid w:val="00DD41A0"/>
    <w:rsid w:val="00DD492D"/>
    <w:rsid w:val="00DD49CA"/>
    <w:rsid w:val="00DD4DA2"/>
    <w:rsid w:val="00DD4EB4"/>
    <w:rsid w:val="00DD51E3"/>
    <w:rsid w:val="00DD552F"/>
    <w:rsid w:val="00DD602E"/>
    <w:rsid w:val="00DD6261"/>
    <w:rsid w:val="00DD71BF"/>
    <w:rsid w:val="00DD7384"/>
    <w:rsid w:val="00DD73DC"/>
    <w:rsid w:val="00DD76F3"/>
    <w:rsid w:val="00DD76FA"/>
    <w:rsid w:val="00DD7DA7"/>
    <w:rsid w:val="00DE08A6"/>
    <w:rsid w:val="00DE0969"/>
    <w:rsid w:val="00DE14B8"/>
    <w:rsid w:val="00DE1A0E"/>
    <w:rsid w:val="00DE1E44"/>
    <w:rsid w:val="00DE24C6"/>
    <w:rsid w:val="00DE2665"/>
    <w:rsid w:val="00DE2B6A"/>
    <w:rsid w:val="00DE3433"/>
    <w:rsid w:val="00DE3749"/>
    <w:rsid w:val="00DE458F"/>
    <w:rsid w:val="00DE4742"/>
    <w:rsid w:val="00DE499D"/>
    <w:rsid w:val="00DE4C9B"/>
    <w:rsid w:val="00DE4EE0"/>
    <w:rsid w:val="00DE527C"/>
    <w:rsid w:val="00DE5427"/>
    <w:rsid w:val="00DE54EE"/>
    <w:rsid w:val="00DE569E"/>
    <w:rsid w:val="00DE5A9C"/>
    <w:rsid w:val="00DE5C75"/>
    <w:rsid w:val="00DE5CC1"/>
    <w:rsid w:val="00DE6124"/>
    <w:rsid w:val="00DE6150"/>
    <w:rsid w:val="00DE6DDF"/>
    <w:rsid w:val="00DE75AD"/>
    <w:rsid w:val="00DE7639"/>
    <w:rsid w:val="00DE7668"/>
    <w:rsid w:val="00DE7A88"/>
    <w:rsid w:val="00DE7DBB"/>
    <w:rsid w:val="00DE7F05"/>
    <w:rsid w:val="00DF012A"/>
    <w:rsid w:val="00DF02B9"/>
    <w:rsid w:val="00DF0505"/>
    <w:rsid w:val="00DF0BBF"/>
    <w:rsid w:val="00DF0F4A"/>
    <w:rsid w:val="00DF12CA"/>
    <w:rsid w:val="00DF1846"/>
    <w:rsid w:val="00DF1901"/>
    <w:rsid w:val="00DF1D66"/>
    <w:rsid w:val="00DF1E6E"/>
    <w:rsid w:val="00DF227E"/>
    <w:rsid w:val="00DF2469"/>
    <w:rsid w:val="00DF2771"/>
    <w:rsid w:val="00DF2BD2"/>
    <w:rsid w:val="00DF393E"/>
    <w:rsid w:val="00DF41F3"/>
    <w:rsid w:val="00DF49F6"/>
    <w:rsid w:val="00DF4C33"/>
    <w:rsid w:val="00DF4D28"/>
    <w:rsid w:val="00DF4EDD"/>
    <w:rsid w:val="00DF5446"/>
    <w:rsid w:val="00DF5696"/>
    <w:rsid w:val="00DF56D5"/>
    <w:rsid w:val="00DF5FB4"/>
    <w:rsid w:val="00DF67E1"/>
    <w:rsid w:val="00DF7242"/>
    <w:rsid w:val="00DF73AD"/>
    <w:rsid w:val="00E00639"/>
    <w:rsid w:val="00E00757"/>
    <w:rsid w:val="00E00937"/>
    <w:rsid w:val="00E01153"/>
    <w:rsid w:val="00E01942"/>
    <w:rsid w:val="00E01ABC"/>
    <w:rsid w:val="00E02737"/>
    <w:rsid w:val="00E033D2"/>
    <w:rsid w:val="00E037F4"/>
    <w:rsid w:val="00E03A9B"/>
    <w:rsid w:val="00E03AAD"/>
    <w:rsid w:val="00E04070"/>
    <w:rsid w:val="00E04715"/>
    <w:rsid w:val="00E048FA"/>
    <w:rsid w:val="00E051F2"/>
    <w:rsid w:val="00E0553F"/>
    <w:rsid w:val="00E05559"/>
    <w:rsid w:val="00E05CCD"/>
    <w:rsid w:val="00E06510"/>
    <w:rsid w:val="00E0656E"/>
    <w:rsid w:val="00E06E75"/>
    <w:rsid w:val="00E07250"/>
    <w:rsid w:val="00E072F0"/>
    <w:rsid w:val="00E078AD"/>
    <w:rsid w:val="00E07D3C"/>
    <w:rsid w:val="00E07F19"/>
    <w:rsid w:val="00E1064D"/>
    <w:rsid w:val="00E106A3"/>
    <w:rsid w:val="00E114C9"/>
    <w:rsid w:val="00E11562"/>
    <w:rsid w:val="00E11A43"/>
    <w:rsid w:val="00E11A93"/>
    <w:rsid w:val="00E11F70"/>
    <w:rsid w:val="00E1264B"/>
    <w:rsid w:val="00E12795"/>
    <w:rsid w:val="00E12B68"/>
    <w:rsid w:val="00E12ECB"/>
    <w:rsid w:val="00E12ECD"/>
    <w:rsid w:val="00E13061"/>
    <w:rsid w:val="00E137A6"/>
    <w:rsid w:val="00E138A9"/>
    <w:rsid w:val="00E13ACB"/>
    <w:rsid w:val="00E14357"/>
    <w:rsid w:val="00E14482"/>
    <w:rsid w:val="00E15527"/>
    <w:rsid w:val="00E15819"/>
    <w:rsid w:val="00E15A23"/>
    <w:rsid w:val="00E15B92"/>
    <w:rsid w:val="00E161D1"/>
    <w:rsid w:val="00E1626A"/>
    <w:rsid w:val="00E1634E"/>
    <w:rsid w:val="00E163C8"/>
    <w:rsid w:val="00E16ADA"/>
    <w:rsid w:val="00E16AE5"/>
    <w:rsid w:val="00E16EA0"/>
    <w:rsid w:val="00E177FF"/>
    <w:rsid w:val="00E17B32"/>
    <w:rsid w:val="00E17B97"/>
    <w:rsid w:val="00E17C01"/>
    <w:rsid w:val="00E17C2E"/>
    <w:rsid w:val="00E2067F"/>
    <w:rsid w:val="00E206A1"/>
    <w:rsid w:val="00E209DD"/>
    <w:rsid w:val="00E20AED"/>
    <w:rsid w:val="00E20CB7"/>
    <w:rsid w:val="00E215CC"/>
    <w:rsid w:val="00E21BE7"/>
    <w:rsid w:val="00E21D19"/>
    <w:rsid w:val="00E2209F"/>
    <w:rsid w:val="00E221BB"/>
    <w:rsid w:val="00E222A6"/>
    <w:rsid w:val="00E222FA"/>
    <w:rsid w:val="00E22425"/>
    <w:rsid w:val="00E22D30"/>
    <w:rsid w:val="00E22FC5"/>
    <w:rsid w:val="00E23050"/>
    <w:rsid w:val="00E237A3"/>
    <w:rsid w:val="00E23FF7"/>
    <w:rsid w:val="00E24020"/>
    <w:rsid w:val="00E24E8A"/>
    <w:rsid w:val="00E255EB"/>
    <w:rsid w:val="00E25647"/>
    <w:rsid w:val="00E25749"/>
    <w:rsid w:val="00E257FA"/>
    <w:rsid w:val="00E25A40"/>
    <w:rsid w:val="00E25D26"/>
    <w:rsid w:val="00E26072"/>
    <w:rsid w:val="00E2659D"/>
    <w:rsid w:val="00E26691"/>
    <w:rsid w:val="00E26D56"/>
    <w:rsid w:val="00E272A8"/>
    <w:rsid w:val="00E27812"/>
    <w:rsid w:val="00E2787B"/>
    <w:rsid w:val="00E27EA1"/>
    <w:rsid w:val="00E27FC6"/>
    <w:rsid w:val="00E3010E"/>
    <w:rsid w:val="00E302A2"/>
    <w:rsid w:val="00E303D9"/>
    <w:rsid w:val="00E311B5"/>
    <w:rsid w:val="00E315EF"/>
    <w:rsid w:val="00E31674"/>
    <w:rsid w:val="00E31731"/>
    <w:rsid w:val="00E31D05"/>
    <w:rsid w:val="00E31F96"/>
    <w:rsid w:val="00E32338"/>
    <w:rsid w:val="00E32407"/>
    <w:rsid w:val="00E32899"/>
    <w:rsid w:val="00E32A21"/>
    <w:rsid w:val="00E32E4F"/>
    <w:rsid w:val="00E335B9"/>
    <w:rsid w:val="00E338AB"/>
    <w:rsid w:val="00E33C88"/>
    <w:rsid w:val="00E33E52"/>
    <w:rsid w:val="00E34080"/>
    <w:rsid w:val="00E350EB"/>
    <w:rsid w:val="00E35197"/>
    <w:rsid w:val="00E352D8"/>
    <w:rsid w:val="00E352F9"/>
    <w:rsid w:val="00E35374"/>
    <w:rsid w:val="00E35414"/>
    <w:rsid w:val="00E3556C"/>
    <w:rsid w:val="00E35F0A"/>
    <w:rsid w:val="00E3678D"/>
    <w:rsid w:val="00E36B86"/>
    <w:rsid w:val="00E36BC2"/>
    <w:rsid w:val="00E36F07"/>
    <w:rsid w:val="00E37140"/>
    <w:rsid w:val="00E374F8"/>
    <w:rsid w:val="00E37B68"/>
    <w:rsid w:val="00E37FEE"/>
    <w:rsid w:val="00E402BF"/>
    <w:rsid w:val="00E40319"/>
    <w:rsid w:val="00E40962"/>
    <w:rsid w:val="00E40A4B"/>
    <w:rsid w:val="00E40B1C"/>
    <w:rsid w:val="00E40F93"/>
    <w:rsid w:val="00E427F7"/>
    <w:rsid w:val="00E428B2"/>
    <w:rsid w:val="00E433A4"/>
    <w:rsid w:val="00E4343E"/>
    <w:rsid w:val="00E43EA8"/>
    <w:rsid w:val="00E440CF"/>
    <w:rsid w:val="00E441DD"/>
    <w:rsid w:val="00E44364"/>
    <w:rsid w:val="00E44CAA"/>
    <w:rsid w:val="00E44DA9"/>
    <w:rsid w:val="00E44E9C"/>
    <w:rsid w:val="00E44EDE"/>
    <w:rsid w:val="00E44FEB"/>
    <w:rsid w:val="00E4523F"/>
    <w:rsid w:val="00E4612F"/>
    <w:rsid w:val="00E4635C"/>
    <w:rsid w:val="00E46EB2"/>
    <w:rsid w:val="00E46FC0"/>
    <w:rsid w:val="00E47391"/>
    <w:rsid w:val="00E475AF"/>
    <w:rsid w:val="00E477AD"/>
    <w:rsid w:val="00E479DE"/>
    <w:rsid w:val="00E50698"/>
    <w:rsid w:val="00E50986"/>
    <w:rsid w:val="00E50D22"/>
    <w:rsid w:val="00E50F67"/>
    <w:rsid w:val="00E511B0"/>
    <w:rsid w:val="00E51832"/>
    <w:rsid w:val="00E51B4F"/>
    <w:rsid w:val="00E54593"/>
    <w:rsid w:val="00E54A63"/>
    <w:rsid w:val="00E5503C"/>
    <w:rsid w:val="00E55DB1"/>
    <w:rsid w:val="00E56722"/>
    <w:rsid w:val="00E56C10"/>
    <w:rsid w:val="00E56C78"/>
    <w:rsid w:val="00E577BE"/>
    <w:rsid w:val="00E57BC9"/>
    <w:rsid w:val="00E57C92"/>
    <w:rsid w:val="00E57D91"/>
    <w:rsid w:val="00E57DB5"/>
    <w:rsid w:val="00E57E2A"/>
    <w:rsid w:val="00E60689"/>
    <w:rsid w:val="00E60A1B"/>
    <w:rsid w:val="00E61D56"/>
    <w:rsid w:val="00E625EA"/>
    <w:rsid w:val="00E62EFE"/>
    <w:rsid w:val="00E62F5F"/>
    <w:rsid w:val="00E630DE"/>
    <w:rsid w:val="00E63800"/>
    <w:rsid w:val="00E63907"/>
    <w:rsid w:val="00E639B9"/>
    <w:rsid w:val="00E63F19"/>
    <w:rsid w:val="00E64414"/>
    <w:rsid w:val="00E64B36"/>
    <w:rsid w:val="00E64DB1"/>
    <w:rsid w:val="00E650CF"/>
    <w:rsid w:val="00E65315"/>
    <w:rsid w:val="00E6584B"/>
    <w:rsid w:val="00E65CDD"/>
    <w:rsid w:val="00E665C7"/>
    <w:rsid w:val="00E667DC"/>
    <w:rsid w:val="00E668AA"/>
    <w:rsid w:val="00E66DFF"/>
    <w:rsid w:val="00E71224"/>
    <w:rsid w:val="00E71518"/>
    <w:rsid w:val="00E71870"/>
    <w:rsid w:val="00E723F5"/>
    <w:rsid w:val="00E72425"/>
    <w:rsid w:val="00E72575"/>
    <w:rsid w:val="00E728B2"/>
    <w:rsid w:val="00E73713"/>
    <w:rsid w:val="00E73CAA"/>
    <w:rsid w:val="00E73D32"/>
    <w:rsid w:val="00E73F63"/>
    <w:rsid w:val="00E74159"/>
    <w:rsid w:val="00E745D6"/>
    <w:rsid w:val="00E74658"/>
    <w:rsid w:val="00E74D84"/>
    <w:rsid w:val="00E74EBC"/>
    <w:rsid w:val="00E75A6E"/>
    <w:rsid w:val="00E75AFE"/>
    <w:rsid w:val="00E75FAD"/>
    <w:rsid w:val="00E761EA"/>
    <w:rsid w:val="00E76581"/>
    <w:rsid w:val="00E76A51"/>
    <w:rsid w:val="00E76D45"/>
    <w:rsid w:val="00E76E4A"/>
    <w:rsid w:val="00E76FA5"/>
    <w:rsid w:val="00E7701C"/>
    <w:rsid w:val="00E771FC"/>
    <w:rsid w:val="00E773F8"/>
    <w:rsid w:val="00E77A3B"/>
    <w:rsid w:val="00E77AA8"/>
    <w:rsid w:val="00E77B23"/>
    <w:rsid w:val="00E77B6A"/>
    <w:rsid w:val="00E77D56"/>
    <w:rsid w:val="00E77F73"/>
    <w:rsid w:val="00E8082C"/>
    <w:rsid w:val="00E80FAF"/>
    <w:rsid w:val="00E81A61"/>
    <w:rsid w:val="00E81ACB"/>
    <w:rsid w:val="00E8220F"/>
    <w:rsid w:val="00E823A1"/>
    <w:rsid w:val="00E8293F"/>
    <w:rsid w:val="00E83110"/>
    <w:rsid w:val="00E832C6"/>
    <w:rsid w:val="00E8354A"/>
    <w:rsid w:val="00E83879"/>
    <w:rsid w:val="00E83E86"/>
    <w:rsid w:val="00E84072"/>
    <w:rsid w:val="00E84302"/>
    <w:rsid w:val="00E844F0"/>
    <w:rsid w:val="00E845FE"/>
    <w:rsid w:val="00E847D9"/>
    <w:rsid w:val="00E85378"/>
    <w:rsid w:val="00E853A8"/>
    <w:rsid w:val="00E8588A"/>
    <w:rsid w:val="00E859F4"/>
    <w:rsid w:val="00E85C87"/>
    <w:rsid w:val="00E85DEE"/>
    <w:rsid w:val="00E85F87"/>
    <w:rsid w:val="00E86360"/>
    <w:rsid w:val="00E86376"/>
    <w:rsid w:val="00E863D3"/>
    <w:rsid w:val="00E86B3E"/>
    <w:rsid w:val="00E8707F"/>
    <w:rsid w:val="00E8796B"/>
    <w:rsid w:val="00E87D68"/>
    <w:rsid w:val="00E90749"/>
    <w:rsid w:val="00E90990"/>
    <w:rsid w:val="00E90B49"/>
    <w:rsid w:val="00E9135E"/>
    <w:rsid w:val="00E91B9B"/>
    <w:rsid w:val="00E91C03"/>
    <w:rsid w:val="00E91E60"/>
    <w:rsid w:val="00E91E9F"/>
    <w:rsid w:val="00E925AC"/>
    <w:rsid w:val="00E92615"/>
    <w:rsid w:val="00E92FC2"/>
    <w:rsid w:val="00E9318F"/>
    <w:rsid w:val="00E93518"/>
    <w:rsid w:val="00E93708"/>
    <w:rsid w:val="00E93B11"/>
    <w:rsid w:val="00E93E65"/>
    <w:rsid w:val="00E93EAC"/>
    <w:rsid w:val="00E9506A"/>
    <w:rsid w:val="00E950DD"/>
    <w:rsid w:val="00E951E3"/>
    <w:rsid w:val="00E95298"/>
    <w:rsid w:val="00E959BF"/>
    <w:rsid w:val="00E9609A"/>
    <w:rsid w:val="00E962CC"/>
    <w:rsid w:val="00E963CA"/>
    <w:rsid w:val="00E964F8"/>
    <w:rsid w:val="00E96F70"/>
    <w:rsid w:val="00E973E5"/>
    <w:rsid w:val="00EA00D9"/>
    <w:rsid w:val="00EA0148"/>
    <w:rsid w:val="00EA0364"/>
    <w:rsid w:val="00EA05DF"/>
    <w:rsid w:val="00EA0C73"/>
    <w:rsid w:val="00EA0CF7"/>
    <w:rsid w:val="00EA0EC9"/>
    <w:rsid w:val="00EA1432"/>
    <w:rsid w:val="00EA1DAE"/>
    <w:rsid w:val="00EA2DFA"/>
    <w:rsid w:val="00EA325E"/>
    <w:rsid w:val="00EA347D"/>
    <w:rsid w:val="00EA34D1"/>
    <w:rsid w:val="00EA34E1"/>
    <w:rsid w:val="00EA34EE"/>
    <w:rsid w:val="00EA38BD"/>
    <w:rsid w:val="00EA3A87"/>
    <w:rsid w:val="00EA3CA4"/>
    <w:rsid w:val="00EA4357"/>
    <w:rsid w:val="00EA4D03"/>
    <w:rsid w:val="00EA4E3F"/>
    <w:rsid w:val="00EA5535"/>
    <w:rsid w:val="00EA5C12"/>
    <w:rsid w:val="00EA5E41"/>
    <w:rsid w:val="00EA60DC"/>
    <w:rsid w:val="00EA6156"/>
    <w:rsid w:val="00EA6394"/>
    <w:rsid w:val="00EA65FE"/>
    <w:rsid w:val="00EA68EC"/>
    <w:rsid w:val="00EA6B03"/>
    <w:rsid w:val="00EA732E"/>
    <w:rsid w:val="00EA73DF"/>
    <w:rsid w:val="00EA7480"/>
    <w:rsid w:val="00EA74EB"/>
    <w:rsid w:val="00EA7D84"/>
    <w:rsid w:val="00EB0446"/>
    <w:rsid w:val="00EB140C"/>
    <w:rsid w:val="00EB1601"/>
    <w:rsid w:val="00EB1749"/>
    <w:rsid w:val="00EB17D2"/>
    <w:rsid w:val="00EB1947"/>
    <w:rsid w:val="00EB1D0F"/>
    <w:rsid w:val="00EB2287"/>
    <w:rsid w:val="00EB2C22"/>
    <w:rsid w:val="00EB3529"/>
    <w:rsid w:val="00EB361B"/>
    <w:rsid w:val="00EB3C96"/>
    <w:rsid w:val="00EB430D"/>
    <w:rsid w:val="00EB439D"/>
    <w:rsid w:val="00EB47FB"/>
    <w:rsid w:val="00EB495C"/>
    <w:rsid w:val="00EB4EA6"/>
    <w:rsid w:val="00EB5979"/>
    <w:rsid w:val="00EB59C9"/>
    <w:rsid w:val="00EB5AA3"/>
    <w:rsid w:val="00EB5D60"/>
    <w:rsid w:val="00EB5DF4"/>
    <w:rsid w:val="00EB6234"/>
    <w:rsid w:val="00EB6BFF"/>
    <w:rsid w:val="00EB6EA2"/>
    <w:rsid w:val="00EB71EA"/>
    <w:rsid w:val="00EB73E5"/>
    <w:rsid w:val="00EB7611"/>
    <w:rsid w:val="00EC0118"/>
    <w:rsid w:val="00EC0BAE"/>
    <w:rsid w:val="00EC1015"/>
    <w:rsid w:val="00EC1142"/>
    <w:rsid w:val="00EC148B"/>
    <w:rsid w:val="00EC1737"/>
    <w:rsid w:val="00EC26B1"/>
    <w:rsid w:val="00EC2D21"/>
    <w:rsid w:val="00EC2EBB"/>
    <w:rsid w:val="00EC3183"/>
    <w:rsid w:val="00EC3359"/>
    <w:rsid w:val="00EC3720"/>
    <w:rsid w:val="00EC38B1"/>
    <w:rsid w:val="00EC3DDB"/>
    <w:rsid w:val="00EC3E19"/>
    <w:rsid w:val="00EC44FC"/>
    <w:rsid w:val="00EC4630"/>
    <w:rsid w:val="00EC4929"/>
    <w:rsid w:val="00EC53A6"/>
    <w:rsid w:val="00EC54BC"/>
    <w:rsid w:val="00EC5E81"/>
    <w:rsid w:val="00EC613C"/>
    <w:rsid w:val="00EC62F4"/>
    <w:rsid w:val="00EC658C"/>
    <w:rsid w:val="00EC6E4D"/>
    <w:rsid w:val="00EC750F"/>
    <w:rsid w:val="00EC764E"/>
    <w:rsid w:val="00ED0CEE"/>
    <w:rsid w:val="00ED154F"/>
    <w:rsid w:val="00ED1BC4"/>
    <w:rsid w:val="00ED1E88"/>
    <w:rsid w:val="00ED2718"/>
    <w:rsid w:val="00ED29D1"/>
    <w:rsid w:val="00ED2B5E"/>
    <w:rsid w:val="00ED2D5F"/>
    <w:rsid w:val="00ED3154"/>
    <w:rsid w:val="00ED31EB"/>
    <w:rsid w:val="00ED3290"/>
    <w:rsid w:val="00ED36AF"/>
    <w:rsid w:val="00ED3812"/>
    <w:rsid w:val="00ED38BE"/>
    <w:rsid w:val="00ED3C89"/>
    <w:rsid w:val="00ED3EF9"/>
    <w:rsid w:val="00ED4089"/>
    <w:rsid w:val="00ED4D5D"/>
    <w:rsid w:val="00ED4FE0"/>
    <w:rsid w:val="00ED5A68"/>
    <w:rsid w:val="00ED6141"/>
    <w:rsid w:val="00ED6246"/>
    <w:rsid w:val="00ED62ED"/>
    <w:rsid w:val="00ED6441"/>
    <w:rsid w:val="00ED6778"/>
    <w:rsid w:val="00ED6D0C"/>
    <w:rsid w:val="00ED6FF4"/>
    <w:rsid w:val="00ED7847"/>
    <w:rsid w:val="00ED7E80"/>
    <w:rsid w:val="00EE06C2"/>
    <w:rsid w:val="00EE07FA"/>
    <w:rsid w:val="00EE0A12"/>
    <w:rsid w:val="00EE1026"/>
    <w:rsid w:val="00EE14FF"/>
    <w:rsid w:val="00EE199E"/>
    <w:rsid w:val="00EE1A1C"/>
    <w:rsid w:val="00EE1B6E"/>
    <w:rsid w:val="00EE1DA8"/>
    <w:rsid w:val="00EE1E40"/>
    <w:rsid w:val="00EE216E"/>
    <w:rsid w:val="00EE3178"/>
    <w:rsid w:val="00EE3A85"/>
    <w:rsid w:val="00EE3BFA"/>
    <w:rsid w:val="00EE4880"/>
    <w:rsid w:val="00EE54D3"/>
    <w:rsid w:val="00EE55CD"/>
    <w:rsid w:val="00EE57F1"/>
    <w:rsid w:val="00EE6006"/>
    <w:rsid w:val="00EE611E"/>
    <w:rsid w:val="00EE61EC"/>
    <w:rsid w:val="00EE62FC"/>
    <w:rsid w:val="00EE6910"/>
    <w:rsid w:val="00EE6B2C"/>
    <w:rsid w:val="00EE6C1A"/>
    <w:rsid w:val="00EE6CBA"/>
    <w:rsid w:val="00EE7CA0"/>
    <w:rsid w:val="00EE7E8B"/>
    <w:rsid w:val="00EF02AB"/>
    <w:rsid w:val="00EF0577"/>
    <w:rsid w:val="00EF061C"/>
    <w:rsid w:val="00EF0996"/>
    <w:rsid w:val="00EF0E53"/>
    <w:rsid w:val="00EF1185"/>
    <w:rsid w:val="00EF11AA"/>
    <w:rsid w:val="00EF1201"/>
    <w:rsid w:val="00EF1659"/>
    <w:rsid w:val="00EF1E16"/>
    <w:rsid w:val="00EF1EA3"/>
    <w:rsid w:val="00EF1F7C"/>
    <w:rsid w:val="00EF22B5"/>
    <w:rsid w:val="00EF23E2"/>
    <w:rsid w:val="00EF24B2"/>
    <w:rsid w:val="00EF28AF"/>
    <w:rsid w:val="00EF2A8C"/>
    <w:rsid w:val="00EF2D7F"/>
    <w:rsid w:val="00EF2DBD"/>
    <w:rsid w:val="00EF369D"/>
    <w:rsid w:val="00EF3B9D"/>
    <w:rsid w:val="00EF3E7D"/>
    <w:rsid w:val="00EF47AF"/>
    <w:rsid w:val="00EF4BD2"/>
    <w:rsid w:val="00EF4EA7"/>
    <w:rsid w:val="00EF4FA2"/>
    <w:rsid w:val="00EF5127"/>
    <w:rsid w:val="00EF5A28"/>
    <w:rsid w:val="00EF5F30"/>
    <w:rsid w:val="00EF67FB"/>
    <w:rsid w:val="00EF690B"/>
    <w:rsid w:val="00EF69CB"/>
    <w:rsid w:val="00EF6CF3"/>
    <w:rsid w:val="00EF72CE"/>
    <w:rsid w:val="00EF789F"/>
    <w:rsid w:val="00EF7CB9"/>
    <w:rsid w:val="00F00111"/>
    <w:rsid w:val="00F00353"/>
    <w:rsid w:val="00F00C8F"/>
    <w:rsid w:val="00F012DB"/>
    <w:rsid w:val="00F01553"/>
    <w:rsid w:val="00F015A7"/>
    <w:rsid w:val="00F01706"/>
    <w:rsid w:val="00F020B4"/>
    <w:rsid w:val="00F033F0"/>
    <w:rsid w:val="00F0340E"/>
    <w:rsid w:val="00F03456"/>
    <w:rsid w:val="00F036E3"/>
    <w:rsid w:val="00F03DA1"/>
    <w:rsid w:val="00F03DAA"/>
    <w:rsid w:val="00F046C9"/>
    <w:rsid w:val="00F04990"/>
    <w:rsid w:val="00F049B7"/>
    <w:rsid w:val="00F051AA"/>
    <w:rsid w:val="00F056AA"/>
    <w:rsid w:val="00F057F4"/>
    <w:rsid w:val="00F06507"/>
    <w:rsid w:val="00F06E62"/>
    <w:rsid w:val="00F07118"/>
    <w:rsid w:val="00F0720B"/>
    <w:rsid w:val="00F075BF"/>
    <w:rsid w:val="00F1005B"/>
    <w:rsid w:val="00F101C3"/>
    <w:rsid w:val="00F1058D"/>
    <w:rsid w:val="00F10A37"/>
    <w:rsid w:val="00F11022"/>
    <w:rsid w:val="00F111E0"/>
    <w:rsid w:val="00F11803"/>
    <w:rsid w:val="00F1180F"/>
    <w:rsid w:val="00F11A83"/>
    <w:rsid w:val="00F11EF6"/>
    <w:rsid w:val="00F1227D"/>
    <w:rsid w:val="00F124FA"/>
    <w:rsid w:val="00F1259C"/>
    <w:rsid w:val="00F135B7"/>
    <w:rsid w:val="00F1398F"/>
    <w:rsid w:val="00F14229"/>
    <w:rsid w:val="00F14677"/>
    <w:rsid w:val="00F150F2"/>
    <w:rsid w:val="00F1551B"/>
    <w:rsid w:val="00F159E8"/>
    <w:rsid w:val="00F15C17"/>
    <w:rsid w:val="00F15C7A"/>
    <w:rsid w:val="00F16304"/>
    <w:rsid w:val="00F16967"/>
    <w:rsid w:val="00F16CF3"/>
    <w:rsid w:val="00F16F38"/>
    <w:rsid w:val="00F17887"/>
    <w:rsid w:val="00F17D86"/>
    <w:rsid w:val="00F17FA6"/>
    <w:rsid w:val="00F2013B"/>
    <w:rsid w:val="00F20A4F"/>
    <w:rsid w:val="00F20F21"/>
    <w:rsid w:val="00F21230"/>
    <w:rsid w:val="00F21423"/>
    <w:rsid w:val="00F2151D"/>
    <w:rsid w:val="00F21D60"/>
    <w:rsid w:val="00F221DC"/>
    <w:rsid w:val="00F226EB"/>
    <w:rsid w:val="00F229CD"/>
    <w:rsid w:val="00F229EA"/>
    <w:rsid w:val="00F2361E"/>
    <w:rsid w:val="00F2365E"/>
    <w:rsid w:val="00F23D87"/>
    <w:rsid w:val="00F23E78"/>
    <w:rsid w:val="00F240EA"/>
    <w:rsid w:val="00F24D08"/>
    <w:rsid w:val="00F2576D"/>
    <w:rsid w:val="00F26312"/>
    <w:rsid w:val="00F26BE1"/>
    <w:rsid w:val="00F26E81"/>
    <w:rsid w:val="00F271D0"/>
    <w:rsid w:val="00F27238"/>
    <w:rsid w:val="00F273A5"/>
    <w:rsid w:val="00F273CE"/>
    <w:rsid w:val="00F279C7"/>
    <w:rsid w:val="00F27B12"/>
    <w:rsid w:val="00F30529"/>
    <w:rsid w:val="00F307F6"/>
    <w:rsid w:val="00F30DEE"/>
    <w:rsid w:val="00F30EB2"/>
    <w:rsid w:val="00F3101D"/>
    <w:rsid w:val="00F31595"/>
    <w:rsid w:val="00F317DE"/>
    <w:rsid w:val="00F31BE8"/>
    <w:rsid w:val="00F31EEA"/>
    <w:rsid w:val="00F322FA"/>
    <w:rsid w:val="00F32423"/>
    <w:rsid w:val="00F3242E"/>
    <w:rsid w:val="00F32E33"/>
    <w:rsid w:val="00F32F18"/>
    <w:rsid w:val="00F333E5"/>
    <w:rsid w:val="00F33B6A"/>
    <w:rsid w:val="00F344E4"/>
    <w:rsid w:val="00F348EF"/>
    <w:rsid w:val="00F3505A"/>
    <w:rsid w:val="00F352A2"/>
    <w:rsid w:val="00F353B7"/>
    <w:rsid w:val="00F353EF"/>
    <w:rsid w:val="00F3608E"/>
    <w:rsid w:val="00F363BB"/>
    <w:rsid w:val="00F36703"/>
    <w:rsid w:val="00F367B3"/>
    <w:rsid w:val="00F36C38"/>
    <w:rsid w:val="00F375F2"/>
    <w:rsid w:val="00F37663"/>
    <w:rsid w:val="00F3769D"/>
    <w:rsid w:val="00F379D3"/>
    <w:rsid w:val="00F37AC3"/>
    <w:rsid w:val="00F37B4E"/>
    <w:rsid w:val="00F37C66"/>
    <w:rsid w:val="00F4033F"/>
    <w:rsid w:val="00F40544"/>
    <w:rsid w:val="00F40BB4"/>
    <w:rsid w:val="00F40EAC"/>
    <w:rsid w:val="00F4116B"/>
    <w:rsid w:val="00F414DF"/>
    <w:rsid w:val="00F4224E"/>
    <w:rsid w:val="00F425A1"/>
    <w:rsid w:val="00F42838"/>
    <w:rsid w:val="00F42CE0"/>
    <w:rsid w:val="00F436EB"/>
    <w:rsid w:val="00F43799"/>
    <w:rsid w:val="00F43B97"/>
    <w:rsid w:val="00F43FC4"/>
    <w:rsid w:val="00F44041"/>
    <w:rsid w:val="00F4497C"/>
    <w:rsid w:val="00F44D15"/>
    <w:rsid w:val="00F451B0"/>
    <w:rsid w:val="00F45367"/>
    <w:rsid w:val="00F4579F"/>
    <w:rsid w:val="00F457A6"/>
    <w:rsid w:val="00F45F48"/>
    <w:rsid w:val="00F46090"/>
    <w:rsid w:val="00F461BC"/>
    <w:rsid w:val="00F462E2"/>
    <w:rsid w:val="00F466FF"/>
    <w:rsid w:val="00F46787"/>
    <w:rsid w:val="00F4719D"/>
    <w:rsid w:val="00F47281"/>
    <w:rsid w:val="00F472ED"/>
    <w:rsid w:val="00F477A3"/>
    <w:rsid w:val="00F47861"/>
    <w:rsid w:val="00F47992"/>
    <w:rsid w:val="00F47A0B"/>
    <w:rsid w:val="00F50AE4"/>
    <w:rsid w:val="00F50C1E"/>
    <w:rsid w:val="00F50DAE"/>
    <w:rsid w:val="00F50F4E"/>
    <w:rsid w:val="00F51534"/>
    <w:rsid w:val="00F51543"/>
    <w:rsid w:val="00F516C6"/>
    <w:rsid w:val="00F5172D"/>
    <w:rsid w:val="00F52D4A"/>
    <w:rsid w:val="00F5354D"/>
    <w:rsid w:val="00F5362A"/>
    <w:rsid w:val="00F53BDD"/>
    <w:rsid w:val="00F542F4"/>
    <w:rsid w:val="00F546CB"/>
    <w:rsid w:val="00F547E0"/>
    <w:rsid w:val="00F548DB"/>
    <w:rsid w:val="00F54AD4"/>
    <w:rsid w:val="00F54F14"/>
    <w:rsid w:val="00F5526E"/>
    <w:rsid w:val="00F55824"/>
    <w:rsid w:val="00F55BB6"/>
    <w:rsid w:val="00F55F81"/>
    <w:rsid w:val="00F560BD"/>
    <w:rsid w:val="00F5643C"/>
    <w:rsid w:val="00F56F8F"/>
    <w:rsid w:val="00F56FCA"/>
    <w:rsid w:val="00F5710E"/>
    <w:rsid w:val="00F574E6"/>
    <w:rsid w:val="00F575C9"/>
    <w:rsid w:val="00F6054E"/>
    <w:rsid w:val="00F605EE"/>
    <w:rsid w:val="00F60B7C"/>
    <w:rsid w:val="00F60BCC"/>
    <w:rsid w:val="00F6144F"/>
    <w:rsid w:val="00F62032"/>
    <w:rsid w:val="00F62119"/>
    <w:rsid w:val="00F62ADB"/>
    <w:rsid w:val="00F6316E"/>
    <w:rsid w:val="00F63276"/>
    <w:rsid w:val="00F632BB"/>
    <w:rsid w:val="00F63501"/>
    <w:rsid w:val="00F63534"/>
    <w:rsid w:val="00F6373D"/>
    <w:rsid w:val="00F63D48"/>
    <w:rsid w:val="00F6411C"/>
    <w:rsid w:val="00F643A2"/>
    <w:rsid w:val="00F64403"/>
    <w:rsid w:val="00F6556E"/>
    <w:rsid w:val="00F65603"/>
    <w:rsid w:val="00F65E01"/>
    <w:rsid w:val="00F6650C"/>
    <w:rsid w:val="00F66BE0"/>
    <w:rsid w:val="00F66D0C"/>
    <w:rsid w:val="00F66DEF"/>
    <w:rsid w:val="00F67127"/>
    <w:rsid w:val="00F671CB"/>
    <w:rsid w:val="00F672B6"/>
    <w:rsid w:val="00F6750F"/>
    <w:rsid w:val="00F67702"/>
    <w:rsid w:val="00F67950"/>
    <w:rsid w:val="00F67FB8"/>
    <w:rsid w:val="00F7088A"/>
    <w:rsid w:val="00F7134B"/>
    <w:rsid w:val="00F71680"/>
    <w:rsid w:val="00F71CF4"/>
    <w:rsid w:val="00F71E15"/>
    <w:rsid w:val="00F722BB"/>
    <w:rsid w:val="00F72408"/>
    <w:rsid w:val="00F73396"/>
    <w:rsid w:val="00F733C1"/>
    <w:rsid w:val="00F73448"/>
    <w:rsid w:val="00F7390E"/>
    <w:rsid w:val="00F73989"/>
    <w:rsid w:val="00F73BB9"/>
    <w:rsid w:val="00F740B8"/>
    <w:rsid w:val="00F7413E"/>
    <w:rsid w:val="00F74348"/>
    <w:rsid w:val="00F74568"/>
    <w:rsid w:val="00F7463C"/>
    <w:rsid w:val="00F74B2C"/>
    <w:rsid w:val="00F74EA0"/>
    <w:rsid w:val="00F750DF"/>
    <w:rsid w:val="00F75176"/>
    <w:rsid w:val="00F7534D"/>
    <w:rsid w:val="00F75389"/>
    <w:rsid w:val="00F7544B"/>
    <w:rsid w:val="00F754D0"/>
    <w:rsid w:val="00F75919"/>
    <w:rsid w:val="00F75DD2"/>
    <w:rsid w:val="00F75E84"/>
    <w:rsid w:val="00F763CC"/>
    <w:rsid w:val="00F76449"/>
    <w:rsid w:val="00F76AB1"/>
    <w:rsid w:val="00F76F48"/>
    <w:rsid w:val="00F77066"/>
    <w:rsid w:val="00F80491"/>
    <w:rsid w:val="00F80677"/>
    <w:rsid w:val="00F80A31"/>
    <w:rsid w:val="00F80EEE"/>
    <w:rsid w:val="00F810FD"/>
    <w:rsid w:val="00F814E2"/>
    <w:rsid w:val="00F81743"/>
    <w:rsid w:val="00F81866"/>
    <w:rsid w:val="00F82D34"/>
    <w:rsid w:val="00F830C1"/>
    <w:rsid w:val="00F836E7"/>
    <w:rsid w:val="00F838C3"/>
    <w:rsid w:val="00F8414F"/>
    <w:rsid w:val="00F84604"/>
    <w:rsid w:val="00F8470C"/>
    <w:rsid w:val="00F84DBB"/>
    <w:rsid w:val="00F84EFA"/>
    <w:rsid w:val="00F85B27"/>
    <w:rsid w:val="00F863E9"/>
    <w:rsid w:val="00F86855"/>
    <w:rsid w:val="00F86ACF"/>
    <w:rsid w:val="00F86C83"/>
    <w:rsid w:val="00F86E26"/>
    <w:rsid w:val="00F86E86"/>
    <w:rsid w:val="00F86F8B"/>
    <w:rsid w:val="00F87118"/>
    <w:rsid w:val="00F871E4"/>
    <w:rsid w:val="00F87C85"/>
    <w:rsid w:val="00F87E05"/>
    <w:rsid w:val="00F90E68"/>
    <w:rsid w:val="00F9171F"/>
    <w:rsid w:val="00F91D4A"/>
    <w:rsid w:val="00F924FD"/>
    <w:rsid w:val="00F925E7"/>
    <w:rsid w:val="00F92693"/>
    <w:rsid w:val="00F9285B"/>
    <w:rsid w:val="00F92B83"/>
    <w:rsid w:val="00F92F63"/>
    <w:rsid w:val="00F93071"/>
    <w:rsid w:val="00F93411"/>
    <w:rsid w:val="00F93577"/>
    <w:rsid w:val="00F93895"/>
    <w:rsid w:val="00F93B5B"/>
    <w:rsid w:val="00F93BEB"/>
    <w:rsid w:val="00F93F6D"/>
    <w:rsid w:val="00F941BF"/>
    <w:rsid w:val="00F94413"/>
    <w:rsid w:val="00F9527D"/>
    <w:rsid w:val="00F95485"/>
    <w:rsid w:val="00F96EB7"/>
    <w:rsid w:val="00FA07FA"/>
    <w:rsid w:val="00FA08EC"/>
    <w:rsid w:val="00FA0A27"/>
    <w:rsid w:val="00FA1668"/>
    <w:rsid w:val="00FA1CF9"/>
    <w:rsid w:val="00FA2FED"/>
    <w:rsid w:val="00FA30F7"/>
    <w:rsid w:val="00FA327E"/>
    <w:rsid w:val="00FA3929"/>
    <w:rsid w:val="00FA4111"/>
    <w:rsid w:val="00FA4306"/>
    <w:rsid w:val="00FA4B7C"/>
    <w:rsid w:val="00FA5AA0"/>
    <w:rsid w:val="00FA5AEA"/>
    <w:rsid w:val="00FA5B1E"/>
    <w:rsid w:val="00FA5F8E"/>
    <w:rsid w:val="00FA5FCC"/>
    <w:rsid w:val="00FA60DA"/>
    <w:rsid w:val="00FA613C"/>
    <w:rsid w:val="00FA6378"/>
    <w:rsid w:val="00FA6F0F"/>
    <w:rsid w:val="00FA7243"/>
    <w:rsid w:val="00FA76FF"/>
    <w:rsid w:val="00FA772A"/>
    <w:rsid w:val="00FB0196"/>
    <w:rsid w:val="00FB03DB"/>
    <w:rsid w:val="00FB08BF"/>
    <w:rsid w:val="00FB0D0A"/>
    <w:rsid w:val="00FB0DFF"/>
    <w:rsid w:val="00FB0EAD"/>
    <w:rsid w:val="00FB15A0"/>
    <w:rsid w:val="00FB1DBB"/>
    <w:rsid w:val="00FB2313"/>
    <w:rsid w:val="00FB27F3"/>
    <w:rsid w:val="00FB29FE"/>
    <w:rsid w:val="00FB2C7F"/>
    <w:rsid w:val="00FB3751"/>
    <w:rsid w:val="00FB39D8"/>
    <w:rsid w:val="00FB47E6"/>
    <w:rsid w:val="00FB53CE"/>
    <w:rsid w:val="00FB5D40"/>
    <w:rsid w:val="00FB6451"/>
    <w:rsid w:val="00FB6773"/>
    <w:rsid w:val="00FB6BDB"/>
    <w:rsid w:val="00FB6E57"/>
    <w:rsid w:val="00FB6EE9"/>
    <w:rsid w:val="00FB72B3"/>
    <w:rsid w:val="00FC0463"/>
    <w:rsid w:val="00FC0465"/>
    <w:rsid w:val="00FC0502"/>
    <w:rsid w:val="00FC071B"/>
    <w:rsid w:val="00FC0802"/>
    <w:rsid w:val="00FC098D"/>
    <w:rsid w:val="00FC0E1D"/>
    <w:rsid w:val="00FC0F05"/>
    <w:rsid w:val="00FC156A"/>
    <w:rsid w:val="00FC182A"/>
    <w:rsid w:val="00FC1960"/>
    <w:rsid w:val="00FC2E11"/>
    <w:rsid w:val="00FC315C"/>
    <w:rsid w:val="00FC386D"/>
    <w:rsid w:val="00FC3BA8"/>
    <w:rsid w:val="00FC3C8F"/>
    <w:rsid w:val="00FC4150"/>
    <w:rsid w:val="00FC423D"/>
    <w:rsid w:val="00FC439A"/>
    <w:rsid w:val="00FC45B0"/>
    <w:rsid w:val="00FC46AB"/>
    <w:rsid w:val="00FC4EA8"/>
    <w:rsid w:val="00FC50F0"/>
    <w:rsid w:val="00FC5303"/>
    <w:rsid w:val="00FC55D8"/>
    <w:rsid w:val="00FC599F"/>
    <w:rsid w:val="00FC5B74"/>
    <w:rsid w:val="00FC5F33"/>
    <w:rsid w:val="00FC62D4"/>
    <w:rsid w:val="00FC64F0"/>
    <w:rsid w:val="00FC6D7E"/>
    <w:rsid w:val="00FC6E21"/>
    <w:rsid w:val="00FC7232"/>
    <w:rsid w:val="00FD036F"/>
    <w:rsid w:val="00FD08D9"/>
    <w:rsid w:val="00FD09D0"/>
    <w:rsid w:val="00FD14F0"/>
    <w:rsid w:val="00FD15EC"/>
    <w:rsid w:val="00FD191E"/>
    <w:rsid w:val="00FD211B"/>
    <w:rsid w:val="00FD2A34"/>
    <w:rsid w:val="00FD37C2"/>
    <w:rsid w:val="00FD3D29"/>
    <w:rsid w:val="00FD4617"/>
    <w:rsid w:val="00FD4CDA"/>
    <w:rsid w:val="00FD4E4C"/>
    <w:rsid w:val="00FD4E4E"/>
    <w:rsid w:val="00FD4EC8"/>
    <w:rsid w:val="00FD50CD"/>
    <w:rsid w:val="00FD55F8"/>
    <w:rsid w:val="00FD5607"/>
    <w:rsid w:val="00FD6131"/>
    <w:rsid w:val="00FD62A1"/>
    <w:rsid w:val="00FD6D1C"/>
    <w:rsid w:val="00FD6D64"/>
    <w:rsid w:val="00FD70DD"/>
    <w:rsid w:val="00FD70E8"/>
    <w:rsid w:val="00FD748A"/>
    <w:rsid w:val="00FD751C"/>
    <w:rsid w:val="00FD76A3"/>
    <w:rsid w:val="00FE099E"/>
    <w:rsid w:val="00FE0DC3"/>
    <w:rsid w:val="00FE1528"/>
    <w:rsid w:val="00FE1D29"/>
    <w:rsid w:val="00FE23D5"/>
    <w:rsid w:val="00FE25D0"/>
    <w:rsid w:val="00FE317D"/>
    <w:rsid w:val="00FE3D13"/>
    <w:rsid w:val="00FE47A5"/>
    <w:rsid w:val="00FE47E8"/>
    <w:rsid w:val="00FE4934"/>
    <w:rsid w:val="00FE553E"/>
    <w:rsid w:val="00FE58A9"/>
    <w:rsid w:val="00FE598F"/>
    <w:rsid w:val="00FE6138"/>
    <w:rsid w:val="00FE63CD"/>
    <w:rsid w:val="00FE65ED"/>
    <w:rsid w:val="00FE72EF"/>
    <w:rsid w:val="00FE743E"/>
    <w:rsid w:val="00FE7581"/>
    <w:rsid w:val="00FE76F7"/>
    <w:rsid w:val="00FE7A9B"/>
    <w:rsid w:val="00FE7AE7"/>
    <w:rsid w:val="00FF0A9C"/>
    <w:rsid w:val="00FF0C64"/>
    <w:rsid w:val="00FF0FAB"/>
    <w:rsid w:val="00FF166C"/>
    <w:rsid w:val="00FF1822"/>
    <w:rsid w:val="00FF1AE0"/>
    <w:rsid w:val="00FF1C52"/>
    <w:rsid w:val="00FF1D81"/>
    <w:rsid w:val="00FF1F04"/>
    <w:rsid w:val="00FF24BC"/>
    <w:rsid w:val="00FF2636"/>
    <w:rsid w:val="00FF2961"/>
    <w:rsid w:val="00FF2962"/>
    <w:rsid w:val="00FF2972"/>
    <w:rsid w:val="00FF2B60"/>
    <w:rsid w:val="00FF308A"/>
    <w:rsid w:val="00FF411E"/>
    <w:rsid w:val="00FF423F"/>
    <w:rsid w:val="00FF48A1"/>
    <w:rsid w:val="00FF4B31"/>
    <w:rsid w:val="00FF4F38"/>
    <w:rsid w:val="00FF555A"/>
    <w:rsid w:val="00FF56C0"/>
    <w:rsid w:val="00FF59B2"/>
    <w:rsid w:val="00FF5F5A"/>
    <w:rsid w:val="00FF5FDD"/>
    <w:rsid w:val="00FF756B"/>
    <w:rsid w:val="00FF7CC3"/>
    <w:rsid w:val="00FF7F5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E347"/>
  <w15:chartTrackingRefBased/>
  <w15:docId w15:val="{EAD5E7D8-5226-4E87-A631-B990F4C4C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8C7"/>
  </w:style>
  <w:style w:type="paragraph" w:styleId="Titre3">
    <w:name w:val="heading 3"/>
    <w:basedOn w:val="Normal"/>
    <w:link w:val="Titre3Car"/>
    <w:uiPriority w:val="9"/>
    <w:qFormat/>
    <w:rsid w:val="0034235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paragraph" w:styleId="Titre4">
    <w:name w:val="heading 4"/>
    <w:basedOn w:val="Normal"/>
    <w:next w:val="Normal"/>
    <w:link w:val="Titre4Car"/>
    <w:uiPriority w:val="9"/>
    <w:unhideWhenUsed/>
    <w:qFormat/>
    <w:rsid w:val="00814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82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0855D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855D0"/>
    <w:rPr>
      <w:sz w:val="20"/>
      <w:szCs w:val="20"/>
    </w:rPr>
  </w:style>
  <w:style w:type="character" w:styleId="Appelnotedebasdep">
    <w:name w:val="footnote reference"/>
    <w:basedOn w:val="Policepardfaut"/>
    <w:uiPriority w:val="99"/>
    <w:semiHidden/>
    <w:unhideWhenUsed/>
    <w:rsid w:val="000855D0"/>
    <w:rPr>
      <w:vertAlign w:val="superscript"/>
    </w:rPr>
  </w:style>
  <w:style w:type="character" w:styleId="Lienhypertexte">
    <w:name w:val="Hyperlink"/>
    <w:basedOn w:val="Policepardfaut"/>
    <w:uiPriority w:val="99"/>
    <w:unhideWhenUsed/>
    <w:rsid w:val="009813B2"/>
    <w:rPr>
      <w:color w:val="0563C1" w:themeColor="hyperlink"/>
      <w:u w:val="single"/>
    </w:rPr>
  </w:style>
  <w:style w:type="character" w:styleId="Mentionnonrsolue">
    <w:name w:val="Unresolved Mention"/>
    <w:basedOn w:val="Policepardfaut"/>
    <w:uiPriority w:val="99"/>
    <w:semiHidden/>
    <w:unhideWhenUsed/>
    <w:rsid w:val="009813B2"/>
    <w:rPr>
      <w:color w:val="605E5C"/>
      <w:shd w:val="clear" w:color="auto" w:fill="E1DFDD"/>
    </w:rPr>
  </w:style>
  <w:style w:type="character" w:customStyle="1" w:styleId="Titre3Car">
    <w:name w:val="Titre 3 Car"/>
    <w:basedOn w:val="Policepardfaut"/>
    <w:link w:val="Titre3"/>
    <w:uiPriority w:val="9"/>
    <w:rsid w:val="00342350"/>
    <w:rPr>
      <w:rFonts w:ascii="Times New Roman" w:eastAsia="Times New Roman" w:hAnsi="Times New Roman" w:cs="Times New Roman"/>
      <w:b/>
      <w:bCs/>
      <w:kern w:val="0"/>
      <w:sz w:val="27"/>
      <w:szCs w:val="27"/>
      <w:lang w:eastAsia="fr-CA"/>
      <w14:ligatures w14:val="none"/>
    </w:rPr>
  </w:style>
  <w:style w:type="paragraph" w:styleId="Paragraphedeliste">
    <w:name w:val="List Paragraph"/>
    <w:basedOn w:val="Normal"/>
    <w:uiPriority w:val="34"/>
    <w:qFormat/>
    <w:rsid w:val="00147393"/>
    <w:pPr>
      <w:spacing w:after="0" w:line="240" w:lineRule="auto"/>
      <w:ind w:left="720"/>
      <w:contextualSpacing/>
    </w:pPr>
    <w:rPr>
      <w:rFonts w:ascii="Times New Roman" w:eastAsia="Times New Roman" w:hAnsi="Times New Roman" w:cs="Times New Roman"/>
      <w:kern w:val="0"/>
      <w:sz w:val="24"/>
      <w:szCs w:val="24"/>
      <w:lang w:eastAsia="fr-CA"/>
      <w14:ligatures w14:val="none"/>
    </w:rPr>
  </w:style>
  <w:style w:type="paragraph" w:styleId="NormalWeb">
    <w:name w:val="Normal (Web)"/>
    <w:basedOn w:val="Normal"/>
    <w:uiPriority w:val="99"/>
    <w:semiHidden/>
    <w:unhideWhenUsed/>
    <w:rsid w:val="00D01ED4"/>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Marquedecommentaire">
    <w:name w:val="annotation reference"/>
    <w:basedOn w:val="Policepardfaut"/>
    <w:uiPriority w:val="99"/>
    <w:semiHidden/>
    <w:unhideWhenUsed/>
    <w:rsid w:val="00D73EAD"/>
    <w:rPr>
      <w:sz w:val="16"/>
      <w:szCs w:val="16"/>
    </w:rPr>
  </w:style>
  <w:style w:type="paragraph" w:styleId="Commentaire">
    <w:name w:val="annotation text"/>
    <w:basedOn w:val="Normal"/>
    <w:link w:val="CommentaireCar"/>
    <w:uiPriority w:val="99"/>
    <w:unhideWhenUsed/>
    <w:rsid w:val="00D73EAD"/>
    <w:pPr>
      <w:spacing w:line="240" w:lineRule="auto"/>
    </w:pPr>
    <w:rPr>
      <w:sz w:val="20"/>
      <w:szCs w:val="20"/>
    </w:rPr>
  </w:style>
  <w:style w:type="character" w:customStyle="1" w:styleId="CommentaireCar">
    <w:name w:val="Commentaire Car"/>
    <w:basedOn w:val="Policepardfaut"/>
    <w:link w:val="Commentaire"/>
    <w:uiPriority w:val="99"/>
    <w:rsid w:val="00D73EAD"/>
    <w:rPr>
      <w:sz w:val="20"/>
      <w:szCs w:val="20"/>
    </w:rPr>
  </w:style>
  <w:style w:type="paragraph" w:styleId="En-tte">
    <w:name w:val="header"/>
    <w:basedOn w:val="Normal"/>
    <w:link w:val="En-tteCar"/>
    <w:uiPriority w:val="99"/>
    <w:unhideWhenUsed/>
    <w:rsid w:val="00712B07"/>
    <w:pPr>
      <w:tabs>
        <w:tab w:val="center" w:pos="4320"/>
        <w:tab w:val="right" w:pos="8640"/>
      </w:tabs>
      <w:spacing w:after="0" w:line="240" w:lineRule="auto"/>
    </w:pPr>
  </w:style>
  <w:style w:type="character" w:customStyle="1" w:styleId="En-tteCar">
    <w:name w:val="En-tête Car"/>
    <w:basedOn w:val="Policepardfaut"/>
    <w:link w:val="En-tte"/>
    <w:uiPriority w:val="99"/>
    <w:rsid w:val="00712B07"/>
  </w:style>
  <w:style w:type="paragraph" w:styleId="Pieddepage">
    <w:name w:val="footer"/>
    <w:basedOn w:val="Normal"/>
    <w:link w:val="PieddepageCar"/>
    <w:uiPriority w:val="99"/>
    <w:unhideWhenUsed/>
    <w:rsid w:val="00712B07"/>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712B07"/>
  </w:style>
  <w:style w:type="character" w:customStyle="1" w:styleId="Titre4Car">
    <w:name w:val="Titre 4 Car"/>
    <w:basedOn w:val="Policepardfaut"/>
    <w:link w:val="Titre4"/>
    <w:uiPriority w:val="9"/>
    <w:rsid w:val="00814D44"/>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sid w:val="00814D44"/>
    <w:rPr>
      <w:b/>
      <w:bCs/>
    </w:rPr>
  </w:style>
  <w:style w:type="paragraph" w:styleId="Objetducommentaire">
    <w:name w:val="annotation subject"/>
    <w:basedOn w:val="Commentaire"/>
    <w:next w:val="Commentaire"/>
    <w:link w:val="ObjetducommentaireCar"/>
    <w:uiPriority w:val="99"/>
    <w:semiHidden/>
    <w:unhideWhenUsed/>
    <w:rsid w:val="00AA4268"/>
    <w:rPr>
      <w:b/>
      <w:bCs/>
    </w:rPr>
  </w:style>
  <w:style w:type="character" w:customStyle="1" w:styleId="ObjetducommentaireCar">
    <w:name w:val="Objet du commentaire Car"/>
    <w:basedOn w:val="CommentaireCar"/>
    <w:link w:val="Objetducommentaire"/>
    <w:uiPriority w:val="99"/>
    <w:semiHidden/>
    <w:rsid w:val="00AA4268"/>
    <w:rPr>
      <w:b/>
      <w:bCs/>
      <w:sz w:val="20"/>
      <w:szCs w:val="20"/>
    </w:rPr>
  </w:style>
  <w:style w:type="paragraph" w:styleId="Notedefin">
    <w:name w:val="endnote text"/>
    <w:basedOn w:val="Normal"/>
    <w:link w:val="NotedefinCar"/>
    <w:uiPriority w:val="99"/>
    <w:semiHidden/>
    <w:unhideWhenUsed/>
    <w:rsid w:val="009C7512"/>
    <w:pPr>
      <w:spacing w:after="0" w:line="240" w:lineRule="auto"/>
    </w:pPr>
    <w:rPr>
      <w:sz w:val="20"/>
      <w:szCs w:val="20"/>
    </w:rPr>
  </w:style>
  <w:style w:type="character" w:customStyle="1" w:styleId="NotedefinCar">
    <w:name w:val="Note de fin Car"/>
    <w:basedOn w:val="Policepardfaut"/>
    <w:link w:val="Notedefin"/>
    <w:uiPriority w:val="99"/>
    <w:semiHidden/>
    <w:rsid w:val="009C7512"/>
    <w:rPr>
      <w:sz w:val="20"/>
      <w:szCs w:val="20"/>
    </w:rPr>
  </w:style>
  <w:style w:type="character" w:styleId="Appeldenotedefin">
    <w:name w:val="endnote reference"/>
    <w:basedOn w:val="Policepardfaut"/>
    <w:uiPriority w:val="99"/>
    <w:semiHidden/>
    <w:unhideWhenUsed/>
    <w:rsid w:val="009C7512"/>
    <w:rPr>
      <w:vertAlign w:val="superscript"/>
    </w:rPr>
  </w:style>
  <w:style w:type="paragraph" w:styleId="Rvision">
    <w:name w:val="Revision"/>
    <w:hidden/>
    <w:uiPriority w:val="99"/>
    <w:semiHidden/>
    <w:rsid w:val="006D61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500381">
      <w:bodyDiv w:val="1"/>
      <w:marLeft w:val="0"/>
      <w:marRight w:val="0"/>
      <w:marTop w:val="0"/>
      <w:marBottom w:val="0"/>
      <w:divBdr>
        <w:top w:val="none" w:sz="0" w:space="0" w:color="auto"/>
        <w:left w:val="none" w:sz="0" w:space="0" w:color="auto"/>
        <w:bottom w:val="none" w:sz="0" w:space="0" w:color="auto"/>
        <w:right w:val="none" w:sz="0" w:space="0" w:color="auto"/>
      </w:divBdr>
      <w:divsChild>
        <w:div w:id="153953757">
          <w:marLeft w:val="0"/>
          <w:marRight w:val="0"/>
          <w:marTop w:val="0"/>
          <w:marBottom w:val="0"/>
          <w:divBdr>
            <w:top w:val="none" w:sz="0" w:space="0" w:color="auto"/>
            <w:left w:val="none" w:sz="0" w:space="0" w:color="auto"/>
            <w:bottom w:val="none" w:sz="0" w:space="0" w:color="auto"/>
            <w:right w:val="none" w:sz="0" w:space="0" w:color="auto"/>
          </w:divBdr>
        </w:div>
      </w:divsChild>
    </w:div>
    <w:div w:id="552619630">
      <w:bodyDiv w:val="1"/>
      <w:marLeft w:val="0"/>
      <w:marRight w:val="0"/>
      <w:marTop w:val="0"/>
      <w:marBottom w:val="0"/>
      <w:divBdr>
        <w:top w:val="none" w:sz="0" w:space="0" w:color="auto"/>
        <w:left w:val="none" w:sz="0" w:space="0" w:color="auto"/>
        <w:bottom w:val="none" w:sz="0" w:space="0" w:color="auto"/>
        <w:right w:val="none" w:sz="0" w:space="0" w:color="auto"/>
      </w:divBdr>
      <w:divsChild>
        <w:div w:id="1355808889">
          <w:marLeft w:val="0"/>
          <w:marRight w:val="0"/>
          <w:marTop w:val="0"/>
          <w:marBottom w:val="0"/>
          <w:divBdr>
            <w:top w:val="none" w:sz="0" w:space="0" w:color="auto"/>
            <w:left w:val="none" w:sz="0" w:space="0" w:color="auto"/>
            <w:bottom w:val="none" w:sz="0" w:space="0" w:color="auto"/>
            <w:right w:val="none" w:sz="0" w:space="0" w:color="auto"/>
          </w:divBdr>
        </w:div>
      </w:divsChild>
    </w:div>
    <w:div w:id="558174630">
      <w:bodyDiv w:val="1"/>
      <w:marLeft w:val="0"/>
      <w:marRight w:val="0"/>
      <w:marTop w:val="0"/>
      <w:marBottom w:val="0"/>
      <w:divBdr>
        <w:top w:val="none" w:sz="0" w:space="0" w:color="auto"/>
        <w:left w:val="none" w:sz="0" w:space="0" w:color="auto"/>
        <w:bottom w:val="none" w:sz="0" w:space="0" w:color="auto"/>
        <w:right w:val="none" w:sz="0" w:space="0" w:color="auto"/>
      </w:divBdr>
      <w:divsChild>
        <w:div w:id="2052261312">
          <w:marLeft w:val="0"/>
          <w:marRight w:val="0"/>
          <w:marTop w:val="0"/>
          <w:marBottom w:val="0"/>
          <w:divBdr>
            <w:top w:val="none" w:sz="0" w:space="0" w:color="auto"/>
            <w:left w:val="none" w:sz="0" w:space="0" w:color="auto"/>
            <w:bottom w:val="none" w:sz="0" w:space="0" w:color="auto"/>
            <w:right w:val="none" w:sz="0" w:space="0" w:color="auto"/>
          </w:divBdr>
        </w:div>
      </w:divsChild>
    </w:div>
    <w:div w:id="567037317">
      <w:bodyDiv w:val="1"/>
      <w:marLeft w:val="0"/>
      <w:marRight w:val="0"/>
      <w:marTop w:val="0"/>
      <w:marBottom w:val="0"/>
      <w:divBdr>
        <w:top w:val="none" w:sz="0" w:space="0" w:color="auto"/>
        <w:left w:val="none" w:sz="0" w:space="0" w:color="auto"/>
        <w:bottom w:val="none" w:sz="0" w:space="0" w:color="auto"/>
        <w:right w:val="none" w:sz="0" w:space="0" w:color="auto"/>
      </w:divBdr>
    </w:div>
    <w:div w:id="691340531">
      <w:bodyDiv w:val="1"/>
      <w:marLeft w:val="0"/>
      <w:marRight w:val="0"/>
      <w:marTop w:val="0"/>
      <w:marBottom w:val="0"/>
      <w:divBdr>
        <w:top w:val="none" w:sz="0" w:space="0" w:color="auto"/>
        <w:left w:val="none" w:sz="0" w:space="0" w:color="auto"/>
        <w:bottom w:val="none" w:sz="0" w:space="0" w:color="auto"/>
        <w:right w:val="none" w:sz="0" w:space="0" w:color="auto"/>
      </w:divBdr>
    </w:div>
    <w:div w:id="948243975">
      <w:bodyDiv w:val="1"/>
      <w:marLeft w:val="0"/>
      <w:marRight w:val="0"/>
      <w:marTop w:val="0"/>
      <w:marBottom w:val="0"/>
      <w:divBdr>
        <w:top w:val="none" w:sz="0" w:space="0" w:color="auto"/>
        <w:left w:val="none" w:sz="0" w:space="0" w:color="auto"/>
        <w:bottom w:val="none" w:sz="0" w:space="0" w:color="auto"/>
        <w:right w:val="none" w:sz="0" w:space="0" w:color="auto"/>
      </w:divBdr>
      <w:divsChild>
        <w:div w:id="1921718529">
          <w:marLeft w:val="0"/>
          <w:marRight w:val="0"/>
          <w:marTop w:val="0"/>
          <w:marBottom w:val="0"/>
          <w:divBdr>
            <w:top w:val="none" w:sz="0" w:space="0" w:color="auto"/>
            <w:left w:val="none" w:sz="0" w:space="0" w:color="auto"/>
            <w:bottom w:val="none" w:sz="0" w:space="0" w:color="auto"/>
            <w:right w:val="none" w:sz="0" w:space="0" w:color="auto"/>
          </w:divBdr>
          <w:divsChild>
            <w:div w:id="342052539">
              <w:marLeft w:val="0"/>
              <w:marRight w:val="0"/>
              <w:marTop w:val="0"/>
              <w:marBottom w:val="0"/>
              <w:divBdr>
                <w:top w:val="none" w:sz="0" w:space="0" w:color="auto"/>
                <w:left w:val="none" w:sz="0" w:space="0" w:color="auto"/>
                <w:bottom w:val="none" w:sz="0" w:space="0" w:color="auto"/>
                <w:right w:val="none" w:sz="0" w:space="0" w:color="auto"/>
              </w:divBdr>
            </w:div>
            <w:div w:id="926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131">
      <w:bodyDiv w:val="1"/>
      <w:marLeft w:val="0"/>
      <w:marRight w:val="0"/>
      <w:marTop w:val="0"/>
      <w:marBottom w:val="0"/>
      <w:divBdr>
        <w:top w:val="none" w:sz="0" w:space="0" w:color="auto"/>
        <w:left w:val="none" w:sz="0" w:space="0" w:color="auto"/>
        <w:bottom w:val="none" w:sz="0" w:space="0" w:color="auto"/>
        <w:right w:val="none" w:sz="0" w:space="0" w:color="auto"/>
      </w:divBdr>
      <w:divsChild>
        <w:div w:id="2139685036">
          <w:marLeft w:val="0"/>
          <w:marRight w:val="0"/>
          <w:marTop w:val="0"/>
          <w:marBottom w:val="0"/>
          <w:divBdr>
            <w:top w:val="none" w:sz="0" w:space="0" w:color="auto"/>
            <w:left w:val="none" w:sz="0" w:space="0" w:color="auto"/>
            <w:bottom w:val="none" w:sz="0" w:space="0" w:color="auto"/>
            <w:right w:val="none" w:sz="0" w:space="0" w:color="auto"/>
          </w:divBdr>
          <w:divsChild>
            <w:div w:id="19282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249">
      <w:bodyDiv w:val="1"/>
      <w:marLeft w:val="0"/>
      <w:marRight w:val="0"/>
      <w:marTop w:val="0"/>
      <w:marBottom w:val="0"/>
      <w:divBdr>
        <w:top w:val="none" w:sz="0" w:space="0" w:color="auto"/>
        <w:left w:val="none" w:sz="0" w:space="0" w:color="auto"/>
        <w:bottom w:val="none" w:sz="0" w:space="0" w:color="auto"/>
        <w:right w:val="none" w:sz="0" w:space="0" w:color="auto"/>
      </w:divBdr>
      <w:divsChild>
        <w:div w:id="1058474590">
          <w:marLeft w:val="0"/>
          <w:marRight w:val="0"/>
          <w:marTop w:val="0"/>
          <w:marBottom w:val="0"/>
          <w:divBdr>
            <w:top w:val="none" w:sz="0" w:space="0" w:color="auto"/>
            <w:left w:val="none" w:sz="0" w:space="0" w:color="auto"/>
            <w:bottom w:val="none" w:sz="0" w:space="0" w:color="auto"/>
            <w:right w:val="none" w:sz="0" w:space="0" w:color="auto"/>
          </w:divBdr>
          <w:divsChild>
            <w:div w:id="1904607703">
              <w:marLeft w:val="0"/>
              <w:marRight w:val="0"/>
              <w:marTop w:val="0"/>
              <w:marBottom w:val="0"/>
              <w:divBdr>
                <w:top w:val="none" w:sz="0" w:space="0" w:color="auto"/>
                <w:left w:val="none" w:sz="0" w:space="0" w:color="auto"/>
                <w:bottom w:val="none" w:sz="0" w:space="0" w:color="auto"/>
                <w:right w:val="none" w:sz="0" w:space="0" w:color="auto"/>
              </w:divBdr>
            </w:div>
            <w:div w:id="2516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274">
      <w:bodyDiv w:val="1"/>
      <w:marLeft w:val="0"/>
      <w:marRight w:val="0"/>
      <w:marTop w:val="0"/>
      <w:marBottom w:val="0"/>
      <w:divBdr>
        <w:top w:val="none" w:sz="0" w:space="0" w:color="auto"/>
        <w:left w:val="none" w:sz="0" w:space="0" w:color="auto"/>
        <w:bottom w:val="none" w:sz="0" w:space="0" w:color="auto"/>
        <w:right w:val="none" w:sz="0" w:space="0" w:color="auto"/>
      </w:divBdr>
      <w:divsChild>
        <w:div w:id="1598169919">
          <w:marLeft w:val="0"/>
          <w:marRight w:val="0"/>
          <w:marTop w:val="0"/>
          <w:marBottom w:val="0"/>
          <w:divBdr>
            <w:top w:val="none" w:sz="0" w:space="0" w:color="auto"/>
            <w:left w:val="none" w:sz="0" w:space="0" w:color="auto"/>
            <w:bottom w:val="none" w:sz="0" w:space="0" w:color="auto"/>
            <w:right w:val="none" w:sz="0" w:space="0" w:color="auto"/>
          </w:divBdr>
          <w:divsChild>
            <w:div w:id="10831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5196">
      <w:bodyDiv w:val="1"/>
      <w:marLeft w:val="0"/>
      <w:marRight w:val="0"/>
      <w:marTop w:val="0"/>
      <w:marBottom w:val="0"/>
      <w:divBdr>
        <w:top w:val="none" w:sz="0" w:space="0" w:color="auto"/>
        <w:left w:val="none" w:sz="0" w:space="0" w:color="auto"/>
        <w:bottom w:val="none" w:sz="0" w:space="0" w:color="auto"/>
        <w:right w:val="none" w:sz="0" w:space="0" w:color="auto"/>
      </w:divBdr>
      <w:divsChild>
        <w:div w:id="888761376">
          <w:marLeft w:val="360"/>
          <w:marRight w:val="0"/>
          <w:marTop w:val="0"/>
          <w:marBottom w:val="0"/>
          <w:divBdr>
            <w:top w:val="none" w:sz="0" w:space="0" w:color="auto"/>
            <w:left w:val="none" w:sz="0" w:space="0" w:color="auto"/>
            <w:bottom w:val="none" w:sz="0" w:space="0" w:color="auto"/>
            <w:right w:val="none" w:sz="0" w:space="0" w:color="auto"/>
          </w:divBdr>
        </w:div>
        <w:div w:id="905144276">
          <w:marLeft w:val="360"/>
          <w:marRight w:val="0"/>
          <w:marTop w:val="0"/>
          <w:marBottom w:val="0"/>
          <w:divBdr>
            <w:top w:val="none" w:sz="0" w:space="0" w:color="auto"/>
            <w:left w:val="none" w:sz="0" w:space="0" w:color="auto"/>
            <w:bottom w:val="none" w:sz="0" w:space="0" w:color="auto"/>
            <w:right w:val="none" w:sz="0" w:space="0" w:color="auto"/>
          </w:divBdr>
        </w:div>
        <w:div w:id="438795575">
          <w:marLeft w:val="360"/>
          <w:marRight w:val="0"/>
          <w:marTop w:val="0"/>
          <w:marBottom w:val="0"/>
          <w:divBdr>
            <w:top w:val="none" w:sz="0" w:space="0" w:color="auto"/>
            <w:left w:val="none" w:sz="0" w:space="0" w:color="auto"/>
            <w:bottom w:val="none" w:sz="0" w:space="0" w:color="auto"/>
            <w:right w:val="none" w:sz="0" w:space="0" w:color="auto"/>
          </w:divBdr>
        </w:div>
      </w:divsChild>
    </w:div>
    <w:div w:id="1195190768">
      <w:bodyDiv w:val="1"/>
      <w:marLeft w:val="0"/>
      <w:marRight w:val="0"/>
      <w:marTop w:val="0"/>
      <w:marBottom w:val="0"/>
      <w:divBdr>
        <w:top w:val="none" w:sz="0" w:space="0" w:color="auto"/>
        <w:left w:val="none" w:sz="0" w:space="0" w:color="auto"/>
        <w:bottom w:val="none" w:sz="0" w:space="0" w:color="auto"/>
        <w:right w:val="none" w:sz="0" w:space="0" w:color="auto"/>
      </w:divBdr>
    </w:div>
    <w:div w:id="12214818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162">
          <w:marLeft w:val="0"/>
          <w:marRight w:val="0"/>
          <w:marTop w:val="0"/>
          <w:marBottom w:val="0"/>
          <w:divBdr>
            <w:top w:val="none" w:sz="0" w:space="0" w:color="auto"/>
            <w:left w:val="none" w:sz="0" w:space="0" w:color="auto"/>
            <w:bottom w:val="none" w:sz="0" w:space="0" w:color="auto"/>
            <w:right w:val="none" w:sz="0" w:space="0" w:color="auto"/>
          </w:divBdr>
          <w:divsChild>
            <w:div w:id="1913543156">
              <w:marLeft w:val="0"/>
              <w:marRight w:val="0"/>
              <w:marTop w:val="0"/>
              <w:marBottom w:val="0"/>
              <w:divBdr>
                <w:top w:val="none" w:sz="0" w:space="0" w:color="auto"/>
                <w:left w:val="none" w:sz="0" w:space="0" w:color="auto"/>
                <w:bottom w:val="none" w:sz="0" w:space="0" w:color="auto"/>
                <w:right w:val="none" w:sz="0" w:space="0" w:color="auto"/>
              </w:divBdr>
            </w:div>
            <w:div w:id="3755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6901">
      <w:bodyDiv w:val="1"/>
      <w:marLeft w:val="0"/>
      <w:marRight w:val="0"/>
      <w:marTop w:val="0"/>
      <w:marBottom w:val="0"/>
      <w:divBdr>
        <w:top w:val="none" w:sz="0" w:space="0" w:color="auto"/>
        <w:left w:val="none" w:sz="0" w:space="0" w:color="auto"/>
        <w:bottom w:val="none" w:sz="0" w:space="0" w:color="auto"/>
        <w:right w:val="none" w:sz="0" w:space="0" w:color="auto"/>
      </w:divBdr>
    </w:div>
    <w:div w:id="1395739325">
      <w:bodyDiv w:val="1"/>
      <w:marLeft w:val="0"/>
      <w:marRight w:val="0"/>
      <w:marTop w:val="0"/>
      <w:marBottom w:val="0"/>
      <w:divBdr>
        <w:top w:val="none" w:sz="0" w:space="0" w:color="auto"/>
        <w:left w:val="none" w:sz="0" w:space="0" w:color="auto"/>
        <w:bottom w:val="none" w:sz="0" w:space="0" w:color="auto"/>
        <w:right w:val="none" w:sz="0" w:space="0" w:color="auto"/>
      </w:divBdr>
      <w:divsChild>
        <w:div w:id="1289241377">
          <w:marLeft w:val="0"/>
          <w:marRight w:val="0"/>
          <w:marTop w:val="0"/>
          <w:marBottom w:val="0"/>
          <w:divBdr>
            <w:top w:val="none" w:sz="0" w:space="0" w:color="auto"/>
            <w:left w:val="none" w:sz="0" w:space="0" w:color="auto"/>
            <w:bottom w:val="none" w:sz="0" w:space="0" w:color="auto"/>
            <w:right w:val="none" w:sz="0" w:space="0" w:color="auto"/>
          </w:divBdr>
        </w:div>
      </w:divsChild>
    </w:div>
    <w:div w:id="1408989499">
      <w:bodyDiv w:val="1"/>
      <w:marLeft w:val="0"/>
      <w:marRight w:val="0"/>
      <w:marTop w:val="0"/>
      <w:marBottom w:val="0"/>
      <w:divBdr>
        <w:top w:val="none" w:sz="0" w:space="0" w:color="auto"/>
        <w:left w:val="none" w:sz="0" w:space="0" w:color="auto"/>
        <w:bottom w:val="none" w:sz="0" w:space="0" w:color="auto"/>
        <w:right w:val="none" w:sz="0" w:space="0" w:color="auto"/>
      </w:divBdr>
    </w:div>
    <w:div w:id="1582712313">
      <w:bodyDiv w:val="1"/>
      <w:marLeft w:val="0"/>
      <w:marRight w:val="0"/>
      <w:marTop w:val="0"/>
      <w:marBottom w:val="0"/>
      <w:divBdr>
        <w:top w:val="none" w:sz="0" w:space="0" w:color="auto"/>
        <w:left w:val="none" w:sz="0" w:space="0" w:color="auto"/>
        <w:bottom w:val="none" w:sz="0" w:space="0" w:color="auto"/>
        <w:right w:val="none" w:sz="0" w:space="0" w:color="auto"/>
      </w:divBdr>
      <w:divsChild>
        <w:div w:id="357657029">
          <w:marLeft w:val="0"/>
          <w:marRight w:val="0"/>
          <w:marTop w:val="0"/>
          <w:marBottom w:val="0"/>
          <w:divBdr>
            <w:top w:val="none" w:sz="0" w:space="0" w:color="auto"/>
            <w:left w:val="none" w:sz="0" w:space="0" w:color="auto"/>
            <w:bottom w:val="none" w:sz="0" w:space="0" w:color="auto"/>
            <w:right w:val="none" w:sz="0" w:space="0" w:color="auto"/>
          </w:divBdr>
          <w:divsChild>
            <w:div w:id="1611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1001">
      <w:bodyDiv w:val="1"/>
      <w:marLeft w:val="0"/>
      <w:marRight w:val="0"/>
      <w:marTop w:val="0"/>
      <w:marBottom w:val="0"/>
      <w:divBdr>
        <w:top w:val="none" w:sz="0" w:space="0" w:color="auto"/>
        <w:left w:val="none" w:sz="0" w:space="0" w:color="auto"/>
        <w:bottom w:val="none" w:sz="0" w:space="0" w:color="auto"/>
        <w:right w:val="none" w:sz="0" w:space="0" w:color="auto"/>
      </w:divBdr>
    </w:div>
    <w:div w:id="1633243804">
      <w:bodyDiv w:val="1"/>
      <w:marLeft w:val="0"/>
      <w:marRight w:val="0"/>
      <w:marTop w:val="0"/>
      <w:marBottom w:val="0"/>
      <w:divBdr>
        <w:top w:val="none" w:sz="0" w:space="0" w:color="auto"/>
        <w:left w:val="none" w:sz="0" w:space="0" w:color="auto"/>
        <w:bottom w:val="none" w:sz="0" w:space="0" w:color="auto"/>
        <w:right w:val="none" w:sz="0" w:space="0" w:color="auto"/>
      </w:divBdr>
      <w:divsChild>
        <w:div w:id="1000234163">
          <w:marLeft w:val="0"/>
          <w:marRight w:val="0"/>
          <w:marTop w:val="0"/>
          <w:marBottom w:val="0"/>
          <w:divBdr>
            <w:top w:val="none" w:sz="0" w:space="0" w:color="auto"/>
            <w:left w:val="none" w:sz="0" w:space="0" w:color="auto"/>
            <w:bottom w:val="none" w:sz="0" w:space="0" w:color="auto"/>
            <w:right w:val="none" w:sz="0" w:space="0" w:color="auto"/>
          </w:divBdr>
          <w:divsChild>
            <w:div w:id="715391882">
              <w:marLeft w:val="0"/>
              <w:marRight w:val="0"/>
              <w:marTop w:val="0"/>
              <w:marBottom w:val="0"/>
              <w:divBdr>
                <w:top w:val="none" w:sz="0" w:space="0" w:color="auto"/>
                <w:left w:val="none" w:sz="0" w:space="0" w:color="auto"/>
                <w:bottom w:val="none" w:sz="0" w:space="0" w:color="auto"/>
                <w:right w:val="none" w:sz="0" w:space="0" w:color="auto"/>
              </w:divBdr>
            </w:div>
            <w:div w:id="1247880447">
              <w:marLeft w:val="0"/>
              <w:marRight w:val="0"/>
              <w:marTop w:val="0"/>
              <w:marBottom w:val="0"/>
              <w:divBdr>
                <w:top w:val="none" w:sz="0" w:space="0" w:color="auto"/>
                <w:left w:val="none" w:sz="0" w:space="0" w:color="auto"/>
                <w:bottom w:val="none" w:sz="0" w:space="0" w:color="auto"/>
                <w:right w:val="none" w:sz="0" w:space="0" w:color="auto"/>
              </w:divBdr>
            </w:div>
            <w:div w:id="1778207575">
              <w:marLeft w:val="0"/>
              <w:marRight w:val="0"/>
              <w:marTop w:val="0"/>
              <w:marBottom w:val="0"/>
              <w:divBdr>
                <w:top w:val="none" w:sz="0" w:space="0" w:color="auto"/>
                <w:left w:val="none" w:sz="0" w:space="0" w:color="auto"/>
                <w:bottom w:val="none" w:sz="0" w:space="0" w:color="auto"/>
                <w:right w:val="none" w:sz="0" w:space="0" w:color="auto"/>
              </w:divBdr>
            </w:div>
            <w:div w:id="16173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7030">
      <w:bodyDiv w:val="1"/>
      <w:marLeft w:val="0"/>
      <w:marRight w:val="0"/>
      <w:marTop w:val="0"/>
      <w:marBottom w:val="0"/>
      <w:divBdr>
        <w:top w:val="none" w:sz="0" w:space="0" w:color="auto"/>
        <w:left w:val="none" w:sz="0" w:space="0" w:color="auto"/>
        <w:bottom w:val="none" w:sz="0" w:space="0" w:color="auto"/>
        <w:right w:val="none" w:sz="0" w:space="0" w:color="auto"/>
      </w:divBdr>
    </w:div>
    <w:div w:id="1770856680">
      <w:bodyDiv w:val="1"/>
      <w:marLeft w:val="0"/>
      <w:marRight w:val="0"/>
      <w:marTop w:val="0"/>
      <w:marBottom w:val="0"/>
      <w:divBdr>
        <w:top w:val="none" w:sz="0" w:space="0" w:color="auto"/>
        <w:left w:val="none" w:sz="0" w:space="0" w:color="auto"/>
        <w:bottom w:val="none" w:sz="0" w:space="0" w:color="auto"/>
        <w:right w:val="none" w:sz="0" w:space="0" w:color="auto"/>
      </w:divBdr>
    </w:div>
    <w:div w:id="1895583782">
      <w:bodyDiv w:val="1"/>
      <w:marLeft w:val="0"/>
      <w:marRight w:val="0"/>
      <w:marTop w:val="0"/>
      <w:marBottom w:val="0"/>
      <w:divBdr>
        <w:top w:val="none" w:sz="0" w:space="0" w:color="auto"/>
        <w:left w:val="none" w:sz="0" w:space="0" w:color="auto"/>
        <w:bottom w:val="none" w:sz="0" w:space="0" w:color="auto"/>
        <w:right w:val="none" w:sz="0" w:space="0" w:color="auto"/>
      </w:divBdr>
      <w:divsChild>
        <w:div w:id="1438940278">
          <w:marLeft w:val="0"/>
          <w:marRight w:val="0"/>
          <w:marTop w:val="0"/>
          <w:marBottom w:val="0"/>
          <w:divBdr>
            <w:top w:val="none" w:sz="0" w:space="0" w:color="auto"/>
            <w:left w:val="none" w:sz="0" w:space="0" w:color="auto"/>
            <w:bottom w:val="none" w:sz="0" w:space="0" w:color="auto"/>
            <w:right w:val="none" w:sz="0" w:space="0" w:color="auto"/>
          </w:divBdr>
          <w:divsChild>
            <w:div w:id="749892688">
              <w:marLeft w:val="0"/>
              <w:marRight w:val="0"/>
              <w:marTop w:val="0"/>
              <w:marBottom w:val="0"/>
              <w:divBdr>
                <w:top w:val="none" w:sz="0" w:space="0" w:color="auto"/>
                <w:left w:val="none" w:sz="0" w:space="0" w:color="auto"/>
                <w:bottom w:val="none" w:sz="0" w:space="0" w:color="auto"/>
                <w:right w:val="none" w:sz="0" w:space="0" w:color="auto"/>
              </w:divBdr>
            </w:div>
            <w:div w:id="1131441312">
              <w:marLeft w:val="0"/>
              <w:marRight w:val="0"/>
              <w:marTop w:val="0"/>
              <w:marBottom w:val="0"/>
              <w:divBdr>
                <w:top w:val="none" w:sz="0" w:space="0" w:color="auto"/>
                <w:left w:val="none" w:sz="0" w:space="0" w:color="auto"/>
                <w:bottom w:val="none" w:sz="0" w:space="0" w:color="auto"/>
                <w:right w:val="none" w:sz="0" w:space="0" w:color="auto"/>
              </w:divBdr>
            </w:div>
            <w:div w:id="1604799501">
              <w:marLeft w:val="0"/>
              <w:marRight w:val="0"/>
              <w:marTop w:val="0"/>
              <w:marBottom w:val="0"/>
              <w:divBdr>
                <w:top w:val="none" w:sz="0" w:space="0" w:color="auto"/>
                <w:left w:val="none" w:sz="0" w:space="0" w:color="auto"/>
                <w:bottom w:val="none" w:sz="0" w:space="0" w:color="auto"/>
                <w:right w:val="none" w:sz="0" w:space="0" w:color="auto"/>
              </w:divBdr>
            </w:div>
            <w:div w:id="4946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1342">
      <w:bodyDiv w:val="1"/>
      <w:marLeft w:val="0"/>
      <w:marRight w:val="0"/>
      <w:marTop w:val="0"/>
      <w:marBottom w:val="0"/>
      <w:divBdr>
        <w:top w:val="none" w:sz="0" w:space="0" w:color="auto"/>
        <w:left w:val="none" w:sz="0" w:space="0" w:color="auto"/>
        <w:bottom w:val="none" w:sz="0" w:space="0" w:color="auto"/>
        <w:right w:val="none" w:sz="0" w:space="0" w:color="auto"/>
      </w:divBdr>
    </w:div>
    <w:div w:id="1941378863">
      <w:bodyDiv w:val="1"/>
      <w:marLeft w:val="0"/>
      <w:marRight w:val="0"/>
      <w:marTop w:val="0"/>
      <w:marBottom w:val="0"/>
      <w:divBdr>
        <w:top w:val="none" w:sz="0" w:space="0" w:color="auto"/>
        <w:left w:val="none" w:sz="0" w:space="0" w:color="auto"/>
        <w:bottom w:val="none" w:sz="0" w:space="0" w:color="auto"/>
        <w:right w:val="none" w:sz="0" w:space="0" w:color="auto"/>
      </w:divBdr>
      <w:divsChild>
        <w:div w:id="1893496143">
          <w:marLeft w:val="0"/>
          <w:marRight w:val="0"/>
          <w:marTop w:val="0"/>
          <w:marBottom w:val="0"/>
          <w:divBdr>
            <w:top w:val="none" w:sz="0" w:space="0" w:color="auto"/>
            <w:left w:val="none" w:sz="0" w:space="0" w:color="auto"/>
            <w:bottom w:val="none" w:sz="0" w:space="0" w:color="auto"/>
            <w:right w:val="none" w:sz="0" w:space="0" w:color="auto"/>
          </w:divBdr>
        </w:div>
      </w:divsChild>
    </w:div>
    <w:div w:id="2001620118">
      <w:bodyDiv w:val="1"/>
      <w:marLeft w:val="0"/>
      <w:marRight w:val="0"/>
      <w:marTop w:val="0"/>
      <w:marBottom w:val="0"/>
      <w:divBdr>
        <w:top w:val="none" w:sz="0" w:space="0" w:color="auto"/>
        <w:left w:val="none" w:sz="0" w:space="0" w:color="auto"/>
        <w:bottom w:val="none" w:sz="0" w:space="0" w:color="auto"/>
        <w:right w:val="none" w:sz="0" w:space="0" w:color="auto"/>
      </w:divBdr>
      <w:divsChild>
        <w:div w:id="2131048195">
          <w:marLeft w:val="0"/>
          <w:marRight w:val="0"/>
          <w:marTop w:val="0"/>
          <w:marBottom w:val="0"/>
          <w:divBdr>
            <w:top w:val="none" w:sz="0" w:space="0" w:color="auto"/>
            <w:left w:val="none" w:sz="0" w:space="0" w:color="auto"/>
            <w:bottom w:val="none" w:sz="0" w:space="0" w:color="auto"/>
            <w:right w:val="none" w:sz="0" w:space="0" w:color="auto"/>
          </w:divBdr>
        </w:div>
      </w:divsChild>
    </w:div>
    <w:div w:id="206618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footer" Target="footer6.xml"/><Relationship Id="rId39" Type="http://schemas.openxmlformats.org/officeDocument/2006/relationships/header" Target="header7.xml"/><Relationship Id="rId21" Type="http://schemas.openxmlformats.org/officeDocument/2006/relationships/header" Target="header4.xml"/><Relationship Id="rId34" Type="http://schemas.openxmlformats.org/officeDocument/2006/relationships/hyperlink" Target="https://doi.org/10.1007/BF02289447" TargetMode="External"/><Relationship Id="rId42" Type="http://schemas.openxmlformats.org/officeDocument/2006/relationships/footer" Target="footer8.xml"/><Relationship Id="rId47" Type="http://schemas.openxmlformats.org/officeDocument/2006/relationships/footer" Target="footer10.xml"/><Relationship Id="rId50" Type="http://schemas.openxmlformats.org/officeDocument/2006/relationships/footer" Target="footer1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github.com/AndreAchim/SCFA" TargetMode="External"/><Relationship Id="rId11" Type="http://schemas.openxmlformats.org/officeDocument/2006/relationships/comments" Target="comments.xml"/><Relationship Id="rId24" Type="http://schemas.openxmlformats.org/officeDocument/2006/relationships/footer" Target="footer5.xml"/><Relationship Id="rId32" Type="http://schemas.openxmlformats.org/officeDocument/2006/relationships/hyperlink" Target="https://www.jstor.org/stable/2245958?casa_token=e0Pua6i52tYAAAAA:wLi7Ty-peUsjZ49pWRga2BPJ4Qcp4H_aIv3Nq0n0xmvarAzo9O1dCxCTuw8GHp2w8FPs0NQA3EpTEKf4KbFnhwkXbsE_6tXYKsknfJmmTstY4EuE-Deo" TargetMode="External"/><Relationship Id="rId37" Type="http://schemas.openxmlformats.org/officeDocument/2006/relationships/hyperlink" Target="http://www.ffzg.unizg.hr/psihologija/phm/nastava/Book_Exploratory%20Factor%20Analysis.PDF" TargetMode="External"/><Relationship Id="rId40" Type="http://schemas.openxmlformats.org/officeDocument/2006/relationships/header" Target="header8.xml"/><Relationship Id="rId45" Type="http://schemas.openxmlformats.org/officeDocument/2006/relationships/header" Target="header10.xm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yperlink" Target="https://github.com/quantmeth/SCFA" TargetMode="External"/><Relationship Id="rId44" Type="http://schemas.openxmlformats.org/officeDocument/2006/relationships/footer" Target="footer9.xml"/><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image" Target="media/image1.emf"/><Relationship Id="rId30" Type="http://schemas.openxmlformats.org/officeDocument/2006/relationships/hyperlink" Target="mailto:Pier-Olivier.Caron@Teluq.ca" TargetMode="External"/><Relationship Id="rId35" Type="http://schemas.openxmlformats.org/officeDocument/2006/relationships/hyperlink" Target="https://www.diva-portal.org/smash/record.jsf?pid=diva2:49861" TargetMode="External"/><Relationship Id="rId43" Type="http://schemas.openxmlformats.org/officeDocument/2006/relationships/header" Target="header9.xml"/><Relationship Id="rId48" Type="http://schemas.openxmlformats.org/officeDocument/2006/relationships/footer" Target="footer11.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hyperlink" Target="https://doi.org/10.1371/journal.pone.0174035" TargetMode="External"/><Relationship Id="rId38" Type="http://schemas.openxmlformats.org/officeDocument/2006/relationships/image" Target="media/image3.emf"/><Relationship Id="rId46" Type="http://schemas.openxmlformats.org/officeDocument/2006/relationships/header" Target="header11.xml"/><Relationship Id="rId20" Type="http://schemas.openxmlformats.org/officeDocument/2006/relationships/footer" Target="footer3.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2.emf"/><Relationship Id="rId36" Type="http://schemas.openxmlformats.org/officeDocument/2006/relationships/hyperlink" Target="https://www.mathworks.com" TargetMode="External"/><Relationship Id="rId49" Type="http://schemas.openxmlformats.org/officeDocument/2006/relationships/header" Target="header1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dfdbe10-7450-4e16-8e14-b3e7a980bde7"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8CE096216FB78438D96D8622B7108F3" ma:contentTypeVersion="17" ma:contentTypeDescription="Crée un document." ma:contentTypeScope="" ma:versionID="198174962bd63b9f4c2d2d09969152c5">
  <xsd:schema xmlns:xsd="http://www.w3.org/2001/XMLSchema" xmlns:xs="http://www.w3.org/2001/XMLSchema" xmlns:p="http://schemas.microsoft.com/office/2006/metadata/properties" xmlns:ns3="3dfdbe10-7450-4e16-8e14-b3e7a980bde7" xmlns:ns4="2e2ec0df-4487-41a1-aa37-32bfb1148423" targetNamespace="http://schemas.microsoft.com/office/2006/metadata/properties" ma:root="true" ma:fieldsID="48893c04dc246a3f4b4ae4dbe18cd0c6" ns3:_="" ns4:_="">
    <xsd:import namespace="3dfdbe10-7450-4e16-8e14-b3e7a980bde7"/>
    <xsd:import namespace="2e2ec0df-4487-41a1-aa37-32bfb11484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dbe10-7450-4e16-8e14-b3e7a980b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2ec0df-4487-41a1-aa37-32bfb1148423"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6FFE47-D46E-4FD4-83A4-B0269EBD50CE}">
  <ds:schemaRefs>
    <ds:schemaRef ds:uri="http://schemas.microsoft.com/office/2006/metadata/properties"/>
    <ds:schemaRef ds:uri="http://schemas.microsoft.com/office/infopath/2007/PartnerControls"/>
    <ds:schemaRef ds:uri="3dfdbe10-7450-4e16-8e14-b3e7a980bde7"/>
  </ds:schemaRefs>
</ds:datastoreItem>
</file>

<file path=customXml/itemProps2.xml><?xml version="1.0" encoding="utf-8"?>
<ds:datastoreItem xmlns:ds="http://schemas.openxmlformats.org/officeDocument/2006/customXml" ds:itemID="{C7B159F9-7132-4CE5-B732-6B62EA112897}">
  <ds:schemaRefs>
    <ds:schemaRef ds:uri="http://schemas.openxmlformats.org/officeDocument/2006/bibliography"/>
  </ds:schemaRefs>
</ds:datastoreItem>
</file>

<file path=customXml/itemProps3.xml><?xml version="1.0" encoding="utf-8"?>
<ds:datastoreItem xmlns:ds="http://schemas.openxmlformats.org/officeDocument/2006/customXml" ds:itemID="{E3EFEFE0-AABE-49CF-A8DD-D0170EFCD996}">
  <ds:schemaRefs>
    <ds:schemaRef ds:uri="http://schemas.microsoft.com/sharepoint/v3/contenttype/forms"/>
  </ds:schemaRefs>
</ds:datastoreItem>
</file>

<file path=customXml/itemProps4.xml><?xml version="1.0" encoding="utf-8"?>
<ds:datastoreItem xmlns:ds="http://schemas.openxmlformats.org/officeDocument/2006/customXml" ds:itemID="{73E43EEC-F404-434B-B11C-BAA072CD1C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dbe10-7450-4e16-8e14-b3e7a980bde7"/>
    <ds:schemaRef ds:uri="2e2ec0df-4487-41a1-aa37-32bfb1148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31</Pages>
  <Words>12563</Words>
  <Characters>69098</Characters>
  <Application>Microsoft Office Word</Application>
  <DocSecurity>0</DocSecurity>
  <Lines>575</Lines>
  <Paragraphs>162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Achim, André</dc:creator>
  <cp:keywords/>
  <dc:description/>
  <cp:lastModifiedBy>Caron, Pier-Olivier</cp:lastModifiedBy>
  <cp:revision>11</cp:revision>
  <cp:lastPrinted>2024-09-09T17:56:00Z</cp:lastPrinted>
  <dcterms:created xsi:type="dcterms:W3CDTF">2024-10-17T12:09:00Z</dcterms:created>
  <dcterms:modified xsi:type="dcterms:W3CDTF">2024-10-17T13:06:00Z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0x01010028CE096216FB78438D96D8622B7108F3</vt:lpwstr>
  </property>
</Properties>
</file>